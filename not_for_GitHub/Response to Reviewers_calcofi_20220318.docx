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2267F" w14:textId="5E1025BF" w:rsidR="00CA02B6" w:rsidRDefault="00AC1749" w:rsidP="00AC1749">
      <w:pPr>
        <w:jc w:val="center"/>
        <w:rPr>
          <w:rFonts w:ascii="Times New Roman" w:hAnsi="Times New Roman" w:cs="Times New Roman"/>
          <w:color w:val="000000" w:themeColor="text1"/>
          <w:sz w:val="28"/>
          <w:szCs w:val="28"/>
        </w:rPr>
      </w:pPr>
      <w:r w:rsidRPr="00AC1749">
        <w:rPr>
          <w:rFonts w:ascii="Times New Roman" w:hAnsi="Times New Roman" w:cs="Times New Roman"/>
          <w:color w:val="000000" w:themeColor="text1"/>
          <w:sz w:val="28"/>
          <w:szCs w:val="28"/>
        </w:rPr>
        <w:t>Response to Reviewers</w:t>
      </w:r>
    </w:p>
    <w:p w14:paraId="39B29AA3" w14:textId="13E32C65" w:rsidR="00AC1749" w:rsidRPr="00AC1749" w:rsidRDefault="00AC1749" w:rsidP="00AC1749">
      <w:pPr>
        <w:jc w:val="center"/>
        <w:rPr>
          <w:rFonts w:ascii="Times New Roman" w:hAnsi="Times New Roman" w:cs="Times New Roman"/>
          <w:color w:val="7F7F7F" w:themeColor="text1" w:themeTint="80"/>
          <w:sz w:val="20"/>
          <w:szCs w:val="20"/>
        </w:rPr>
      </w:pPr>
    </w:p>
    <w:p w14:paraId="59994A59" w14:textId="77777777" w:rsidR="00980D45" w:rsidRPr="00980D45" w:rsidRDefault="00AC1749" w:rsidP="00AC1749">
      <w:pPr>
        <w:rPr>
          <w:rFonts w:ascii="Times New Roman" w:eastAsia="Times New Roman" w:hAnsi="Times New Roman" w:cs="Times New Roman"/>
          <w:color w:val="7F7F7F" w:themeColor="text1" w:themeTint="80"/>
          <w:sz w:val="28"/>
          <w:szCs w:val="28"/>
          <w:shd w:val="clear" w:color="auto" w:fill="FFFFFF"/>
        </w:rPr>
      </w:pPr>
      <w:r w:rsidRPr="00AC1749">
        <w:rPr>
          <w:rFonts w:ascii="Times New Roman" w:eastAsia="Times New Roman" w:hAnsi="Times New Roman" w:cs="Times New Roman"/>
          <w:color w:val="7F7F7F" w:themeColor="text1" w:themeTint="80"/>
          <w:sz w:val="28"/>
          <w:szCs w:val="28"/>
          <w:shd w:val="clear" w:color="auto" w:fill="FFFFFF"/>
        </w:rPr>
        <w:t>Editor Comments</w:t>
      </w:r>
    </w:p>
    <w:p w14:paraId="127A4ABC" w14:textId="77777777" w:rsidR="00980D45" w:rsidRDefault="00980D45" w:rsidP="00AC1749">
      <w:pPr>
        <w:rPr>
          <w:rFonts w:ascii="Times New Roman" w:eastAsia="Times New Roman" w:hAnsi="Times New Roman" w:cs="Times New Roman"/>
          <w:color w:val="7F7F7F" w:themeColor="text1" w:themeTint="80"/>
          <w:sz w:val="20"/>
          <w:szCs w:val="20"/>
          <w:shd w:val="clear" w:color="auto" w:fill="FFFFFF"/>
        </w:rPr>
      </w:pPr>
    </w:p>
    <w:p w14:paraId="40D0A0E7" w14:textId="7891D7E0" w:rsidR="00AC1749" w:rsidRPr="00AC1749" w:rsidRDefault="00AC1749" w:rsidP="00AC1749">
      <w:pPr>
        <w:rPr>
          <w:rFonts w:ascii="Times New Roman" w:eastAsia="Times New Roman" w:hAnsi="Times New Roman" w:cs="Times New Roman"/>
          <w:color w:val="7F7F7F" w:themeColor="text1" w:themeTint="80"/>
          <w:sz w:val="20"/>
          <w:szCs w:val="20"/>
          <w:shd w:val="clear" w:color="auto" w:fill="FFFFFF"/>
        </w:rPr>
      </w:pPr>
      <w:r w:rsidRPr="00AC1749">
        <w:rPr>
          <w:rFonts w:ascii="Times New Roman" w:eastAsia="Times New Roman" w:hAnsi="Times New Roman" w:cs="Times New Roman"/>
          <w:color w:val="7F7F7F" w:themeColor="text1" w:themeTint="80"/>
          <w:sz w:val="20"/>
          <w:szCs w:val="20"/>
          <w:shd w:val="clear" w:color="auto" w:fill="FFFFFF"/>
        </w:rPr>
        <w:t>Dear Dr. Gold and colleagues,</w:t>
      </w:r>
      <w:r w:rsidRPr="00AC1749">
        <w:rPr>
          <w:rFonts w:ascii="Times New Roman" w:eastAsia="Times New Roman" w:hAnsi="Times New Roman" w:cs="Times New Roman"/>
          <w:color w:val="7F7F7F" w:themeColor="text1" w:themeTint="80"/>
          <w:sz w:val="20"/>
          <w:szCs w:val="20"/>
        </w:rPr>
        <w:br/>
      </w:r>
      <w:r w:rsidRPr="00AC1749">
        <w:rPr>
          <w:rFonts w:ascii="Times New Roman" w:eastAsia="Times New Roman" w:hAnsi="Times New Roman" w:cs="Times New Roman"/>
          <w:color w:val="7F7F7F" w:themeColor="text1" w:themeTint="80"/>
          <w:sz w:val="20"/>
          <w:szCs w:val="20"/>
          <w:shd w:val="clear" w:color="auto" w:fill="FFFFFF"/>
        </w:rPr>
        <w:t xml:space="preserve">Your manuscript provides a potentially very interesting data set on the heat wave induced shift in larval fish composition in the California Current system, using a combination of meta-barcoding and morphological determination. The </w:t>
      </w:r>
      <w:proofErr w:type="spellStart"/>
      <w:r w:rsidRPr="00AC1749">
        <w:rPr>
          <w:rFonts w:ascii="Times New Roman" w:eastAsia="Times New Roman" w:hAnsi="Times New Roman" w:cs="Times New Roman"/>
          <w:color w:val="7F7F7F" w:themeColor="text1" w:themeTint="80"/>
          <w:sz w:val="20"/>
          <w:szCs w:val="20"/>
          <w:shd w:val="clear" w:color="auto" w:fill="FFFFFF"/>
        </w:rPr>
        <w:t>ms</w:t>
      </w:r>
      <w:proofErr w:type="spellEnd"/>
      <w:r w:rsidRPr="00AC1749">
        <w:rPr>
          <w:rFonts w:ascii="Times New Roman" w:eastAsia="Times New Roman" w:hAnsi="Times New Roman" w:cs="Times New Roman"/>
          <w:color w:val="7F7F7F" w:themeColor="text1" w:themeTint="80"/>
          <w:sz w:val="20"/>
          <w:szCs w:val="20"/>
          <w:shd w:val="clear" w:color="auto" w:fill="FFFFFF"/>
        </w:rPr>
        <w:t xml:space="preserve"> received generally favorable reviews, but needs a thorough revision before it can be considered for publication in Science Advances.</w:t>
      </w:r>
    </w:p>
    <w:p w14:paraId="5297ECC9" w14:textId="77777777" w:rsidR="00AC1749" w:rsidRPr="00AC1749" w:rsidRDefault="00AC1749" w:rsidP="00AC1749">
      <w:pPr>
        <w:rPr>
          <w:rFonts w:ascii="Times New Roman" w:eastAsia="Times New Roman" w:hAnsi="Times New Roman" w:cs="Times New Roman"/>
          <w:color w:val="7F7F7F" w:themeColor="text1" w:themeTint="80"/>
          <w:sz w:val="20"/>
          <w:szCs w:val="20"/>
          <w:shd w:val="clear" w:color="auto" w:fill="FFFFFF"/>
        </w:rPr>
      </w:pPr>
    </w:p>
    <w:p w14:paraId="6F973F2E" w14:textId="00C983EA" w:rsidR="00AC1749" w:rsidRDefault="00AC1749" w:rsidP="00AC1749">
      <w:pPr>
        <w:rPr>
          <w:ins w:id="0" w:author="Zachary Gold" w:date="2022-03-18T09:23:00Z"/>
          <w:rFonts w:ascii="Times New Roman" w:eastAsia="Times New Roman" w:hAnsi="Times New Roman" w:cs="Times New Roman"/>
          <w:color w:val="7F7F7F" w:themeColor="text1" w:themeTint="80"/>
          <w:sz w:val="20"/>
          <w:szCs w:val="20"/>
          <w:shd w:val="clear" w:color="auto" w:fill="FFFFFF"/>
        </w:rPr>
      </w:pPr>
      <w:del w:id="1" w:author="KDG" w:date="2022-03-17T11:24:00Z">
        <w:r w:rsidRPr="00AC1749" w:rsidDel="00544570">
          <w:rPr>
            <w:rFonts w:ascii="Times New Roman" w:eastAsia="Times New Roman" w:hAnsi="Times New Roman" w:cs="Times New Roman"/>
            <w:color w:val="7F7F7F" w:themeColor="text1" w:themeTint="80"/>
            <w:sz w:val="20"/>
            <w:szCs w:val="20"/>
          </w:rPr>
          <w:br/>
        </w:r>
      </w:del>
      <w:r w:rsidRPr="00AC1749">
        <w:rPr>
          <w:rFonts w:ascii="Times New Roman" w:eastAsia="Times New Roman" w:hAnsi="Times New Roman" w:cs="Times New Roman"/>
          <w:color w:val="7F7F7F" w:themeColor="text1" w:themeTint="80"/>
          <w:sz w:val="20"/>
          <w:szCs w:val="20"/>
          <w:shd w:val="clear" w:color="auto" w:fill="FFFFFF"/>
        </w:rPr>
        <w:t>Specifically, I encourage the authors to discuss (</w:t>
      </w:r>
      <w:proofErr w:type="spellStart"/>
      <w:r w:rsidRPr="00AC1749">
        <w:rPr>
          <w:rFonts w:ascii="Times New Roman" w:eastAsia="Times New Roman" w:hAnsi="Times New Roman" w:cs="Times New Roman"/>
          <w:color w:val="7F7F7F" w:themeColor="text1" w:themeTint="80"/>
          <w:sz w:val="20"/>
          <w:szCs w:val="20"/>
          <w:shd w:val="clear" w:color="auto" w:fill="FFFFFF"/>
        </w:rPr>
        <w:t>i</w:t>
      </w:r>
      <w:proofErr w:type="spellEnd"/>
      <w:r w:rsidRPr="00AC1749">
        <w:rPr>
          <w:rFonts w:ascii="Times New Roman" w:eastAsia="Times New Roman" w:hAnsi="Times New Roman" w:cs="Times New Roman"/>
          <w:color w:val="7F7F7F" w:themeColor="text1" w:themeTint="80"/>
          <w:sz w:val="20"/>
          <w:szCs w:val="20"/>
          <w:shd w:val="clear" w:color="auto" w:fill="FFFFFF"/>
        </w:rPr>
        <w:t>) the limitations of the chosen barcoding gene (12S) and the two step PCR procedure (ii) to address other possible causes for the community shift than temperature (iii) address the limitations of using a short time window in spring that restricts the larvae captured to a subset of all possible species (iv) address the issue of having sea surface temperature, while the larvae are often belonging to meso-pelagic species of deeper water layers.</w:t>
      </w:r>
    </w:p>
    <w:p w14:paraId="6597AD6F" w14:textId="77777777" w:rsidR="00366830" w:rsidRPr="00AC1749" w:rsidRDefault="00366830" w:rsidP="00366830">
      <w:pPr>
        <w:ind w:left="360"/>
        <w:rPr>
          <w:ins w:id="2" w:author="Zachary Gold" w:date="2022-03-18T09:23:00Z"/>
          <w:rFonts w:ascii="Times New Roman" w:eastAsia="Times New Roman" w:hAnsi="Times New Roman" w:cs="Times New Roman"/>
          <w:color w:val="7F7F7F" w:themeColor="text1" w:themeTint="80"/>
          <w:sz w:val="20"/>
          <w:szCs w:val="20"/>
          <w:shd w:val="clear" w:color="auto" w:fill="FFFFFF"/>
        </w:rPr>
      </w:pPr>
      <w:ins w:id="3" w:author="Zachary Gold" w:date="2022-03-18T09:23:00Z">
        <w:r>
          <w:rPr>
            <w:rFonts w:ascii="Times New Roman" w:eastAsia="Times New Roman" w:hAnsi="Times New Roman" w:cs="Times New Roman"/>
            <w:color w:val="000000" w:themeColor="text1"/>
            <w:shd w:val="clear" w:color="auto" w:fill="FFFFFF"/>
          </w:rPr>
          <w:t xml:space="preserve">We thank the editor for their constructive feedback and suggestions. We have addressed all reviewer comments thoroughly and hope that formatting the manuscript to </w:t>
        </w:r>
        <w:r w:rsidRPr="008E28CB">
          <w:rPr>
            <w:rFonts w:ascii="Times New Roman" w:eastAsia="Times New Roman" w:hAnsi="Times New Roman" w:cs="Times New Roman"/>
            <w:i/>
            <w:iCs/>
            <w:color w:val="000000" w:themeColor="text1"/>
            <w:shd w:val="clear" w:color="auto" w:fill="FFFFFF"/>
          </w:rPr>
          <w:t>Science Advances</w:t>
        </w:r>
        <w:r>
          <w:rPr>
            <w:rFonts w:ascii="Times New Roman" w:eastAsia="Times New Roman" w:hAnsi="Times New Roman" w:cs="Times New Roman"/>
            <w:color w:val="000000" w:themeColor="text1"/>
            <w:shd w:val="clear" w:color="auto" w:fill="FFFFFF"/>
          </w:rPr>
          <w:t xml:space="preserve"> guidelines to include a detailed methods section will address many of the concerns raised here.</w:t>
        </w:r>
      </w:ins>
    </w:p>
    <w:p w14:paraId="4DD66A3E" w14:textId="77777777" w:rsidR="00366830" w:rsidRPr="00AC1749" w:rsidRDefault="00366830" w:rsidP="00AC1749">
      <w:pPr>
        <w:rPr>
          <w:rFonts w:ascii="Times New Roman" w:eastAsia="Times New Roman" w:hAnsi="Times New Roman" w:cs="Times New Roman"/>
          <w:color w:val="7F7F7F" w:themeColor="text1" w:themeTint="80"/>
          <w:sz w:val="20"/>
          <w:szCs w:val="20"/>
          <w:shd w:val="clear" w:color="auto" w:fill="FFFFFF"/>
        </w:rPr>
      </w:pPr>
    </w:p>
    <w:p w14:paraId="2B350866" w14:textId="543AE147" w:rsidR="00AC1749" w:rsidRPr="00AC1749" w:rsidRDefault="00AC1749" w:rsidP="00AC1749">
      <w:pPr>
        <w:rPr>
          <w:rFonts w:ascii="Times New Roman" w:eastAsia="Times New Roman" w:hAnsi="Times New Roman" w:cs="Times New Roman"/>
          <w:color w:val="7F7F7F" w:themeColor="text1" w:themeTint="80"/>
          <w:sz w:val="20"/>
          <w:szCs w:val="20"/>
          <w:shd w:val="clear" w:color="auto" w:fill="FFFFFF"/>
        </w:rPr>
      </w:pPr>
    </w:p>
    <w:p w14:paraId="71E1512F" w14:textId="27F62AF1" w:rsidR="00AC1749" w:rsidRPr="00AC1749" w:rsidRDefault="00D90C64" w:rsidP="00366830">
      <w:pPr>
        <w:pStyle w:val="ListParagraph"/>
        <w:ind w:left="180"/>
        <w:rPr>
          <w:rFonts w:ascii="Times New Roman" w:eastAsia="Times New Roman" w:hAnsi="Times New Roman" w:cs="Times New Roman"/>
          <w:b/>
          <w:bCs/>
          <w:color w:val="000000" w:themeColor="text1"/>
          <w:shd w:val="clear" w:color="auto" w:fill="FFFFFF"/>
        </w:rPr>
      </w:pPr>
      <w:r>
        <w:rPr>
          <w:rFonts w:ascii="Times New Roman" w:eastAsia="Times New Roman" w:hAnsi="Times New Roman" w:cs="Times New Roman"/>
          <w:b/>
          <w:bCs/>
          <w:color w:val="000000" w:themeColor="text1"/>
          <w:shd w:val="clear" w:color="auto" w:fill="FFFFFF"/>
        </w:rPr>
        <w:t>discuss (</w:t>
      </w:r>
      <w:proofErr w:type="spellStart"/>
      <w:r>
        <w:rPr>
          <w:rFonts w:ascii="Times New Roman" w:eastAsia="Times New Roman" w:hAnsi="Times New Roman" w:cs="Times New Roman"/>
          <w:b/>
          <w:bCs/>
          <w:color w:val="000000" w:themeColor="text1"/>
          <w:shd w:val="clear" w:color="auto" w:fill="FFFFFF"/>
        </w:rPr>
        <w:t>i</w:t>
      </w:r>
      <w:proofErr w:type="spellEnd"/>
      <w:r>
        <w:rPr>
          <w:rFonts w:ascii="Times New Roman" w:eastAsia="Times New Roman" w:hAnsi="Times New Roman" w:cs="Times New Roman"/>
          <w:b/>
          <w:bCs/>
          <w:color w:val="000000" w:themeColor="text1"/>
          <w:shd w:val="clear" w:color="auto" w:fill="FFFFFF"/>
        </w:rPr>
        <w:t xml:space="preserve">) </w:t>
      </w:r>
      <w:r w:rsidR="00AC1749" w:rsidRPr="00AC1749">
        <w:rPr>
          <w:rFonts w:ascii="Times New Roman" w:eastAsia="Times New Roman" w:hAnsi="Times New Roman" w:cs="Times New Roman"/>
          <w:b/>
          <w:bCs/>
          <w:color w:val="000000" w:themeColor="text1"/>
          <w:shd w:val="clear" w:color="auto" w:fill="FFFFFF"/>
        </w:rPr>
        <w:t>the limitations of the chosen barcoding gene (</w:t>
      </w:r>
      <w:r w:rsidR="00AC1749" w:rsidRPr="00980D45">
        <w:rPr>
          <w:rFonts w:ascii="Times New Roman" w:eastAsia="Times New Roman" w:hAnsi="Times New Roman" w:cs="Times New Roman"/>
          <w:b/>
          <w:bCs/>
          <w:i/>
          <w:iCs/>
          <w:color w:val="000000" w:themeColor="text1"/>
          <w:shd w:val="clear" w:color="auto" w:fill="FFFFFF"/>
        </w:rPr>
        <w:t>12S</w:t>
      </w:r>
      <w:r w:rsidR="00AC1749" w:rsidRPr="00AC1749">
        <w:rPr>
          <w:rFonts w:ascii="Times New Roman" w:eastAsia="Times New Roman" w:hAnsi="Times New Roman" w:cs="Times New Roman"/>
          <w:b/>
          <w:bCs/>
          <w:color w:val="000000" w:themeColor="text1"/>
          <w:shd w:val="clear" w:color="auto" w:fill="FFFFFF"/>
        </w:rPr>
        <w:t>)</w:t>
      </w:r>
      <w:r w:rsidR="00980D45">
        <w:rPr>
          <w:rFonts w:ascii="Times New Roman" w:eastAsia="Times New Roman" w:hAnsi="Times New Roman" w:cs="Times New Roman"/>
          <w:b/>
          <w:bCs/>
          <w:color w:val="000000" w:themeColor="text1"/>
          <w:shd w:val="clear" w:color="auto" w:fill="FFFFFF"/>
        </w:rPr>
        <w:t xml:space="preserve"> and the two-step PCR procedure</w:t>
      </w:r>
      <w:r>
        <w:rPr>
          <w:rFonts w:ascii="Times New Roman" w:eastAsia="Times New Roman" w:hAnsi="Times New Roman" w:cs="Times New Roman"/>
          <w:b/>
          <w:bCs/>
          <w:color w:val="000000" w:themeColor="text1"/>
          <w:shd w:val="clear" w:color="auto" w:fill="FFFFFF"/>
        </w:rPr>
        <w:t>:</w:t>
      </w:r>
    </w:p>
    <w:p w14:paraId="20ACD020" w14:textId="7307168F" w:rsidR="00980D45" w:rsidRPr="00366830" w:rsidRDefault="0095302E" w:rsidP="00366830">
      <w:pPr>
        <w:pStyle w:val="ListParagraph"/>
        <w:ind w:left="180" w:firstLine="540"/>
        <w:rPr>
          <w:rFonts w:ascii="Times New Roman" w:eastAsia="Times New Roman" w:hAnsi="Times New Roman" w:cs="Times New Roman"/>
          <w:color w:val="000000" w:themeColor="text1"/>
          <w:shd w:val="clear" w:color="auto" w:fill="FFFFFF"/>
          <w:rPrChange w:id="4" w:author="Zachary Gold" w:date="2022-03-18T09:28:00Z">
            <w:rPr>
              <w:shd w:val="clear" w:color="auto" w:fill="FFFFFF"/>
            </w:rPr>
          </w:rPrChange>
        </w:rPr>
      </w:pPr>
      <w:r>
        <w:rPr>
          <w:rFonts w:ascii="Times New Roman" w:eastAsia="Times New Roman" w:hAnsi="Times New Roman" w:cs="Times New Roman"/>
          <w:color w:val="000000" w:themeColor="text1"/>
          <w:shd w:val="clear" w:color="auto" w:fill="FFFFFF"/>
        </w:rPr>
        <w:t xml:space="preserve">The points </w:t>
      </w:r>
      <w:r w:rsidR="00611436">
        <w:rPr>
          <w:rFonts w:ascii="Times New Roman" w:eastAsia="Times New Roman" w:hAnsi="Times New Roman" w:cs="Times New Roman"/>
          <w:color w:val="000000" w:themeColor="text1"/>
          <w:shd w:val="clear" w:color="auto" w:fill="FFFFFF"/>
        </w:rPr>
        <w:t xml:space="preserve">below </w:t>
      </w:r>
      <w:r>
        <w:rPr>
          <w:rFonts w:ascii="Times New Roman" w:eastAsia="Times New Roman" w:hAnsi="Times New Roman" w:cs="Times New Roman"/>
          <w:color w:val="000000" w:themeColor="text1"/>
          <w:shd w:val="clear" w:color="auto" w:fill="FFFFFF"/>
        </w:rPr>
        <w:t xml:space="preserve">are </w:t>
      </w:r>
      <w:r w:rsidR="00F7590B">
        <w:rPr>
          <w:rFonts w:ascii="Times New Roman" w:eastAsia="Times New Roman" w:hAnsi="Times New Roman" w:cs="Times New Roman"/>
          <w:color w:val="000000" w:themeColor="text1"/>
          <w:shd w:val="clear" w:color="auto" w:fill="FFFFFF"/>
        </w:rPr>
        <w:t xml:space="preserve">briefly </w:t>
      </w:r>
      <w:r w:rsidR="006374BD">
        <w:rPr>
          <w:rFonts w:ascii="Times New Roman" w:eastAsia="Times New Roman" w:hAnsi="Times New Roman" w:cs="Times New Roman"/>
          <w:color w:val="000000" w:themeColor="text1"/>
          <w:shd w:val="clear" w:color="auto" w:fill="FFFFFF"/>
        </w:rPr>
        <w:t>discussed</w:t>
      </w:r>
      <w:r w:rsidR="00544570">
        <w:rPr>
          <w:rFonts w:ascii="Times New Roman" w:eastAsia="Times New Roman" w:hAnsi="Times New Roman" w:cs="Times New Roman"/>
          <w:color w:val="000000" w:themeColor="text1"/>
          <w:shd w:val="clear" w:color="auto" w:fill="FFFFFF"/>
        </w:rPr>
        <w:t xml:space="preserve"> in the </w:t>
      </w:r>
      <w:r w:rsidR="00611436">
        <w:rPr>
          <w:rFonts w:ascii="Times New Roman" w:eastAsia="Times New Roman" w:hAnsi="Times New Roman" w:cs="Times New Roman"/>
          <w:color w:val="000000" w:themeColor="text1"/>
          <w:shd w:val="clear" w:color="auto" w:fill="FFFFFF"/>
        </w:rPr>
        <w:t>manuscript</w:t>
      </w:r>
      <w:r w:rsidR="00F7590B">
        <w:rPr>
          <w:rFonts w:ascii="Times New Roman" w:eastAsia="Times New Roman" w:hAnsi="Times New Roman" w:cs="Times New Roman"/>
          <w:color w:val="000000" w:themeColor="text1"/>
          <w:shd w:val="clear" w:color="auto" w:fill="FFFFFF"/>
        </w:rPr>
        <w:t xml:space="preserve"> (</w:t>
      </w:r>
      <w:r w:rsidR="00611436" w:rsidRPr="00366830">
        <w:rPr>
          <w:rFonts w:ascii="Times New Roman" w:eastAsia="Times New Roman" w:hAnsi="Times New Roman" w:cs="Times New Roman"/>
          <w:color w:val="000000" w:themeColor="text1"/>
          <w:highlight w:val="yellow"/>
          <w:shd w:val="clear" w:color="auto" w:fill="FFFFFF"/>
        </w:rPr>
        <w:t>lines x-z, and q-r</w:t>
      </w:r>
      <w:r w:rsidR="00F7590B">
        <w:rPr>
          <w:rFonts w:ascii="Times New Roman" w:eastAsia="Times New Roman" w:hAnsi="Times New Roman" w:cs="Times New Roman"/>
          <w:color w:val="000000" w:themeColor="text1"/>
          <w:shd w:val="clear" w:color="auto" w:fill="FFFFFF"/>
        </w:rPr>
        <w:t>)</w:t>
      </w:r>
      <w:r w:rsidR="002C3AC1">
        <w:rPr>
          <w:rFonts w:ascii="Times New Roman" w:eastAsia="Times New Roman" w:hAnsi="Times New Roman" w:cs="Times New Roman"/>
          <w:color w:val="000000" w:themeColor="text1"/>
          <w:shd w:val="clear" w:color="auto" w:fill="FFFFFF"/>
        </w:rPr>
        <w:t xml:space="preserve">. </w:t>
      </w:r>
      <w:ins w:id="5" w:author="Zachary Gold" w:date="2022-03-18T09:27:00Z">
        <w:r w:rsidR="00366830">
          <w:rPr>
            <w:rFonts w:ascii="Times New Roman" w:eastAsia="Times New Roman" w:hAnsi="Times New Roman" w:cs="Times New Roman"/>
            <w:color w:val="000000" w:themeColor="text1"/>
            <w:shd w:val="clear" w:color="auto" w:fill="FFFFFF"/>
          </w:rPr>
          <w:t>We feel that r</w:t>
        </w:r>
      </w:ins>
      <w:ins w:id="6" w:author="Zachary Gold" w:date="2022-03-18T09:24:00Z">
        <w:r w:rsidR="00366830" w:rsidRPr="00980D45">
          <w:rPr>
            <w:rFonts w:ascii="Times New Roman" w:eastAsia="Times New Roman" w:hAnsi="Times New Roman" w:cs="Times New Roman"/>
            <w:color w:val="000000" w:themeColor="text1"/>
            <w:shd w:val="clear" w:color="auto" w:fill="FFFFFF"/>
          </w:rPr>
          <w:t>eviewer</w:t>
        </w:r>
        <w:r w:rsidR="00366830">
          <w:rPr>
            <w:rFonts w:ascii="Times New Roman" w:eastAsia="Times New Roman" w:hAnsi="Times New Roman" w:cs="Times New Roman"/>
            <w:color w:val="000000" w:themeColor="text1"/>
            <w:shd w:val="clear" w:color="auto" w:fill="FFFFFF"/>
          </w:rPr>
          <w:t xml:space="preserve"> 1’s comment</w:t>
        </w:r>
      </w:ins>
      <w:ins w:id="7" w:author="Zachary Gold" w:date="2022-03-18T09:25:00Z">
        <w:r w:rsidR="00366830">
          <w:rPr>
            <w:rFonts w:ascii="Times New Roman" w:eastAsia="Times New Roman" w:hAnsi="Times New Roman" w:cs="Times New Roman"/>
            <w:color w:val="000000" w:themeColor="text1"/>
            <w:shd w:val="clear" w:color="auto" w:fill="FFFFFF"/>
          </w:rPr>
          <w:t xml:space="preserve">s </w:t>
        </w:r>
      </w:ins>
      <w:ins w:id="8" w:author="Zachary Gold" w:date="2022-03-18T09:27:00Z">
        <w:r w:rsidR="00366830">
          <w:rPr>
            <w:rFonts w:ascii="Times New Roman" w:eastAsia="Times New Roman" w:hAnsi="Times New Roman" w:cs="Times New Roman"/>
            <w:color w:val="000000" w:themeColor="text1"/>
            <w:shd w:val="clear" w:color="auto" w:fill="FFFFFF"/>
          </w:rPr>
          <w:t>regarding</w:t>
        </w:r>
      </w:ins>
      <w:ins w:id="9" w:author="Zachary Gold" w:date="2022-03-18T09:25:00Z">
        <w:r w:rsidR="00366830" w:rsidRPr="00980D45">
          <w:rPr>
            <w:rFonts w:ascii="Times New Roman" w:eastAsia="Times New Roman" w:hAnsi="Times New Roman" w:cs="Times New Roman"/>
            <w:color w:val="000000" w:themeColor="text1"/>
            <w:shd w:val="clear" w:color="auto" w:fill="FFFFFF"/>
          </w:rPr>
          <w:t xml:space="preserve"> “stochasticity”</w:t>
        </w:r>
      </w:ins>
      <w:ins w:id="10" w:author="Zachary Gold" w:date="2022-03-18T09:27:00Z">
        <w:r w:rsidR="00366830">
          <w:rPr>
            <w:rFonts w:ascii="Times New Roman" w:eastAsia="Times New Roman" w:hAnsi="Times New Roman" w:cs="Times New Roman"/>
            <w:color w:val="000000" w:themeColor="text1"/>
            <w:shd w:val="clear" w:color="auto" w:fill="FFFFFF"/>
          </w:rPr>
          <w:t xml:space="preserve"> of the </w:t>
        </w:r>
      </w:ins>
      <w:ins w:id="11" w:author="Zachary Gold" w:date="2022-03-18T09:28:00Z">
        <w:r w:rsidR="00366830">
          <w:rPr>
            <w:rFonts w:ascii="Times New Roman" w:eastAsia="Times New Roman" w:hAnsi="Times New Roman" w:cs="Times New Roman"/>
            <w:i/>
            <w:iCs/>
            <w:color w:val="000000" w:themeColor="text1"/>
            <w:shd w:val="clear" w:color="auto" w:fill="FFFFFF"/>
          </w:rPr>
          <w:t xml:space="preserve">12S </w:t>
        </w:r>
        <w:r w:rsidR="00366830">
          <w:rPr>
            <w:rFonts w:ascii="Times New Roman" w:eastAsia="Times New Roman" w:hAnsi="Times New Roman" w:cs="Times New Roman"/>
            <w:color w:val="000000" w:themeColor="text1"/>
            <w:shd w:val="clear" w:color="auto" w:fill="FFFFFF"/>
          </w:rPr>
          <w:t>barcoding gene</w:t>
        </w:r>
      </w:ins>
      <w:ins w:id="12" w:author="Zachary Gold" w:date="2022-03-18T09:25:00Z">
        <w:r w:rsidR="00366830" w:rsidRPr="00980D45">
          <w:rPr>
            <w:rFonts w:ascii="Times New Roman" w:eastAsia="Times New Roman" w:hAnsi="Times New Roman" w:cs="Times New Roman"/>
            <w:color w:val="000000" w:themeColor="text1"/>
            <w:shd w:val="clear" w:color="auto" w:fill="FFFFFF"/>
          </w:rPr>
          <w:t xml:space="preserve"> </w:t>
        </w:r>
      </w:ins>
      <w:ins w:id="13" w:author="Zachary Gold" w:date="2022-03-18T09:27:00Z">
        <w:r w:rsidR="00366830">
          <w:rPr>
            <w:rFonts w:ascii="Times New Roman" w:eastAsia="Times New Roman" w:hAnsi="Times New Roman" w:cs="Times New Roman"/>
            <w:color w:val="000000" w:themeColor="text1"/>
            <w:shd w:val="clear" w:color="auto" w:fill="FFFFFF"/>
          </w:rPr>
          <w:t>lacked clarity.</w:t>
        </w:r>
      </w:ins>
      <w:ins w:id="14" w:author="Zachary Gold" w:date="2022-03-18T09:28:00Z">
        <w:r w:rsidR="00366830">
          <w:rPr>
            <w:rFonts w:ascii="Times New Roman" w:eastAsia="Times New Roman" w:hAnsi="Times New Roman" w:cs="Times New Roman"/>
            <w:color w:val="000000" w:themeColor="text1"/>
            <w:shd w:val="clear" w:color="auto" w:fill="FFFFFF"/>
          </w:rPr>
          <w:t xml:space="preserve"> </w:t>
        </w:r>
      </w:ins>
      <w:ins w:id="15" w:author="Zachary Gold" w:date="2022-03-18T09:24:00Z">
        <w:r w:rsidR="00366830" w:rsidRPr="00366830">
          <w:rPr>
            <w:rFonts w:ascii="Times New Roman" w:eastAsia="Times New Roman" w:hAnsi="Times New Roman" w:cs="Times New Roman"/>
            <w:color w:val="000000" w:themeColor="text1"/>
            <w:shd w:val="clear" w:color="auto" w:fill="FFFFFF"/>
            <w:rPrChange w:id="16" w:author="Zachary Gold" w:date="2022-03-18T09:28:00Z">
              <w:rPr>
                <w:shd w:val="clear" w:color="auto" w:fill="FFFFFF"/>
              </w:rPr>
            </w:rPrChange>
          </w:rPr>
          <w:t xml:space="preserve">In </w:t>
        </w:r>
        <w:proofErr w:type="spellStart"/>
        <w:r w:rsidR="00366830" w:rsidRPr="00366830">
          <w:rPr>
            <w:rFonts w:ascii="Times New Roman" w:eastAsia="Times New Roman" w:hAnsi="Times New Roman" w:cs="Times New Roman"/>
            <w:color w:val="000000" w:themeColor="text1"/>
            <w:shd w:val="clear" w:color="auto" w:fill="FFFFFF"/>
            <w:rPrChange w:id="17" w:author="Zachary Gold" w:date="2022-03-18T09:28:00Z">
              <w:rPr>
                <w:shd w:val="clear" w:color="auto" w:fill="FFFFFF"/>
              </w:rPr>
            </w:rPrChange>
          </w:rPr>
          <w:t>lou</w:t>
        </w:r>
        <w:proofErr w:type="spellEnd"/>
        <w:r w:rsidR="00366830" w:rsidRPr="00366830">
          <w:rPr>
            <w:rFonts w:ascii="Times New Roman" w:eastAsia="Times New Roman" w:hAnsi="Times New Roman" w:cs="Times New Roman"/>
            <w:color w:val="000000" w:themeColor="text1"/>
            <w:shd w:val="clear" w:color="auto" w:fill="FFFFFF"/>
            <w:rPrChange w:id="18" w:author="Zachary Gold" w:date="2022-03-18T09:28:00Z">
              <w:rPr>
                <w:shd w:val="clear" w:color="auto" w:fill="FFFFFF"/>
              </w:rPr>
            </w:rPrChange>
          </w:rPr>
          <w:t xml:space="preserve"> of specific details,</w:t>
        </w:r>
      </w:ins>
      <w:ins w:id="19" w:author="Zachary Gold" w:date="2022-03-18T09:25:00Z">
        <w:r w:rsidR="00366830" w:rsidRPr="00366830">
          <w:rPr>
            <w:rFonts w:ascii="Times New Roman" w:eastAsia="Times New Roman" w:hAnsi="Times New Roman" w:cs="Times New Roman"/>
            <w:color w:val="000000" w:themeColor="text1"/>
            <w:shd w:val="clear" w:color="auto" w:fill="FFFFFF"/>
            <w:rPrChange w:id="20" w:author="Zachary Gold" w:date="2022-03-18T09:28:00Z">
              <w:rPr>
                <w:shd w:val="clear" w:color="auto" w:fill="FFFFFF"/>
              </w:rPr>
            </w:rPrChange>
          </w:rPr>
          <w:t xml:space="preserve"> </w:t>
        </w:r>
      </w:ins>
      <w:del w:id="21" w:author="Zachary Gold" w:date="2022-03-18T09:28:00Z">
        <w:r w:rsidR="00F7590B" w:rsidRPr="00366830" w:rsidDel="00366830">
          <w:rPr>
            <w:rFonts w:ascii="Times New Roman" w:eastAsia="Times New Roman" w:hAnsi="Times New Roman" w:cs="Times New Roman"/>
            <w:color w:val="000000" w:themeColor="text1"/>
            <w:shd w:val="clear" w:color="auto" w:fill="FFFFFF"/>
            <w:rPrChange w:id="22" w:author="Zachary Gold" w:date="2022-03-18T09:28:00Z">
              <w:rPr>
                <w:shd w:val="clear" w:color="auto" w:fill="FFFFFF"/>
              </w:rPr>
            </w:rPrChange>
          </w:rPr>
          <w:delText>H</w:delText>
        </w:r>
        <w:r w:rsidR="00544570" w:rsidRPr="00366830" w:rsidDel="00366830">
          <w:rPr>
            <w:rFonts w:ascii="Times New Roman" w:eastAsia="Times New Roman" w:hAnsi="Times New Roman" w:cs="Times New Roman"/>
            <w:color w:val="000000" w:themeColor="text1"/>
            <w:shd w:val="clear" w:color="auto" w:fill="FFFFFF"/>
            <w:rPrChange w:id="23" w:author="Zachary Gold" w:date="2022-03-18T09:28:00Z">
              <w:rPr>
                <w:shd w:val="clear" w:color="auto" w:fill="FFFFFF"/>
              </w:rPr>
            </w:rPrChange>
          </w:rPr>
          <w:delText>ere</w:delText>
        </w:r>
        <w:r w:rsidR="002C3AC1" w:rsidRPr="00366830" w:rsidDel="00366830">
          <w:rPr>
            <w:rFonts w:ascii="Times New Roman" w:eastAsia="Times New Roman" w:hAnsi="Times New Roman" w:cs="Times New Roman"/>
            <w:color w:val="000000" w:themeColor="text1"/>
            <w:shd w:val="clear" w:color="auto" w:fill="FFFFFF"/>
            <w:rPrChange w:id="24" w:author="Zachary Gold" w:date="2022-03-18T09:28:00Z">
              <w:rPr>
                <w:shd w:val="clear" w:color="auto" w:fill="FFFFFF"/>
              </w:rPr>
            </w:rPrChange>
          </w:rPr>
          <w:delText>,</w:delText>
        </w:r>
        <w:r w:rsidR="00544570" w:rsidRPr="00366830" w:rsidDel="00366830">
          <w:rPr>
            <w:rFonts w:ascii="Times New Roman" w:eastAsia="Times New Roman" w:hAnsi="Times New Roman" w:cs="Times New Roman"/>
            <w:color w:val="000000" w:themeColor="text1"/>
            <w:shd w:val="clear" w:color="auto" w:fill="FFFFFF"/>
            <w:rPrChange w:id="25" w:author="Zachary Gold" w:date="2022-03-18T09:28:00Z">
              <w:rPr>
                <w:shd w:val="clear" w:color="auto" w:fill="FFFFFF"/>
              </w:rPr>
            </w:rPrChange>
          </w:rPr>
          <w:delText xml:space="preserve"> </w:delText>
        </w:r>
      </w:del>
      <w:r w:rsidR="00544570" w:rsidRPr="00366830">
        <w:rPr>
          <w:rFonts w:ascii="Times New Roman" w:eastAsia="Times New Roman" w:hAnsi="Times New Roman" w:cs="Times New Roman"/>
          <w:color w:val="000000" w:themeColor="text1"/>
          <w:shd w:val="clear" w:color="auto" w:fill="FFFFFF"/>
          <w:rPrChange w:id="26" w:author="Zachary Gold" w:date="2022-03-18T09:28:00Z">
            <w:rPr>
              <w:shd w:val="clear" w:color="auto" w:fill="FFFFFF"/>
            </w:rPr>
          </w:rPrChange>
        </w:rPr>
        <w:t xml:space="preserve">we </w:t>
      </w:r>
      <w:r w:rsidR="002C3AC1" w:rsidRPr="00366830">
        <w:rPr>
          <w:rFonts w:ascii="Times New Roman" w:eastAsia="Times New Roman" w:hAnsi="Times New Roman" w:cs="Times New Roman"/>
          <w:color w:val="000000" w:themeColor="text1"/>
          <w:shd w:val="clear" w:color="auto" w:fill="FFFFFF"/>
          <w:rPrChange w:id="27" w:author="Zachary Gold" w:date="2022-03-18T09:28:00Z">
            <w:rPr>
              <w:shd w:val="clear" w:color="auto" w:fill="FFFFFF"/>
            </w:rPr>
          </w:rPrChange>
        </w:rPr>
        <w:t xml:space="preserve">provide a detailed discussion on </w:t>
      </w:r>
      <w:r w:rsidR="00544570" w:rsidRPr="00366830">
        <w:rPr>
          <w:rFonts w:ascii="Times New Roman" w:eastAsia="Times New Roman" w:hAnsi="Times New Roman" w:cs="Times New Roman"/>
          <w:color w:val="000000" w:themeColor="text1"/>
          <w:shd w:val="clear" w:color="auto" w:fill="FFFFFF"/>
          <w:rPrChange w:id="28" w:author="Zachary Gold" w:date="2022-03-18T09:28:00Z">
            <w:rPr>
              <w:shd w:val="clear" w:color="auto" w:fill="FFFFFF"/>
            </w:rPr>
          </w:rPrChange>
        </w:rPr>
        <w:t xml:space="preserve">why </w:t>
      </w:r>
      <w:r w:rsidR="002C3AC1" w:rsidRPr="00366830">
        <w:rPr>
          <w:rFonts w:ascii="Times New Roman" w:eastAsia="Times New Roman" w:hAnsi="Times New Roman" w:cs="Times New Roman"/>
          <w:color w:val="000000" w:themeColor="text1"/>
          <w:shd w:val="clear" w:color="auto" w:fill="FFFFFF"/>
          <w:rPrChange w:id="29" w:author="Zachary Gold" w:date="2022-03-18T09:28:00Z">
            <w:rPr>
              <w:shd w:val="clear" w:color="auto" w:fill="FFFFFF"/>
            </w:rPr>
          </w:rPrChange>
        </w:rPr>
        <w:t xml:space="preserve">we </w:t>
      </w:r>
      <w:r w:rsidR="00544570" w:rsidRPr="00366830">
        <w:rPr>
          <w:rFonts w:ascii="Times New Roman" w:eastAsia="Times New Roman" w:hAnsi="Times New Roman" w:cs="Times New Roman"/>
          <w:color w:val="000000" w:themeColor="text1"/>
          <w:shd w:val="clear" w:color="auto" w:fill="FFFFFF"/>
          <w:rPrChange w:id="30" w:author="Zachary Gold" w:date="2022-03-18T09:28:00Z">
            <w:rPr>
              <w:shd w:val="clear" w:color="auto" w:fill="FFFFFF"/>
            </w:rPr>
          </w:rPrChange>
        </w:rPr>
        <w:t xml:space="preserve">and others in the field employ MiFish Universal Teleost </w:t>
      </w:r>
      <w:r w:rsidR="00544570" w:rsidRPr="00366830">
        <w:rPr>
          <w:rFonts w:ascii="Times New Roman" w:eastAsia="Times New Roman" w:hAnsi="Times New Roman" w:cs="Times New Roman"/>
          <w:i/>
          <w:iCs/>
          <w:color w:val="000000" w:themeColor="text1"/>
          <w:shd w:val="clear" w:color="auto" w:fill="FFFFFF"/>
          <w:rPrChange w:id="31" w:author="Zachary Gold" w:date="2022-03-18T09:28:00Z">
            <w:rPr>
              <w:i/>
              <w:iCs/>
              <w:shd w:val="clear" w:color="auto" w:fill="FFFFFF"/>
            </w:rPr>
          </w:rPrChange>
        </w:rPr>
        <w:t xml:space="preserve">12S </w:t>
      </w:r>
      <w:r w:rsidR="00544570" w:rsidRPr="00366830">
        <w:rPr>
          <w:rFonts w:ascii="Times New Roman" w:eastAsia="Times New Roman" w:hAnsi="Times New Roman" w:cs="Times New Roman"/>
          <w:color w:val="000000" w:themeColor="text1"/>
          <w:shd w:val="clear" w:color="auto" w:fill="FFFFFF"/>
          <w:rPrChange w:id="32" w:author="Zachary Gold" w:date="2022-03-18T09:28:00Z">
            <w:rPr>
              <w:shd w:val="clear" w:color="auto" w:fill="FFFFFF"/>
            </w:rPr>
          </w:rPrChange>
        </w:rPr>
        <w:t>primer set</w:t>
      </w:r>
      <w:r w:rsidR="002C3AC1" w:rsidRPr="00366830">
        <w:rPr>
          <w:rFonts w:ascii="Times New Roman" w:eastAsia="Times New Roman" w:hAnsi="Times New Roman" w:cs="Times New Roman"/>
          <w:color w:val="000000" w:themeColor="text1"/>
          <w:shd w:val="clear" w:color="auto" w:fill="FFFFFF"/>
          <w:rPrChange w:id="33" w:author="Zachary Gold" w:date="2022-03-18T09:28:00Z">
            <w:rPr>
              <w:shd w:val="clear" w:color="auto" w:fill="FFFFFF"/>
            </w:rPr>
          </w:rPrChange>
        </w:rPr>
        <w:t xml:space="preserve"> with </w:t>
      </w:r>
      <w:r w:rsidR="00324E86" w:rsidRPr="00366830">
        <w:rPr>
          <w:rFonts w:ascii="Times New Roman" w:eastAsia="Times New Roman" w:hAnsi="Times New Roman" w:cs="Times New Roman"/>
          <w:color w:val="000000" w:themeColor="text1"/>
          <w:shd w:val="clear" w:color="auto" w:fill="FFFFFF"/>
          <w:rPrChange w:id="34" w:author="Zachary Gold" w:date="2022-03-18T09:28:00Z">
            <w:rPr>
              <w:shd w:val="clear" w:color="auto" w:fill="FFFFFF"/>
            </w:rPr>
          </w:rPrChange>
        </w:rPr>
        <w:t xml:space="preserve">regard to taxonomic specificity and resolution, we discuss issues of </w:t>
      </w:r>
      <w:r w:rsidR="00544570" w:rsidRPr="00366830">
        <w:rPr>
          <w:rFonts w:ascii="Times New Roman" w:eastAsia="Times New Roman" w:hAnsi="Times New Roman" w:cs="Times New Roman"/>
          <w:color w:val="000000" w:themeColor="text1"/>
          <w:shd w:val="clear" w:color="auto" w:fill="FFFFFF"/>
          <w:rPrChange w:id="35" w:author="Zachary Gold" w:date="2022-03-18T09:28:00Z">
            <w:rPr>
              <w:shd w:val="clear" w:color="auto" w:fill="FFFFFF"/>
            </w:rPr>
          </w:rPrChange>
        </w:rPr>
        <w:t>stochasticity</w:t>
      </w:r>
      <w:r w:rsidR="00324E86" w:rsidRPr="00366830">
        <w:rPr>
          <w:rFonts w:ascii="Times New Roman" w:eastAsia="Times New Roman" w:hAnsi="Times New Roman" w:cs="Times New Roman"/>
          <w:color w:val="000000" w:themeColor="text1"/>
          <w:shd w:val="clear" w:color="auto" w:fill="FFFFFF"/>
          <w:rPrChange w:id="36" w:author="Zachary Gold" w:date="2022-03-18T09:28:00Z">
            <w:rPr>
              <w:shd w:val="clear" w:color="auto" w:fill="FFFFFF"/>
            </w:rPr>
          </w:rPrChange>
        </w:rPr>
        <w:t xml:space="preserve"> and how we targeted th</w:t>
      </w:r>
      <w:r w:rsidR="006374BD" w:rsidRPr="00366830">
        <w:rPr>
          <w:rFonts w:ascii="Times New Roman" w:eastAsia="Times New Roman" w:hAnsi="Times New Roman" w:cs="Times New Roman"/>
          <w:color w:val="000000" w:themeColor="text1"/>
          <w:shd w:val="clear" w:color="auto" w:fill="FFFFFF"/>
          <w:rPrChange w:id="37" w:author="Zachary Gold" w:date="2022-03-18T09:28:00Z">
            <w:rPr>
              <w:shd w:val="clear" w:color="auto" w:fill="FFFFFF"/>
            </w:rPr>
          </w:rPrChange>
        </w:rPr>
        <w:t>e</w:t>
      </w:r>
      <w:r w:rsidR="00324E86" w:rsidRPr="00366830">
        <w:rPr>
          <w:rFonts w:ascii="Times New Roman" w:eastAsia="Times New Roman" w:hAnsi="Times New Roman" w:cs="Times New Roman"/>
          <w:color w:val="000000" w:themeColor="text1"/>
          <w:shd w:val="clear" w:color="auto" w:fill="FFFFFF"/>
          <w:rPrChange w:id="38" w:author="Zachary Gold" w:date="2022-03-18T09:28:00Z">
            <w:rPr>
              <w:shd w:val="clear" w:color="auto" w:fill="FFFFFF"/>
            </w:rPr>
          </w:rPrChange>
        </w:rPr>
        <w:t xml:space="preserve"> issue in this manuscript, and we </w:t>
      </w:r>
      <w:r w:rsidR="002C3AC1" w:rsidRPr="00366830">
        <w:rPr>
          <w:rFonts w:ascii="Times New Roman" w:eastAsia="Times New Roman" w:hAnsi="Times New Roman" w:cs="Times New Roman"/>
          <w:color w:val="000000" w:themeColor="text1"/>
          <w:shd w:val="clear" w:color="auto" w:fill="FFFFFF"/>
          <w:rPrChange w:id="39" w:author="Zachary Gold" w:date="2022-03-18T09:28:00Z">
            <w:rPr>
              <w:shd w:val="clear" w:color="auto" w:fill="FFFFFF"/>
            </w:rPr>
          </w:rPrChange>
        </w:rPr>
        <w:t>discuss</w:t>
      </w:r>
      <w:r w:rsidR="00544570" w:rsidRPr="00366830">
        <w:rPr>
          <w:rFonts w:ascii="Times New Roman" w:eastAsia="Times New Roman" w:hAnsi="Times New Roman" w:cs="Times New Roman"/>
          <w:color w:val="000000" w:themeColor="text1"/>
          <w:shd w:val="clear" w:color="auto" w:fill="FFFFFF"/>
          <w:rPrChange w:id="40" w:author="Zachary Gold" w:date="2022-03-18T09:28:00Z">
            <w:rPr>
              <w:shd w:val="clear" w:color="auto" w:fill="FFFFFF"/>
            </w:rPr>
          </w:rPrChange>
        </w:rPr>
        <w:t xml:space="preserve"> two-step PCR </w:t>
      </w:r>
      <w:r w:rsidR="00324E86" w:rsidRPr="00366830">
        <w:rPr>
          <w:rFonts w:ascii="Times New Roman" w:eastAsia="Times New Roman" w:hAnsi="Times New Roman" w:cs="Times New Roman"/>
          <w:color w:val="000000" w:themeColor="text1"/>
          <w:shd w:val="clear" w:color="auto" w:fill="FFFFFF"/>
          <w:rPrChange w:id="41" w:author="Zachary Gold" w:date="2022-03-18T09:28:00Z">
            <w:rPr>
              <w:shd w:val="clear" w:color="auto" w:fill="FFFFFF"/>
            </w:rPr>
          </w:rPrChange>
        </w:rPr>
        <w:t>as</w:t>
      </w:r>
      <w:r w:rsidR="009E27B7" w:rsidRPr="00366830">
        <w:rPr>
          <w:rFonts w:ascii="Times New Roman" w:eastAsia="Times New Roman" w:hAnsi="Times New Roman" w:cs="Times New Roman"/>
          <w:color w:val="000000" w:themeColor="text1"/>
          <w:shd w:val="clear" w:color="auto" w:fill="FFFFFF"/>
          <w:rPrChange w:id="42" w:author="Zachary Gold" w:date="2022-03-18T09:28:00Z">
            <w:rPr>
              <w:shd w:val="clear" w:color="auto" w:fill="FFFFFF"/>
            </w:rPr>
          </w:rPrChange>
        </w:rPr>
        <w:t xml:space="preserve"> a method</w:t>
      </w:r>
      <w:r w:rsidR="00544570" w:rsidRPr="00366830">
        <w:rPr>
          <w:rFonts w:ascii="Times New Roman" w:eastAsia="Times New Roman" w:hAnsi="Times New Roman" w:cs="Times New Roman"/>
          <w:color w:val="000000" w:themeColor="text1"/>
          <w:shd w:val="clear" w:color="auto" w:fill="FFFFFF"/>
          <w:rPrChange w:id="43" w:author="Zachary Gold" w:date="2022-03-18T09:28:00Z">
            <w:rPr>
              <w:shd w:val="clear" w:color="auto" w:fill="FFFFFF"/>
            </w:rPr>
          </w:rPrChange>
        </w:rPr>
        <w:t xml:space="preserve"> to reduce amplification bias associated with sequence indices.</w:t>
      </w:r>
      <w:r w:rsidR="00097856" w:rsidRPr="00366830">
        <w:rPr>
          <w:rFonts w:ascii="Times New Roman" w:eastAsia="Times New Roman" w:hAnsi="Times New Roman" w:cs="Times New Roman"/>
          <w:color w:val="000000" w:themeColor="text1"/>
          <w:shd w:val="clear" w:color="auto" w:fill="FFFFFF"/>
          <w:rPrChange w:id="44" w:author="Zachary Gold" w:date="2022-03-18T09:28:00Z">
            <w:rPr>
              <w:shd w:val="clear" w:color="auto" w:fill="FFFFFF"/>
            </w:rPr>
          </w:rPrChange>
        </w:rPr>
        <w:t xml:space="preserve"> </w:t>
      </w:r>
    </w:p>
    <w:p w14:paraId="0AA12487" w14:textId="3301E5DE" w:rsidR="00FF7E4D" w:rsidRDefault="00C65082" w:rsidP="009A1D98">
      <w:pPr>
        <w:ind w:left="180" w:firstLine="54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The MiFish Universal Teleost </w:t>
      </w:r>
      <w:r>
        <w:rPr>
          <w:rFonts w:ascii="Times New Roman" w:eastAsia="Times New Roman" w:hAnsi="Times New Roman" w:cs="Times New Roman"/>
          <w:i/>
          <w:iCs/>
          <w:color w:val="000000" w:themeColor="text1"/>
          <w:shd w:val="clear" w:color="auto" w:fill="FFFFFF"/>
        </w:rPr>
        <w:t xml:space="preserve">12S </w:t>
      </w:r>
      <w:r>
        <w:rPr>
          <w:rFonts w:ascii="Times New Roman" w:eastAsia="Times New Roman" w:hAnsi="Times New Roman" w:cs="Times New Roman"/>
          <w:color w:val="000000" w:themeColor="text1"/>
          <w:shd w:val="clear" w:color="auto" w:fill="FFFFFF"/>
        </w:rPr>
        <w:t xml:space="preserve">primers employed in this study are the most rigorously validated and benchmarked fish barcoding gene to date </w:t>
      </w:r>
      <w:r>
        <w:rPr>
          <w:rFonts w:ascii="Times New Roman" w:eastAsia="Times New Roman" w:hAnsi="Times New Roman" w:cs="Times New Roman"/>
          <w:color w:val="000000" w:themeColor="text1"/>
          <w:shd w:val="clear" w:color="auto" w:fill="FFFFFF"/>
        </w:rPr>
        <w:fldChar w:fldCharType="begin" w:fldLock="1"/>
      </w:r>
      <w:r w:rsidR="00366830">
        <w:rPr>
          <w:rFonts w:ascii="Times New Roman" w:eastAsia="Times New Roman" w:hAnsi="Times New Roman" w:cs="Times New Roman"/>
          <w:color w:val="000000" w:themeColor="text1"/>
          <w:shd w:val="clear" w:color="auto" w:fill="FFFFFF"/>
        </w:rPr>
        <w:instrText>ADDIN CSL_CITATION {"citationItems":[{"id":"ITEM-1","itemData":{"DOI":"10.1098/rsos.150088","ISSN":"20545703","PMID":"26587265","abstract":"We developed a set of universal PCR primers (MiFish-U/E) for metabarcoding environmental DNA (eDNA) from fishes. Primers were designed using aligned whole mitochondrial genome (mitogenome) sequences from 880 species, supplemented by partial mitogenome sequences from 160 elasmobranchs (sharks and rays). The primers target a hypervariable region of the 12S rRNA gene (163–185 bp), which contains sufficient information to identify fishes to taxonomic family, genus and species except for some closely related congeners. To test versatility of the primers across a diverse range of fishes, we sampled eDNA from four tanks in the Okinawa Churaumi Aquarium with known species compositions, prepared dual-indexed libraries and performed paired-end sequencing of the region using high-throughput next-generation sequencing technologies. Out of the 180 marine fish species contained in the four tanks with reference sequences in a custom database, we detected 168 species (93.3%) distributed across 59 families and 123 genera. These fishes are not only taxonomically diverse, ranging from sharks and rays to higher teleosts, but are also greatly varied in their ecology, including both pelagic and benthic species living in shallow coastal to deep waters. We also sampled natural seawaters around coral reefs near the aquarium and detected 93 fish species using this approach. Of the 93 species, 64 were not detected in the four aquarium tanks, rendering the total number of species detected to 232 (from 70 families and 152 genera). The metabarcoding approach presented here is non-invasive, more efficient, more cost-effective and more sensitive than the traditional survey methods. It has the potential to serve as an alternative (or complementary) tool for biodiversity monitoring that revolutionizes natural resource management and ecological studies of fish communities on larger spatial and temporal scales.","author":[{"dropping-particle":"","family":"Miya","given":"M.","non-dropping-particle":"","parse-names":false,"suffix":""},{"dropping-particle":"","family":"Sato","given":"Y.","non-dropping-particle":"","parse-names":false,"suffix":""},{"dropping-particle":"","family":"Fukunaga","given":"T.","non-dropping-particle":"","parse-names":false,"suffix":""},{"dropping-particle":"","family":"Sado","given":"T.","non-dropping-particle":"","parse-names":false,"suffix":""},{"dropping-particle":"","family":"Poulsen","given":"J. Y.","non-dropping-particle":"","parse-names":false,"suffix":""},{"dropping-particle":"","family":"Sato","given":"K.","non-dropping-particle":"","parse-names":false,"suffix":""},{"dropping-particle":"","family":"Minamoto","given":"T.","non-dropping-particle":"","parse-names":false,"suffix":""},{"dropping-particle":"","family":"Yamamoto","given":"S.","non-dropping-particle":"","parse-names":false,"suffix":""},{"dropping-particle":"","family":"Yamanaka","given":"H.","non-dropping-particle":"","parse-names":false,"suffix":""},{"dropping-particle":"","family":"Araki","given":"H.","non-dropping-particle":"","parse-names":false,"suffix":""},{"dropping-particle":"","family":"Kondoh","given":"M.","non-dropping-particle":"","parse-names":false,"suffix":""},{"dropping-particle":"","family":"Iwasaki","given":"W.","non-dropping-particle":"","parse-names":false,"suffix":""}],"container-title":"Royal Society Open Science","id":"ITEM-1","issue":"7","issued":{"date-parts":[["2015","7","1"]]},"language":"en","page":"150088","publisher":"The Royal Society","title":"MiFish, a set of universal PCR primers for metabarcoding environmental DNA from fishes: Detection of more than 230 subtropical marine species","type":"article-journal","volume":"2"},"uris":["http://www.mendeley.com/documents/?uuid=1ddb355e-48fd-49c1-982c-ee4766847328"]},{"id":"ITEM-2","itemData":{"DOI":"10.1111/1755-0998.13450","ISSN":"17550998","PMID":"34235858","abstract":"DNA metabarcoding is an important tool for molecular ecology. However, its effectiveness hinges on the quality of reference sequence databases and classification parameters employed. Here we evaluate the performance of MiFish 12S taxonomic assignments using a case study of California Current Large Marine Ecosystem fishes to determine best practices for metabarcoding. Specifically, we use a taxonomy cross-validation by identity framework to compare classification performance between a global database comprised of all available sequences and a curated database that only includes sequences of fishes from the California Current Large Marine Ecosystem. We demonstrate that the regional database provides higher assignment accuracy than the comprehensive global database. We also document a tradeoff between accuracy and misclassification across a range of taxonomic cutoff scores, highlighting the importance of parameter selection for taxonomic classification. Furthermore, we compared assignment accuracy with and without the inclusion of additionally generated reference sequences. To this end, we sequenced tissue from 597 species using the MiFish 12S primers, adding 252 species to GenBank's existing 550 California Current Large Marine Ecosystem fish sequences. We then compared species and reads identified from seawater environmental DNA samples using global databases with and without our generated references, and the regional database. The addition of new references allowed for the identification of 16 additional native taxa representing 17.0% of total reads from eDNA samples, including species with vast ecological and economic value. Together these results demonstrate the importance of comprehensive and curated reference databases for effective metabarcoding and the need for locus-specific validation efforts.","author":[{"dropping-particle":"","family":"Gold","given":"Zachary","non-dropping-particle":"","parse-names":false,"suffix":""},{"dropping-particle":"","family":"Curd","given":"Emily E.","non-dropping-particle":"","parse-names":false,"suffix":""},{"dropping-particle":"","family":"Goodwin","given":"Kelly D.","non-dropping-particle":"","parse-names":false,"suffix":""},{"dropping-particle":"","family":"Choi","given":"Emma S.","non-dropping-particle":"","parse-names":false,"suffix":""},{"dropping-particle":"","family":"Frable","given":"Benjamin W.","non-dropping-particle":"","parse-names":false,"suffix":""},{"dropping-particle":"","family":"Thompson","given":"Andrew R.","non-dropping-particle":"","parse-names":false,"suffix":""},{"dropping-particle":"","family":"Walker","given":"Harold J.","non-dropping-particle":"","parse-names":false,"suffix":""},{"dropping-particle":"","family":"Burton","given":"Ronald S.","non-dropping-particle":"","parse-names":false,"suffix":""},{"dropping-particle":"","family":"Kacev","given":"Dovi","non-dropping-particle":"","parse-names":false,"suffix":""},{"dropping-particle":"","family":"Martz","given":"Lucas D.","non-dropping-particle":"","parse-names":false,"suffix":""},{"dropping-particle":"","family":"Barber","given":"Paul H.","non-dropping-particle":"","parse-names":false,"suffix":""}],"container-title":"Molecular Ecology Resources","id":"ITEM-2","issue":"7","issued":{"date-parts":[["2021"]]},"page":"2546-2564","title":"Improving metabarcoding taxonomic assignment: A case study of fishes in a large marine ecosystem","type":"article-journal","volume":"21"},"uris":["http://www.mendeley.com/documents/?uuid=3298f72a-f3a6-49e7-bbb1-5a41158c7394"]},{"id":"ITEM-3","itemData":{"DOI":"10.1111/2041-210X.13214","ISSN":"2041210X","abstract":"Environmental DNA (eDNA) metabarcoding is a promising method to monitor species and community diversity that is rapid, affordable and non-invasive. The longstanding needs of the eDNA community are modular informatics tools, comprehensive and customizable reference databases, flexibility across high-throughput sequencing platforms, fast multilocus metabarcode processing and accurate taxonomic assignment. Improvements in bioinformatics tools make addressing each of these demands within a single toolkit a reality. The new modular metabarcode sequence toolkit Anacapa (https://github.com/limey-bean/Anacapa/) addresses the above needs, allowing users to build comprehensive reference databases and assign taxonomy to raw multilocus metabarcode sequence data. A novel aspect of Anacapa is its database building module, “Creating Reference libraries Using eXisting tools” (CRUX), which generates comprehensive reference databases for specific user-defined metabarcoding loci. The Quality Control and ASV Parsing module sorts and processes multiple metabarcoding loci and processes merged, unmerged and unpaired reads maximizing recovered diversity. DADA2 then detects amplicon sequence variants (ASVs) and the Anacapa Classifier module aligns these ASVs to CRUX-generated reference databases using Bowtie2. Lastly, taxonomy is assigned to ASVs with confidence scores using a Bayesian Lowest Common Ancestor (BLCA) method. The Anacapa Toolkit also includes an r package, ranacapa, for automated results exploration through standard biodiversity statistical analysis. Benchmarking tests verify that the Anacapa Toolkit effectively and efficiently generates comprehensive reference databases that capture taxonomic diversity, and can assign taxonomy to both MiSeq and HiSeq-length sequence data. We demonstrate the value of the Anacapa Toolkit in assigning taxonomy to seawater eDNA samples collected in southern California. The Anacapa Toolkit improves the functionality of eDNA and streamlines biodiversity assessment and management by generating metabarcode specific databases, processing multilocus data, retaining a larger proportion of sequencing reads and expanding non-traditional eDNA targets. All the components of the Anacapa Toolkit are open and available in a virtual container to ease installation.","author":[{"dropping-particle":"","family":"Curd","given":"Emily E.","non-dropping-particle":"","parse-names":false,"suffix":""},{"dropping-particle":"","family":"Gold","given":"Zack","non-dropping-particle":"","parse-names":false,"suffix":""},{"dropping-particle":"","family":"Kandlikar","given":"Gaurav S.","non-dropping-particle":"","parse-names":false,"suffix":""},{"dropping-particle":"","family":"Gomer","given":"Jesse","non-dropping-particle":"","parse-names":false,"suffix":""},{"dropping-particle":"","family":"Ogden","given":"Max","non-dropping-particle":"","parse-names":false,"suffix":""},{"dropping-particle":"","family":"O'Connell","given":"Taylor","non-dropping-particle":"","parse-names":false,"suffix":""},{"dropping-particle":"","family":"Pipes","given":"Lenore","non-dropping-particle":"","parse-names":false,"suffix":""},{"dropping-particle":"","family":"Schweizer","given":"Teia M.","non-dropping-particle":"","parse-names":false,"suffix":""},{"dropping-particle":"","family":"Rabichow","given":"Laura","non-dropping-particle":"","parse-names":false,"suffix":""},{"dropping-particle":"","family":"Lin","given":"Meixi","non-dropping-particle":"","parse-names":false,"suffix":""},{"dropping-particle":"","family":"Shi","given":"Baochen","non-dropping-particle":"","parse-names":false,"suffix":""},{"dropping-particle":"","family":"Barber","given":"Paul H.","non-dropping-particle":"","parse-names":false,"suffix":""},{"dropping-particle":"","family":"Kraft","given":"Nathan","non-dropping-particle":"","parse-names":false,"suffix":""},{"dropping-particle":"","family":"Wayne","given":"Robert","non-dropping-particle":"","parse-names":false,"suffix":""},{"dropping-particle":"","family":"Meyer","given":"Rachel S.","non-dropping-particle":"","parse-names":false,"suffix":""}],"container-title":"Methods in Ecology and Evolution","id":"ITEM-3","issue":"9","issued":{"date-parts":[["2019"]]},"page":"1469-1475","publisher":"British Ecological Society","title":"Anacapa Toolkit: An environmental DNA toolkit for processing multilocus metabarcode datasets","type":"article-journal","volume":"10"},"uris":["http://www.mendeley.com/documents/?uuid=ad58049a-bc81-45af-b79e-07ce67c1969f"]},{"id":"ITEM-4","itemData":{"DOI":"10.1002/edn3.72","ISSN":"26374943","abstract":"Metabarcoding studies using environmental DNA (eDNA) and high-throughput sequencing (HTS) are rapidly becoming an important tool for assessing and monitoring marine biodiversity, detecting invasive species, and supporting basic ecological research. Several barcode loci targeting teleost fish and elasmobranchs have previously been developed, but to date primer sets focusing on other marine megafauna, such as marine mammals, have received less attention. Similarly, there have been few attempts to identify potentially “universal” barcode loci which may be informative across multiple marine vertebrate orders. Here we describe the design and validation of two new sets of primers targeting hypervariable regions of the vertebrate mitochondrial 12S and 16S rRNA genes, which have conserved priming sites across virtually all cetaceans, pinnipeds, elasmobranchs, boney fish, sea turtles, and birds, and amplify fragments with consistently high levels of taxonomically diagnostic sequence variation. “In silico” validation using the OBITOOLS software showed our new barcode loci outperformed most existing vertebrate barcode loci for taxon detection and resolution. We also evaluated sequence diversity and taxonomic resolution of the new barcode loci in 680 complete marine mammal mitochondrial genomes demonstrating that they are effective at resolving amplicons for most taxa to the species level. Finally, we evaluated the performance of the primer sets with eDNA samples from aquarium communities with known species composition. These new primers will potentially allow surveys of complete marine vertebrate communities in single HTS metabarcoding assessments, simplifying workflows, reducing costs, and increasing accessibility to a wider range of investigators.","author":[{"dropping-particle":"","family":"Valsecchi","given":"Elena","non-dropping-particle":"","parse-names":false,"suffix":""},{"dropping-particle":"","family":"Bylemans","given":"Jonas","non-dropping-particle":"","parse-names":false,"suffix":""},{"dropping-particle":"","family":"Goodman","given":"Simon J.","non-dropping-particle":"","parse-names":false,"suffix":""},{"dropping-particle":"","family":"Lombardi","given":"Roberto","non-dropping-particle":"","parse-names":false,"suffix":""},{"dropping-particle":"","family":"Carr","given":"Ian","non-dropping-particle":"","parse-names":false,"suffix":""},{"dropping-particle":"","family":"Castellano","given":"Laura","non-dropping-particle":"","parse-names":false,"suffix":""},{"dropping-particle":"","family":"Galimberti","given":"Andrea","non-dropping-particle":"","parse-names":false,"suffix":""},{"dropping-particle":"","family":"Galli","given":"Paolo","non-dropping-particle":"","parse-names":false,"suffix":""}],"container-title":"Environmental DNA","id":"ITEM-4","issue":"4","issued":{"date-parts":[["2020"]]},"page":"460-476","publisher":"Wiley Online Library","title":"Novel universal primers for metabarcoding environmental DNA surveys of marine mammals and other marine vertebrates","type":"article-journal","volume":"2"},"uris":["http://www.mendeley.com/documents/?uuid=5eda8461-2973-401a-a520-47238e137a07"]},{"id":"ITEM-5","itemData":{"DOI":"10.1111/jfb.14852","ISSN":"10958649","PMID":"34269417","abstract":"The accuracy and reliability of DNA metabarcoding analyses depend on the breadth and quality of the reference libraries that underpin them. However, there are limited options available to obtain and curate the huge volumes of sequence data that are available on public repositories such as NCBI and BOLD. Here, we provide a pipeline to download, clean and annotate mitochondrial DNA sequence data for a given list of fish species. Features of this pipeline include (a) support for multiple metabarcode markers; (b) searches on species synonyms and taxonomic name validation; (c) phylogeny assisted quality control for identification and removal of misannotated sequences; (d) automatically generated coverage reports for each new GenBank release update; and (e) citable, versioned DOIs. As an example we provide a ready-to-use curated reference library for the marine and freshwater fishes of the U.K. To augment this reference library for environmental DNA metabarcoding specifically, we generated 241 new MiFish-12S sequences for 88 U.K. marine species, and make available new primer sets useful for sequencing these. This brings the coverage of common U.K. species for the MiFish-12S fragment to 93%, opening new avenues for scaling up fish metabarcoding across wide spatial gradients. The Meta-Fish-Lib reference library and pipeline is hosted at https://github.com/genner-lab/meta-fish-lib.","author":[{"dropping-particle":"","family":"Collins","given":"Rupert A.","non-dropping-particle":"","parse-names":false,"suffix":""},{"dropping-particle":"","family":"Trauzzi","given":"Giulia","non-dropping-particle":"","parse-names":false,"suffix":""},{"dropping-particle":"","family":"Maltby","given":"Katherine M.","non-dropping-particle":"","parse-names":false,"suffix":""},{"dropping-particle":"","family":"Gibson","given":"Thomas I.","non-dropping-particle":"","parse-names":false,"suffix":""},{"dropping-particle":"","family":"Ratcliffe","given":"Frances C.","non-dropping-particle":"","parse-names":false,"suffix":""},{"dropping-particle":"","family":"Hallam","given":"Jane","non-dropping-particle":"","parse-names":false,"suffix":""},{"dropping-particle":"","family":"Rainbird","given":"Sophie","non-dropping-particle":"","parse-names":false,"suffix":""},{"dropping-particle":"","family":"Maclaine","given":"James","non-dropping-particle":"","parse-names":false,"suffix":""},{"dropping-particle":"","family":"Henderson","given":"Peter A.","non-dropping-particle":"","parse-names":false,"suffix":""},{"dropping-particle":"","family":"Sims","given":"David W.","non-dropping-particle":"","parse-names":false,"suffix":""},{"dropping-particle":"","family":"Mariani","given":"Stefano","non-dropping-particle":"","parse-names":false,"suffix":""},{"dropping-particle":"","family":"Genner","given":"Martin J.","non-dropping-particle":"","parse-names":false,"suffix":""}],"container-title":"Journal of Fish Biology","id":"ITEM-5","issue":"4","issued":{"date-parts":[["2021"]]},"page":"1446-1454","publisher":"Wiley Online Library","title":"Meta-Fish-Lib: A generalised, dynamic DNA reference library pipeline for metabarcoding of fishes","type":"article-journal","volume":"99"},"uris":["http://www.mendeley.com/documents/?uuid=1487e981-feb8-4e03-9283-ab0fc66be44e"]},{"id":"ITEM-6","itemData":{"DOI":"10.1002/edn3.232","ISSN":"26374943","abstract":"Through the development of environmental DNA (eDNA) metabarcoding, in situ monitoring of organisms is becoming easier and promises a revolution in our approaches to detect changes in biodiversity over space and time. A cornerstone of eDNA approach is the development of primer pairs that allow amplifying the DNA of specific taxonomic groups, which is then used to link the DNA sequence to taxonomic identification. Here, we propose a framework for comparing primer pairs regarding (a) their capacity to bind and amplify a broad coverage of species within the target clade using in silico PCR, (b) their capacity to not only discriminate between species but also genera or families, and (c) their in situ specificity and efficiency across a variety of environments. As a case study, we focus on two mitochondrial 12S primer pairs, MiFish-U and teleo, which were designed to amplify fishes. We found that the performance of in silico PCRs were high for both primer pairs, but teleo amplified more genera across Actinopterygii, Chondrichthyes, and Petromyzontomorphi than MiFish-U. In contrast, the discriminatory power for species, genera, and families were higher for MiFish-U than teleo, likely associated with the greater length of the amplified DNA fragments. The evaluation of their in situ efficiency showed a higher recovered species richness of teleo compared to MiFish-U in tropical and temperate freshwater environments, but that generally both teleo and MiFish-U primers pairs perform well to monitor fish species. Since more species were detected when used together, those primer pairs are best used in combination to increase the ability of species detection.","author":[{"dropping-particle":"","family":"Polanco F.","given":"Andrea","non-dropping-particle":"","parse-names":false,"suffix":""},{"dropping-particle":"","family":"Richards","given":"Eilísh","non-dropping-particle":"","parse-names":false,"suffix":""},{"dropping-particle":"","family":"Flück","given":"Benjamin","non-dropping-particle":"","parse-names":false,"suffix":""},{"dropping-particle":"","family":"Valentini","given":"Alice","non-dropping-particle":"","parse-names":false,"suffix":""},{"dropping-particle":"","family":"Altermatt","given":"Florian","non-dropping-particle":"","parse-names":false,"suffix":""},{"dropping-particle":"","family":"Brosse","given":"Sébastien","non-dropping-particle":"","parse-names":false,"suffix":""},{"dropping-particle":"","family":"Walser","given":"Jean Claude","non-dropping-particle":"","parse-names":false,"suffix":""},{"dropping-particle":"","family":"Eme","given":"David","non-dropping-particle":"","parse-names":false,"suffix":""},{"dropping-particle":"","family":"Marques","given":"Virginie","non-dropping-particle":"","parse-names":false,"suffix":""},{"dropping-particle":"","family":"Manel","given":"Stéphanie","non-dropping-particle":"","parse-names":false,"suffix":""},{"dropping-particle":"","family":"Albouy","given":"Camille","non-dropping-particle":"","parse-names":false,"suffix":""},{"dropping-particle":"","family":"Dejean","given":"Tony","non-dropping-particle":"","parse-names":false,"suffix":""},{"dropping-particle":"","family":"Pellissier","given":"Loïc","non-dropping-particle":"","parse-names":false,"suffix":""}],"container-title":"Environmental DNA","id":"ITEM-6","issue":"6","issued":{"date-parts":[["2021"]]},"page":"1113-1127","publisher":"Wiley Online Library","title":"Comparing the performance of 12S mitochondrial primers for fish environmental DNA across ecosystems","type":"article-journal","volume":"3"},"uris":["http://www.mendeley.com/documents/?uuid=870d02bd-410c-4e82-b99e-0a877da017a5"]},{"id":"ITEM-7","itemData":{"DOI":"10.1007/s12562-020-01461-x","ISSN":"14442906","abstract":"We reviewed the current methodology and practices of the DNA metabarcoding approach using a universal PCR primer pair MiFish, which co-amplifies a short fragment of fish DNA (approx. 170 bp from the mitochondrial 12S rRNA gene) across a wide variety of taxa. This method has mostly been applied to biodiversity monitoring using environmental DNA (eDNA) shed from fish and, coupled with next-generation sequencing technologies, has enabled massively parallel sequencing of several hundred eDNA samples simultaneously. Since the publication of its technical outline in 2015, this method has been widely used in various aquatic environments in and around the six continents, and MiFish primers have demonstrably outperformed other competing primers. Here, we outline the technical progress in this method over the last 5 years and highlight some case studies on marine, freshwater, and estuarine fish communities. Additionally, we discuss various applications of MiFish metabarcoding to non-fish organisms, single-species detection systems, quantitative biodiversity monitoring, and bulk DNA samples other than eDNA. By recognizing the MiFish eDNA metabarcoding strengths and limitations, we argue that this method is useful for ecosystem conservation strategies and the sustainable use of fishery resources in “ecosystem-based fishery management” through continuous biodiversity monitoring at multiple sites.","author":[{"dropping-particle":"","family":"Miya","given":"Masaki","non-dropping-particle":"","parse-names":false,"suffix":""},{"dropping-particle":"","family":"Gotoh","given":"Ryo O.","non-dropping-particle":"","parse-names":false,"suffix":""},{"dropping-particle":"","family":"Sado","given":"Tetsuya","non-dropping-particle":"","parse-names":false,"suffix":""}],"container-title":"Fisheries Science","id":"ITEM-7","issue":"6","issued":{"date-parts":[["2020"]]},"page":"939-970","publisher":"Springer","title":"MiFish metabarcoding: a high-throughput approach for simultaneous detection of multiple fish species from environmental DNA and other samples","type":"article-journal","volume":"86"},"uris":["http://www.mendeley.com/documents/?uuid=4d4ff8af-a95c-477b-8a5b-0104cb4d8150"]}],"mendeley":{"formattedCitation":"(&lt;i&gt;1&lt;/i&gt;–&lt;i&gt;7&lt;/i&gt;)","plainTextFormattedCitation":"(1–7)","previouslyFormattedCitation":"(&lt;i&gt;1&lt;/i&gt;–&lt;i&gt;7&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366830" w:rsidRPr="00366830">
        <w:rPr>
          <w:rFonts w:ascii="Times New Roman" w:eastAsia="Times New Roman" w:hAnsi="Times New Roman" w:cs="Times New Roman"/>
          <w:noProof/>
          <w:color w:val="000000" w:themeColor="text1"/>
          <w:shd w:val="clear" w:color="auto" w:fill="FFFFFF"/>
        </w:rPr>
        <w:t>(</w:t>
      </w:r>
      <w:r w:rsidR="00366830" w:rsidRPr="00366830">
        <w:rPr>
          <w:rFonts w:ascii="Times New Roman" w:eastAsia="Times New Roman" w:hAnsi="Times New Roman" w:cs="Times New Roman"/>
          <w:i/>
          <w:noProof/>
          <w:color w:val="000000" w:themeColor="text1"/>
          <w:shd w:val="clear" w:color="auto" w:fill="FFFFFF"/>
        </w:rPr>
        <w:t>1</w:t>
      </w:r>
      <w:r w:rsidR="00366830" w:rsidRPr="00366830">
        <w:rPr>
          <w:rFonts w:ascii="Times New Roman" w:eastAsia="Times New Roman" w:hAnsi="Times New Roman" w:cs="Times New Roman"/>
          <w:noProof/>
          <w:color w:val="000000" w:themeColor="text1"/>
          <w:shd w:val="clear" w:color="auto" w:fill="FFFFFF"/>
        </w:rPr>
        <w:t>–</w:t>
      </w:r>
      <w:r w:rsidR="00366830" w:rsidRPr="00366830">
        <w:rPr>
          <w:rFonts w:ascii="Times New Roman" w:eastAsia="Times New Roman" w:hAnsi="Times New Roman" w:cs="Times New Roman"/>
          <w:i/>
          <w:noProof/>
          <w:color w:val="000000" w:themeColor="text1"/>
          <w:shd w:val="clear" w:color="auto" w:fill="FFFFFF"/>
        </w:rPr>
        <w:t>7</w:t>
      </w:r>
      <w:r w:rsidR="00366830" w:rsidRPr="00366830">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xml:space="preserve">. </w:t>
      </w:r>
      <w:r w:rsidR="00E95774">
        <w:rPr>
          <w:rFonts w:ascii="Times New Roman" w:eastAsia="Times New Roman" w:hAnsi="Times New Roman" w:cs="Times New Roman"/>
          <w:color w:val="000000" w:themeColor="text1"/>
          <w:shd w:val="clear" w:color="auto" w:fill="FFFFFF"/>
        </w:rPr>
        <w:t>T</w:t>
      </w:r>
      <w:r w:rsidR="00E95774" w:rsidRPr="00980D45">
        <w:rPr>
          <w:rFonts w:ascii="Times New Roman" w:eastAsia="Times New Roman" w:hAnsi="Times New Roman" w:cs="Times New Roman"/>
          <w:color w:val="000000" w:themeColor="text1"/>
          <w:shd w:val="clear" w:color="auto" w:fill="FFFFFF"/>
        </w:rPr>
        <w:t>he employed</w:t>
      </w:r>
      <w:r w:rsidR="00E95774">
        <w:rPr>
          <w:rFonts w:ascii="Times New Roman" w:eastAsia="Times New Roman" w:hAnsi="Times New Roman" w:cs="Times New Roman"/>
          <w:color w:val="000000" w:themeColor="text1"/>
          <w:shd w:val="clear" w:color="auto" w:fill="FFFFFF"/>
        </w:rPr>
        <w:t xml:space="preserve"> </w:t>
      </w:r>
      <w:r w:rsidR="00E95774" w:rsidRPr="00980D45">
        <w:rPr>
          <w:rFonts w:ascii="Times New Roman" w:eastAsia="Times New Roman" w:hAnsi="Times New Roman" w:cs="Times New Roman"/>
          <w:color w:val="000000" w:themeColor="text1"/>
          <w:shd w:val="clear" w:color="auto" w:fill="FFFFFF"/>
        </w:rPr>
        <w:t xml:space="preserve">primer set is well validated and benchmarked and provides highly accurate taxonomic </w:t>
      </w:r>
      <w:commentRangeStart w:id="45"/>
      <w:r w:rsidR="00E95774" w:rsidRPr="00980D45">
        <w:rPr>
          <w:rFonts w:ascii="Times New Roman" w:eastAsia="Times New Roman" w:hAnsi="Times New Roman" w:cs="Times New Roman"/>
          <w:color w:val="000000" w:themeColor="text1"/>
          <w:shd w:val="clear" w:color="auto" w:fill="FFFFFF"/>
        </w:rPr>
        <w:t>assignments</w:t>
      </w:r>
      <w:commentRangeEnd w:id="45"/>
      <w:r w:rsidR="00D90C64">
        <w:rPr>
          <w:rStyle w:val="CommentReference"/>
        </w:rPr>
        <w:commentReference w:id="45"/>
      </w:r>
      <w:r w:rsidR="00E95774" w:rsidRPr="00980D45">
        <w:rPr>
          <w:rFonts w:ascii="Times New Roman" w:eastAsia="Times New Roman" w:hAnsi="Times New Roman" w:cs="Times New Roman"/>
          <w:color w:val="000000" w:themeColor="text1"/>
          <w:shd w:val="clear" w:color="auto" w:fill="FFFFFF"/>
        </w:rPr>
        <w:t xml:space="preserve"> for a broad range of fishes</w:t>
      </w:r>
      <w:r w:rsidR="00E95774">
        <w:rPr>
          <w:rFonts w:ascii="Times New Roman" w:eastAsia="Times New Roman" w:hAnsi="Times New Roman" w:cs="Times New Roman"/>
          <w:color w:val="000000" w:themeColor="text1"/>
          <w:shd w:val="clear" w:color="auto" w:fill="FFFFFF"/>
        </w:rPr>
        <w:t xml:space="preserve"> </w:t>
      </w:r>
      <w:r w:rsidR="00E95774" w:rsidRPr="00980D45">
        <w:rPr>
          <w:rFonts w:ascii="Times New Roman" w:eastAsia="Times New Roman" w:hAnsi="Times New Roman" w:cs="Times New Roman"/>
          <w:color w:val="000000" w:themeColor="text1"/>
          <w:shd w:val="clear" w:color="auto" w:fill="FFFFFF"/>
        </w:rPr>
        <w:fldChar w:fldCharType="begin" w:fldLock="1"/>
      </w:r>
      <w:r w:rsidR="00366830">
        <w:rPr>
          <w:rFonts w:ascii="Times New Roman" w:eastAsia="Times New Roman" w:hAnsi="Times New Roman" w:cs="Times New Roman"/>
          <w:color w:val="000000" w:themeColor="text1"/>
          <w:shd w:val="clear" w:color="auto" w:fill="FFFFFF"/>
        </w:rPr>
        <w:instrText>ADDIN CSL_CITATION {"citationItems":[{"id":"ITEM-1","itemData":{"DOI":"10.1111/1755-0998.13450","ISSN":"17550998","PMID":"34235858","abstract":"DNA metabarcoding is an important tool for molecular ecology. However, its effectiveness hinges on the quality of reference sequence databases and classification parameters employed. Here we evaluate the performance of MiFish 12S taxonomic assignments using a case study of California Current Large Marine Ecosystem fishes to determine best practices for metabarcoding. Specifically, we use a taxonomy cross-validation by identity framework to compare classification performance between a global database comprised of all available sequences and a curated database that only includes sequences of fishes from the California Current Large Marine Ecosystem. We demonstrate that the regional database provides higher assignment accuracy than the comprehensive global database. We also document a tradeoff between accuracy and misclassification across a range of taxonomic cutoff scores, highlighting the importance of parameter selection for taxonomic classification. Furthermore, we compared assignment accuracy with and without the inclusion of additionally generated reference sequences. To this end, we sequenced tissue from 597 species using the MiFish 12S primers, adding 252 species to GenBank's existing 550 California Current Large Marine Ecosystem fish sequences. We then compared species and reads identified from seawater environmental DNA samples using global databases with and without our generated references, and the regional database. The addition of new references allowed for the identification of 16 additional native taxa representing 17.0% of total reads from eDNA samples, including species with vast ecological and economic value. Together these results demonstrate the importance of comprehensive and curated reference databases for effective metabarcoding and the need for locus-specific validation efforts.","author":[{"dropping-particle":"","family":"Gold","given":"Zachary","non-dropping-particle":"","parse-names":false,"suffix":""},{"dropping-particle":"","family":"Curd","given":"Emily E.","non-dropping-particle":"","parse-names":false,"suffix":""},{"dropping-particle":"","family":"Goodwin","given":"Kelly D.","non-dropping-particle":"","parse-names":false,"suffix":""},{"dropping-particle":"","family":"Choi","given":"Emma S.","non-dropping-particle":"","parse-names":false,"suffix":""},{"dropping-particle":"","family":"Frable","given":"Benjamin W.","non-dropping-particle":"","parse-names":false,"suffix":""},{"dropping-particle":"","family":"Thompson","given":"Andrew R.","non-dropping-particle":"","parse-names":false,"suffix":""},{"dropping-particle":"","family":"Walker","given":"Harold J.","non-dropping-particle":"","parse-names":false,"suffix":""},{"dropping-particle":"","family":"Burton","given":"Ronald S.","non-dropping-particle":"","parse-names":false,"suffix":""},{"dropping-particle":"","family":"Kacev","given":"Dovi","non-dropping-particle":"","parse-names":false,"suffix":""},{"dropping-particle":"","family":"Martz","given":"Lucas D.","non-dropping-particle":"","parse-names":false,"suffix":""},{"dropping-particle":"","family":"Barber","given":"Paul H.","non-dropping-particle":"","parse-names":false,"suffix":""}],"container-title":"Molecular Ecology Resources","id":"ITEM-1","issue":"7","issued":{"date-parts":[["2021"]]},"page":"2546-2564","title":"Improving metabarcoding taxonomic assignment: A case study of fishes in a large marine ecosystem","type":"article-journal","volume":"21"},"uris":["http://www.mendeley.com/documents/?uuid=3298f72a-f3a6-49e7-bbb1-5a41158c7394"]}],"mendeley":{"formattedCitation":"(&lt;i&gt;2&lt;/i&gt;)","plainTextFormattedCitation":"(2)","previouslyFormattedCitation":"(&lt;i&gt;2&lt;/i&gt;)"},"properties":{"noteIndex":0},"schema":"https://github.com/citation-style-language/schema/raw/master/csl-citation.json"}</w:instrText>
      </w:r>
      <w:r w:rsidR="00E95774" w:rsidRPr="00980D45">
        <w:rPr>
          <w:rFonts w:ascii="Times New Roman" w:eastAsia="Times New Roman" w:hAnsi="Times New Roman" w:cs="Times New Roman"/>
          <w:color w:val="000000" w:themeColor="text1"/>
          <w:shd w:val="clear" w:color="auto" w:fill="FFFFFF"/>
        </w:rPr>
        <w:fldChar w:fldCharType="separate"/>
      </w:r>
      <w:r w:rsidR="00366830" w:rsidRPr="00366830">
        <w:rPr>
          <w:rFonts w:ascii="Times New Roman" w:eastAsia="Times New Roman" w:hAnsi="Times New Roman" w:cs="Times New Roman"/>
          <w:noProof/>
          <w:color w:val="000000" w:themeColor="text1"/>
          <w:shd w:val="clear" w:color="auto" w:fill="FFFFFF"/>
        </w:rPr>
        <w:t>(</w:t>
      </w:r>
      <w:r w:rsidR="00366830" w:rsidRPr="00366830">
        <w:rPr>
          <w:rFonts w:ascii="Times New Roman" w:eastAsia="Times New Roman" w:hAnsi="Times New Roman" w:cs="Times New Roman"/>
          <w:i/>
          <w:noProof/>
          <w:color w:val="000000" w:themeColor="text1"/>
          <w:shd w:val="clear" w:color="auto" w:fill="FFFFFF"/>
        </w:rPr>
        <w:t>2</w:t>
      </w:r>
      <w:r w:rsidR="00366830" w:rsidRPr="00366830">
        <w:rPr>
          <w:rFonts w:ascii="Times New Roman" w:eastAsia="Times New Roman" w:hAnsi="Times New Roman" w:cs="Times New Roman"/>
          <w:noProof/>
          <w:color w:val="000000" w:themeColor="text1"/>
          <w:shd w:val="clear" w:color="auto" w:fill="FFFFFF"/>
        </w:rPr>
        <w:t>)</w:t>
      </w:r>
      <w:r w:rsidR="00E95774" w:rsidRPr="00980D45">
        <w:rPr>
          <w:rFonts w:ascii="Times New Roman" w:eastAsia="Times New Roman" w:hAnsi="Times New Roman" w:cs="Times New Roman"/>
          <w:color w:val="000000" w:themeColor="text1"/>
          <w:shd w:val="clear" w:color="auto" w:fill="FFFFFF"/>
        </w:rPr>
        <w:fldChar w:fldCharType="end"/>
      </w:r>
      <w:r w:rsidR="00E95774" w:rsidRPr="00980D45">
        <w:rPr>
          <w:rFonts w:ascii="Times New Roman" w:eastAsia="Times New Roman" w:hAnsi="Times New Roman" w:cs="Times New Roman"/>
          <w:color w:val="000000" w:themeColor="text1"/>
          <w:shd w:val="clear" w:color="auto" w:fill="FFFFFF"/>
        </w:rPr>
        <w:t>.</w:t>
      </w:r>
      <w:r w:rsidR="00E95774">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 xml:space="preserve">Given the balance of high specificity and breadth, the academic research community has largely converged on the MiFish Universal Teleost </w:t>
      </w:r>
      <w:r>
        <w:rPr>
          <w:rFonts w:ascii="Times New Roman" w:eastAsia="Times New Roman" w:hAnsi="Times New Roman" w:cs="Times New Roman"/>
          <w:i/>
          <w:iCs/>
          <w:color w:val="000000" w:themeColor="text1"/>
          <w:shd w:val="clear" w:color="auto" w:fill="FFFFFF"/>
        </w:rPr>
        <w:t xml:space="preserve">12S </w:t>
      </w:r>
      <w:r>
        <w:rPr>
          <w:rFonts w:ascii="Times New Roman" w:eastAsia="Times New Roman" w:hAnsi="Times New Roman" w:cs="Times New Roman"/>
          <w:color w:val="000000" w:themeColor="text1"/>
          <w:shd w:val="clear" w:color="auto" w:fill="FFFFFF"/>
        </w:rPr>
        <w:t xml:space="preserve">primer set as a gold standard of fish metabarcoding primers </w:t>
      </w:r>
      <w:r>
        <w:rPr>
          <w:rFonts w:ascii="Times New Roman" w:eastAsia="Times New Roman" w:hAnsi="Times New Roman" w:cs="Times New Roman"/>
          <w:color w:val="000000" w:themeColor="text1"/>
          <w:shd w:val="clear" w:color="auto" w:fill="FFFFFF"/>
        </w:rPr>
        <w:fldChar w:fldCharType="begin" w:fldLock="1"/>
      </w:r>
      <w:r w:rsidR="00366830">
        <w:rPr>
          <w:rFonts w:ascii="Times New Roman" w:eastAsia="Times New Roman" w:hAnsi="Times New Roman" w:cs="Times New Roman"/>
          <w:color w:val="000000" w:themeColor="text1"/>
          <w:shd w:val="clear" w:color="auto" w:fill="FFFFFF"/>
        </w:rPr>
        <w:instrText>ADDIN CSL_CITATION {"citationItems":[{"id":"ITEM-1","itemData":{"DOI":"10.1007/s12562-020-01461-x","ISSN":"14442906","abstract":"We reviewed the current methodology and practices of the DNA metabarcoding approach using a universal PCR primer pair MiFish, which co-amplifies a short fragment of fish DNA (approx. 170 bp from the mitochondrial 12S rRNA gene) across a wide variety of taxa. This method has mostly been applied to biodiversity monitoring using environmental DNA (eDNA) shed from fish and, coupled with next-generation sequencing technologies, has enabled massively parallel sequencing of several hundred eDNA samples simultaneously. Since the publication of its technical outline in 2015, this method has been widely used in various aquatic environments in and around the six continents, and MiFish primers have demonstrably outperformed other competing primers. Here, we outline the technical progress in this method over the last 5 years and highlight some case studies on marine, freshwater, and estuarine fish communities. Additionally, we discuss various applications of MiFish metabarcoding to non-fish organisms, single-species detection systems, quantitative biodiversity monitoring, and bulk DNA samples other than eDNA. By recognizing the MiFish eDNA metabarcoding strengths and limitations, we argue that this method is useful for ecosystem conservation strategies and the sustainable use of fishery resources in “ecosystem-based fishery management” through continuous biodiversity monitoring at multiple sites.","author":[{"dropping-particle":"","family":"Miya","given":"Masaki","non-dropping-particle":"","parse-names":false,"suffix":""},{"dropping-particle":"","family":"Gotoh","given":"Ryo O.","non-dropping-particle":"","parse-names":false,"suffix":""},{"dropping-particle":"","family":"Sado","given":"Tetsuya","non-dropping-particle":"","parse-names":false,"suffix":""}],"container-title":"Fisheries Science","id":"ITEM-1","issue":"6","issued":{"date-parts":[["2020"]]},"page":"939-970","publisher":"Springer","title":"MiFish metabarcoding: a high-throughput approach for simultaneous detection of multiple fish species from environmental DNA and other samples","type":"article-journal","volume":"86"},"uris":["http://www.mendeley.com/documents/?uuid=4d4ff8af-a95c-477b-8a5b-0104cb4d8150"]}],"mendeley":{"formattedCitation":"(&lt;i&gt;7&lt;/i&gt;)","plainTextFormattedCitation":"(7)","previouslyFormattedCitation":"(&lt;i&gt;7&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366830" w:rsidRPr="00366830">
        <w:rPr>
          <w:rFonts w:ascii="Times New Roman" w:eastAsia="Times New Roman" w:hAnsi="Times New Roman" w:cs="Times New Roman"/>
          <w:noProof/>
          <w:color w:val="000000" w:themeColor="text1"/>
          <w:shd w:val="clear" w:color="auto" w:fill="FFFFFF"/>
        </w:rPr>
        <w:t>(</w:t>
      </w:r>
      <w:r w:rsidR="00366830" w:rsidRPr="00366830">
        <w:rPr>
          <w:rFonts w:ascii="Times New Roman" w:eastAsia="Times New Roman" w:hAnsi="Times New Roman" w:cs="Times New Roman"/>
          <w:i/>
          <w:noProof/>
          <w:color w:val="000000" w:themeColor="text1"/>
          <w:shd w:val="clear" w:color="auto" w:fill="FFFFFF"/>
        </w:rPr>
        <w:t>7</w:t>
      </w:r>
      <w:r w:rsidR="00366830" w:rsidRPr="00366830">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xml:space="preserve">. </w:t>
      </w:r>
    </w:p>
    <w:p w14:paraId="36E5DC22" w14:textId="74F51CE5" w:rsidR="00AC1749" w:rsidRDefault="00FF7E4D" w:rsidP="009A1D98">
      <w:pPr>
        <w:ind w:left="180" w:firstLine="54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T</w:t>
      </w:r>
      <w:r w:rsidR="00C65082">
        <w:rPr>
          <w:rFonts w:ascii="Times New Roman" w:eastAsia="Times New Roman" w:hAnsi="Times New Roman" w:cs="Times New Roman"/>
          <w:color w:val="000000" w:themeColor="text1"/>
          <w:shd w:val="clear" w:color="auto" w:fill="FFFFFF"/>
        </w:rPr>
        <w:t xml:space="preserve">here are limitations for all metabarcoding primer sets </w:t>
      </w:r>
      <w:r w:rsidR="00822C59" w:rsidRPr="00980D45">
        <w:rPr>
          <w:rFonts w:ascii="Times New Roman" w:eastAsia="Times New Roman" w:hAnsi="Times New Roman" w:cs="Times New Roman"/>
          <w:color w:val="000000" w:themeColor="text1"/>
          <w:shd w:val="clear" w:color="auto" w:fill="FFFFFF"/>
        </w:rPr>
        <w:fldChar w:fldCharType="begin" w:fldLock="1"/>
      </w:r>
      <w:r w:rsidR="00366830">
        <w:rPr>
          <w:rFonts w:ascii="Times New Roman" w:eastAsia="Times New Roman" w:hAnsi="Times New Roman" w:cs="Times New Roman"/>
          <w:color w:val="000000" w:themeColor="text1"/>
          <w:shd w:val="clear" w:color="auto" w:fill="FFFFFF"/>
        </w:rPr>
        <w:instrText>ADDIN CSL_CITATION {"citationItems":[{"id":"ITEM-1","itemData":{"DOI":"10.1111/mec.14350","ISSN":"1365294X","PMID":"28921802","abstract":"The genomic revolution has fundamentally changed how we survey biodiversity on earth. High-throughput sequencing (“HTS”) platforms now enable the rapid sequencing of DNA from diverse kinds of environmental samples (termed “environmental DNA” or “eDNA”). Coupling HTS with our ability to associate sequences from eDNA with a taxonomic name is called “eDNA metabarcoding” and offers a powerful molecular tool capable of noninvasively surveying species richness from many ecosystems. Here, we review the use of eDNA metabarcoding for surveying animal and plant richness, and the challenges in using eDNA approaches to estimate relative abundance. We highlight eDNA applications in freshwater, marine and terrestrial environments, and in this broad context, we distill what is known about the ability of different eDNA sample types to approximate richness in space and across time. We provide guiding questions for study design and discuss the eDNA metabarcoding workflow with a focus on primers and library preparation methods. We additionally discuss important criteria for consideration of bioinformatic filtering of data sets, with recommendations for increasing transparency. Finally, looking to the future, we discuss emerging applications of eDNA metabarcoding in ecology, conservation, invasion biology, biomonitoring, and how eDNA metabarcoding can empower citizen science and biodiversity education.","author":[{"dropping-particle":"","family":"Deiner","given":"Kristy","non-dropping-particle":"","parse-names":false,"suffix":""},{"dropping-particle":"","family":"Bik","given":"Holly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Ecology","id":"ITEM-1","issue":"21","issued":{"date-parts":[["2017","11","1"]]},"page":"5872-5895","title":"Environmental DNA metabarcoding: Transforming how we survey animal and plant communities","type":"article-journal","volume":"26"},"uris":["http://www.mendeley.com/documents/?uuid=4d1606b6-c755-3940-ad77-57a3bd8c8ae9"]}],"mendeley":{"formattedCitation":"(&lt;i&gt;8&lt;/i&gt;)","plainTextFormattedCitation":"(8)","previouslyFormattedCitation":"(&lt;i&gt;8&lt;/i&gt;)"},"properties":{"noteIndex":0},"schema":"https://github.com/citation-style-language/schema/raw/master/csl-citation.json"}</w:instrText>
      </w:r>
      <w:r w:rsidR="00822C59" w:rsidRPr="00980D45">
        <w:rPr>
          <w:rFonts w:ascii="Times New Roman" w:eastAsia="Times New Roman" w:hAnsi="Times New Roman" w:cs="Times New Roman"/>
          <w:color w:val="000000" w:themeColor="text1"/>
          <w:shd w:val="clear" w:color="auto" w:fill="FFFFFF"/>
        </w:rPr>
        <w:fldChar w:fldCharType="separate"/>
      </w:r>
      <w:r w:rsidR="00366830" w:rsidRPr="00366830">
        <w:rPr>
          <w:rFonts w:ascii="Times New Roman" w:eastAsia="Times New Roman" w:hAnsi="Times New Roman" w:cs="Times New Roman"/>
          <w:noProof/>
          <w:color w:val="000000" w:themeColor="text1"/>
          <w:shd w:val="clear" w:color="auto" w:fill="FFFFFF"/>
        </w:rPr>
        <w:t>(</w:t>
      </w:r>
      <w:r w:rsidR="00366830" w:rsidRPr="00366830">
        <w:rPr>
          <w:rFonts w:ascii="Times New Roman" w:eastAsia="Times New Roman" w:hAnsi="Times New Roman" w:cs="Times New Roman"/>
          <w:i/>
          <w:noProof/>
          <w:color w:val="000000" w:themeColor="text1"/>
          <w:shd w:val="clear" w:color="auto" w:fill="FFFFFF"/>
        </w:rPr>
        <w:t>8</w:t>
      </w:r>
      <w:r w:rsidR="00366830" w:rsidRPr="00366830">
        <w:rPr>
          <w:rFonts w:ascii="Times New Roman" w:eastAsia="Times New Roman" w:hAnsi="Times New Roman" w:cs="Times New Roman"/>
          <w:noProof/>
          <w:color w:val="000000" w:themeColor="text1"/>
          <w:shd w:val="clear" w:color="auto" w:fill="FFFFFF"/>
        </w:rPr>
        <w:t>)</w:t>
      </w:r>
      <w:r w:rsidR="00822C59" w:rsidRPr="00980D45">
        <w:rPr>
          <w:rFonts w:ascii="Times New Roman" w:eastAsia="Times New Roman" w:hAnsi="Times New Roman" w:cs="Times New Roman"/>
          <w:color w:val="000000" w:themeColor="text1"/>
          <w:shd w:val="clear" w:color="auto" w:fill="FFFFFF"/>
        </w:rPr>
        <w:fldChar w:fldCharType="end"/>
      </w:r>
      <w:r w:rsidR="00822C59">
        <w:rPr>
          <w:rFonts w:ascii="Times New Roman" w:eastAsia="Times New Roman" w:hAnsi="Times New Roman" w:cs="Times New Roman"/>
          <w:color w:val="000000" w:themeColor="text1"/>
          <w:shd w:val="clear" w:color="auto" w:fill="FFFFFF"/>
        </w:rPr>
        <w:t>, even</w:t>
      </w:r>
      <w:r>
        <w:rPr>
          <w:rFonts w:ascii="Times New Roman" w:eastAsia="Times New Roman" w:hAnsi="Times New Roman" w:cs="Times New Roman"/>
          <w:color w:val="000000" w:themeColor="text1"/>
          <w:shd w:val="clear" w:color="auto" w:fill="FFFFFF"/>
        </w:rPr>
        <w:t xml:space="preserve"> a</w:t>
      </w:r>
      <w:r w:rsidR="00822C59">
        <w:rPr>
          <w:rFonts w:ascii="Times New Roman" w:eastAsia="Times New Roman" w:hAnsi="Times New Roman" w:cs="Times New Roman"/>
          <w:color w:val="000000" w:themeColor="text1"/>
          <w:shd w:val="clear" w:color="auto" w:fill="FFFFFF"/>
        </w:rPr>
        <w:t xml:space="preserve"> “gold standard” </w:t>
      </w:r>
      <w:r>
        <w:rPr>
          <w:rFonts w:ascii="Times New Roman" w:eastAsia="Times New Roman" w:hAnsi="Times New Roman" w:cs="Times New Roman"/>
          <w:color w:val="000000" w:themeColor="text1"/>
          <w:shd w:val="clear" w:color="auto" w:fill="FFFFFF"/>
        </w:rPr>
        <w:t xml:space="preserve">like the </w:t>
      </w:r>
      <w:r w:rsidR="00822C59">
        <w:rPr>
          <w:rFonts w:ascii="Times New Roman" w:eastAsia="Times New Roman" w:hAnsi="Times New Roman" w:cs="Times New Roman"/>
          <w:color w:val="000000" w:themeColor="text1"/>
          <w:shd w:val="clear" w:color="auto" w:fill="FFFFFF"/>
        </w:rPr>
        <w:t xml:space="preserve">16S </w:t>
      </w:r>
      <w:r>
        <w:rPr>
          <w:rFonts w:ascii="Times New Roman" w:eastAsia="Times New Roman" w:hAnsi="Times New Roman" w:cs="Times New Roman"/>
          <w:color w:val="000000" w:themeColor="text1"/>
          <w:shd w:val="clear" w:color="auto" w:fill="FFFFFF"/>
        </w:rPr>
        <w:t>rRNA gene marker for prokaryotic sequences struggles</w:t>
      </w:r>
      <w:r w:rsidR="00822C59">
        <w:rPr>
          <w:rFonts w:ascii="Times New Roman" w:eastAsia="Times New Roman" w:hAnsi="Times New Roman" w:cs="Times New Roman"/>
          <w:color w:val="000000" w:themeColor="text1"/>
          <w:shd w:val="clear" w:color="auto" w:fill="FFFFFF"/>
        </w:rPr>
        <w:t xml:space="preserve"> with</w:t>
      </w:r>
      <w:r w:rsidR="00C65082">
        <w:rPr>
          <w:rFonts w:ascii="Times New Roman" w:eastAsia="Times New Roman" w:hAnsi="Times New Roman" w:cs="Times New Roman"/>
          <w:color w:val="000000" w:themeColor="text1"/>
          <w:shd w:val="clear" w:color="auto" w:fill="FFFFFF"/>
        </w:rPr>
        <w:t xml:space="preserve"> taxonomic assignment accuracy </w:t>
      </w:r>
      <w:r w:rsidR="00C65082">
        <w:rPr>
          <w:rFonts w:ascii="Times New Roman" w:eastAsia="Times New Roman" w:hAnsi="Times New Roman" w:cs="Times New Roman"/>
          <w:color w:val="000000" w:themeColor="text1"/>
          <w:shd w:val="clear" w:color="auto" w:fill="FFFFFF"/>
        </w:rPr>
        <w:fldChar w:fldCharType="begin" w:fldLock="1"/>
      </w:r>
      <w:r w:rsidR="00366830">
        <w:rPr>
          <w:rFonts w:ascii="Times New Roman" w:eastAsia="Times New Roman" w:hAnsi="Times New Roman" w:cs="Times New Roman"/>
          <w:color w:val="000000" w:themeColor="text1"/>
          <w:shd w:val="clear" w:color="auto" w:fill="FFFFFF"/>
        </w:rPr>
        <w:instrText>ADDIN CSL_CITATION {"citationItems":[{"id":"ITEM-1","itemData":{"DOI":"10.7717/peerj.4652","ISSN":"21678359","abstract":"Prediction of taxonomy for marker gene sequences such as 16S ribosomal RNA (rRNA) is a fundamental task in microbiology. Most experimentally observed sequences are diverged from reference sequences of authoritatively named organisms, creating a challenge for prediction methods. I assessed the accuracy of several algorithms using cross-validation by identity, a new benchmark strategy which explicitly models the variation in distances between query sequences and the closest entry in a reference database. When the accuracy of genus predictions was averaged over a representative range of identities with the reference database (100%, 99%, 97%, 95% and 90%), all tested methods had ≤50% accuracy on the currently-popular V4 region of 16S rRNA. Accuracy was found to fall rapidly with identity; for example, better methods were found to have V4 genus prediction accuracy of ~100% at 100% identity but ~50% at 97% identity. The relationship between identity and taxonomy was quantified as the probability that a rank is the lowest shared by a pair of sequences with a given pair-wise identity. With the V4 region, 95% identity was found to be a twilight zone where taxonomy is highly ambiguous because the probabilities that the lowest shared rank between pairs of sequences is genus, family, order or class are approximately equal.","author":[{"dropping-particle":"","family":"Edgar","given":"Robert C.","non-dropping-particle":"","parse-names":false,"suffix":""}],"container-title":"PeerJ","id":"ITEM-1","issue":"4","issued":{"date-parts":[["2018"]]},"page":"e4652","publisher":"PeerJ Inc.","title":"Accuracy of taxonomy prediction for 16S rRNA and fungal ITS sequences","type":"article-journal","volume":"2018"},"uris":["http://www.mendeley.com/documents/?uuid=5e73e6d9-586b-413f-848a-34b24072914c"]}],"mendeley":{"formattedCitation":"(&lt;i&gt;9&lt;/i&gt;)","plainTextFormattedCitation":"(9)","previouslyFormattedCitation":"(&lt;i&gt;9&lt;/i&gt;)"},"properties":{"noteIndex":0},"schema":"https://github.com/citation-style-language/schema/raw/master/csl-citation.json"}</w:instrText>
      </w:r>
      <w:r w:rsidR="00C65082">
        <w:rPr>
          <w:rFonts w:ascii="Times New Roman" w:eastAsia="Times New Roman" w:hAnsi="Times New Roman" w:cs="Times New Roman"/>
          <w:color w:val="000000" w:themeColor="text1"/>
          <w:shd w:val="clear" w:color="auto" w:fill="FFFFFF"/>
        </w:rPr>
        <w:fldChar w:fldCharType="separate"/>
      </w:r>
      <w:r w:rsidR="00366830" w:rsidRPr="00366830">
        <w:rPr>
          <w:rFonts w:ascii="Times New Roman" w:eastAsia="Times New Roman" w:hAnsi="Times New Roman" w:cs="Times New Roman"/>
          <w:noProof/>
          <w:color w:val="000000" w:themeColor="text1"/>
          <w:shd w:val="clear" w:color="auto" w:fill="FFFFFF"/>
        </w:rPr>
        <w:t>(</w:t>
      </w:r>
      <w:r w:rsidR="00366830" w:rsidRPr="00366830">
        <w:rPr>
          <w:rFonts w:ascii="Times New Roman" w:eastAsia="Times New Roman" w:hAnsi="Times New Roman" w:cs="Times New Roman"/>
          <w:i/>
          <w:noProof/>
          <w:color w:val="000000" w:themeColor="text1"/>
          <w:shd w:val="clear" w:color="auto" w:fill="FFFFFF"/>
        </w:rPr>
        <w:t>9</w:t>
      </w:r>
      <w:r w:rsidR="00366830" w:rsidRPr="00366830">
        <w:rPr>
          <w:rFonts w:ascii="Times New Roman" w:eastAsia="Times New Roman" w:hAnsi="Times New Roman" w:cs="Times New Roman"/>
          <w:noProof/>
          <w:color w:val="000000" w:themeColor="text1"/>
          <w:shd w:val="clear" w:color="auto" w:fill="FFFFFF"/>
        </w:rPr>
        <w:t>)</w:t>
      </w:r>
      <w:r w:rsidR="00C65082">
        <w:rPr>
          <w:rFonts w:ascii="Times New Roman" w:eastAsia="Times New Roman" w:hAnsi="Times New Roman" w:cs="Times New Roman"/>
          <w:color w:val="000000" w:themeColor="text1"/>
          <w:shd w:val="clear" w:color="auto" w:fill="FFFFFF"/>
        </w:rPr>
        <w:fldChar w:fldCharType="end"/>
      </w:r>
      <w:r w:rsidR="00C65082">
        <w:rPr>
          <w:rFonts w:ascii="Times New Roman" w:eastAsia="Times New Roman" w:hAnsi="Times New Roman" w:cs="Times New Roman"/>
          <w:color w:val="000000" w:themeColor="text1"/>
          <w:shd w:val="clear" w:color="auto" w:fill="FFFFFF"/>
        </w:rPr>
        <w:t>, especially with short read sequences</w:t>
      </w:r>
      <w:r w:rsidR="001A1A0F">
        <w:rPr>
          <w:rFonts w:ascii="Times New Roman" w:eastAsia="Times New Roman" w:hAnsi="Times New Roman" w:cs="Times New Roman"/>
          <w:color w:val="000000" w:themeColor="text1"/>
          <w:shd w:val="clear" w:color="auto" w:fill="FFFFFF"/>
        </w:rPr>
        <w:t xml:space="preserve">. </w:t>
      </w:r>
      <w:r w:rsidR="0095302E">
        <w:rPr>
          <w:rFonts w:ascii="Times New Roman" w:eastAsia="Times New Roman" w:hAnsi="Times New Roman" w:cs="Times New Roman"/>
          <w:color w:val="000000" w:themeColor="text1"/>
          <w:shd w:val="clear" w:color="auto" w:fill="FFFFFF"/>
        </w:rPr>
        <w:t>A</w:t>
      </w:r>
      <w:r w:rsidR="00AC1749" w:rsidRPr="00980D45">
        <w:rPr>
          <w:rFonts w:ascii="Times New Roman" w:eastAsia="Times New Roman" w:hAnsi="Times New Roman" w:cs="Times New Roman"/>
          <w:color w:val="000000" w:themeColor="text1"/>
          <w:shd w:val="clear" w:color="auto" w:fill="FFFFFF"/>
        </w:rPr>
        <w:t xml:space="preserve">ll </w:t>
      </w:r>
      <w:r w:rsidR="0095302E">
        <w:rPr>
          <w:rFonts w:ascii="Times New Roman" w:eastAsia="Times New Roman" w:hAnsi="Times New Roman" w:cs="Times New Roman"/>
          <w:color w:val="000000" w:themeColor="text1"/>
          <w:shd w:val="clear" w:color="auto" w:fill="FFFFFF"/>
        </w:rPr>
        <w:t xml:space="preserve">markers </w:t>
      </w:r>
      <w:r w:rsidR="00AC1749" w:rsidRPr="00980D45">
        <w:rPr>
          <w:rFonts w:ascii="Times New Roman" w:eastAsia="Times New Roman" w:hAnsi="Times New Roman" w:cs="Times New Roman"/>
          <w:color w:val="000000" w:themeColor="text1"/>
          <w:shd w:val="clear" w:color="auto" w:fill="FFFFFF"/>
        </w:rPr>
        <w:t>balance specificity [how well target species can be taxonomically resolved] and breadth [range of species across the tree of life that can be amplified]</w:t>
      </w:r>
      <w:r w:rsidR="003058C0">
        <w:rPr>
          <w:rFonts w:ascii="Times New Roman" w:eastAsia="Times New Roman" w:hAnsi="Times New Roman" w:cs="Times New Roman"/>
          <w:color w:val="000000" w:themeColor="text1"/>
          <w:shd w:val="clear" w:color="auto" w:fill="FFFFFF"/>
        </w:rPr>
        <w:t xml:space="preserve"> </w:t>
      </w:r>
      <w:r w:rsidR="00AC1749" w:rsidRPr="00980D45">
        <w:rPr>
          <w:rFonts w:ascii="Times New Roman" w:eastAsia="Times New Roman" w:hAnsi="Times New Roman" w:cs="Times New Roman"/>
          <w:color w:val="000000" w:themeColor="text1"/>
          <w:shd w:val="clear" w:color="auto" w:fill="FFFFFF"/>
        </w:rPr>
        <w:fldChar w:fldCharType="begin" w:fldLock="1"/>
      </w:r>
      <w:r w:rsidR="00366830">
        <w:rPr>
          <w:rFonts w:ascii="Times New Roman" w:eastAsia="Times New Roman" w:hAnsi="Times New Roman" w:cs="Times New Roman"/>
          <w:color w:val="000000" w:themeColor="text1"/>
          <w:shd w:val="clear" w:color="auto" w:fill="FFFFFF"/>
        </w:rPr>
        <w:instrText>ADDIN CSL_CITATION {"citationItems":[{"id":"ITEM-1","itemData":{"DOI":"10.1093/oso/9780198767220.001.0001","ISBN":"9780198767220","abstract":"Environmental DNA (eDNA), i.e. DNA released in the environment by any living form, represents a formidable opportunity to gather high-throughput and standard information on the distribution or feeding habits of species. It has therefore great potential for applications in ecology and biodiversity management. However, this research field is fast-moving, involves different areas of expertise and currently lacks standard approaches, which calls for an up-to-date and comprehensive synthesis. Environmental DNA for biodiversity research and monitoring covers current methods based on eDNA, with a particular focus on “eDNA metabarcoding”. Intended for scientists and managers, it provides the background information to allow the design of sound experiments. It revisits all steps necessary to produce high-quality metabarcoding data such as sampling, metabarcode design, optimization of PCR and sequencing protocols, as well as analysis of large sequencing datasets. All these different steps are presented by discussing the potential and current challenges of eDNA-based approaches to infer parameters on biodiversity or ecological processes. The last chapters of this book review how DNA metabarcoding has been used so far to unravel novel patterns of diversity in space and time, to detect particular species, and to answer new ecological questions in various ecosystems and for various organisms. Environmental DNA for biodiversity research and monitoring constitutes an essential reading for all graduate students, researchers and practitioners who do not have a strong background in molecular genetics and who are willing to use eDNA approaches in ecology and biomonitoring.","author":[{"dropping-particle":"","family":"Taberlet","given":"Pierre","non-dropping-particle":"","parse-names":false,"suffix":""},{"dropping-particle":"","family":"Bonin","given":"Aurélie","non-dropping-particle":"","parse-names":false,"suffix":""},{"dropping-particle":"","family":"Zinger","given":"Lucie","non-dropping-particle":"","parse-names":false,"suffix":""},{"dropping-particle":"","family":"Coissac","given":"Eric","non-dropping-particle":"","parse-names":false,"suffix":""}],"container-title":"Environmental DNA: For Biodiversity Research and Monitoring","id":"ITEM-1","issued":{"date-parts":[["2018"]]},"number-of-pages":"1-253","publisher":"Oxford University Press","title":"Environmental DNA: For biodiversity research and monitoring","type":"book"},"uris":["http://www.mendeley.com/documents/?uuid=4bdc85cf-d583-4a40-a4ee-b78b7897d3c3"]}],"mendeley":{"formattedCitation":"(&lt;i&gt;10&lt;/i&gt;)","plainTextFormattedCitation":"(10)","previouslyFormattedCitation":"(&lt;i&gt;10&lt;/i&gt;)"},"properties":{"noteIndex":0},"schema":"https://github.com/citation-style-language/schema/raw/master/csl-citation.json"}</w:instrText>
      </w:r>
      <w:r w:rsidR="00AC1749" w:rsidRPr="00980D45">
        <w:rPr>
          <w:rFonts w:ascii="Times New Roman" w:eastAsia="Times New Roman" w:hAnsi="Times New Roman" w:cs="Times New Roman"/>
          <w:color w:val="000000" w:themeColor="text1"/>
          <w:shd w:val="clear" w:color="auto" w:fill="FFFFFF"/>
        </w:rPr>
        <w:fldChar w:fldCharType="separate"/>
      </w:r>
      <w:r w:rsidR="00366830" w:rsidRPr="00366830">
        <w:rPr>
          <w:rFonts w:ascii="Times New Roman" w:eastAsia="Times New Roman" w:hAnsi="Times New Roman" w:cs="Times New Roman"/>
          <w:noProof/>
          <w:color w:val="000000" w:themeColor="text1"/>
          <w:shd w:val="clear" w:color="auto" w:fill="FFFFFF"/>
        </w:rPr>
        <w:t>(</w:t>
      </w:r>
      <w:r w:rsidR="00366830" w:rsidRPr="00366830">
        <w:rPr>
          <w:rFonts w:ascii="Times New Roman" w:eastAsia="Times New Roman" w:hAnsi="Times New Roman" w:cs="Times New Roman"/>
          <w:i/>
          <w:noProof/>
          <w:color w:val="000000" w:themeColor="text1"/>
          <w:shd w:val="clear" w:color="auto" w:fill="FFFFFF"/>
        </w:rPr>
        <w:t>10</w:t>
      </w:r>
      <w:r w:rsidR="00366830" w:rsidRPr="00366830">
        <w:rPr>
          <w:rFonts w:ascii="Times New Roman" w:eastAsia="Times New Roman" w:hAnsi="Times New Roman" w:cs="Times New Roman"/>
          <w:noProof/>
          <w:color w:val="000000" w:themeColor="text1"/>
          <w:shd w:val="clear" w:color="auto" w:fill="FFFFFF"/>
        </w:rPr>
        <w:t>)</w:t>
      </w:r>
      <w:r w:rsidR="00AC1749" w:rsidRPr="00980D45">
        <w:rPr>
          <w:rFonts w:ascii="Times New Roman" w:eastAsia="Times New Roman" w:hAnsi="Times New Roman" w:cs="Times New Roman"/>
          <w:color w:val="000000" w:themeColor="text1"/>
          <w:shd w:val="clear" w:color="auto" w:fill="FFFFFF"/>
        </w:rPr>
        <w:fldChar w:fldCharType="end"/>
      </w:r>
      <w:r w:rsidR="00AC1749" w:rsidRPr="00980D45">
        <w:rPr>
          <w:rFonts w:ascii="Times New Roman" w:eastAsia="Times New Roman" w:hAnsi="Times New Roman" w:cs="Times New Roman"/>
          <w:color w:val="000000" w:themeColor="text1"/>
          <w:shd w:val="clear" w:color="auto" w:fill="FFFFFF"/>
        </w:rPr>
        <w:t>.</w:t>
      </w:r>
      <w:r w:rsidR="00D00C58">
        <w:rPr>
          <w:rFonts w:ascii="Times New Roman" w:eastAsia="Times New Roman" w:hAnsi="Times New Roman" w:cs="Times New Roman"/>
          <w:color w:val="000000" w:themeColor="text1"/>
          <w:shd w:val="clear" w:color="auto" w:fill="FFFFFF"/>
        </w:rPr>
        <w:t xml:space="preserve"> </w:t>
      </w:r>
      <w:r w:rsidR="001A1A0F">
        <w:rPr>
          <w:rFonts w:ascii="Times New Roman" w:eastAsia="Times New Roman" w:hAnsi="Times New Roman" w:cs="Times New Roman"/>
          <w:color w:val="000000" w:themeColor="text1"/>
          <w:shd w:val="clear" w:color="auto" w:fill="FFFFFF"/>
        </w:rPr>
        <w:t>Currently, t</w:t>
      </w:r>
      <w:r w:rsidR="001A1A0F" w:rsidRPr="00980D45">
        <w:rPr>
          <w:rFonts w:ascii="Times New Roman" w:eastAsia="Times New Roman" w:hAnsi="Times New Roman" w:cs="Times New Roman"/>
          <w:color w:val="000000" w:themeColor="text1"/>
          <w:shd w:val="clear" w:color="auto" w:fill="FFFFFF"/>
        </w:rPr>
        <w:t xml:space="preserve">here is no </w:t>
      </w:r>
      <w:r w:rsidR="001A1A0F">
        <w:rPr>
          <w:rFonts w:ascii="Times New Roman" w:eastAsia="Times New Roman" w:hAnsi="Times New Roman" w:cs="Times New Roman"/>
          <w:color w:val="000000" w:themeColor="text1"/>
          <w:shd w:val="clear" w:color="auto" w:fill="FFFFFF"/>
        </w:rPr>
        <w:t xml:space="preserve">metabarcoding primer set </w:t>
      </w:r>
      <w:r w:rsidR="001A1A0F" w:rsidRPr="00980D45">
        <w:rPr>
          <w:rFonts w:ascii="Times New Roman" w:eastAsia="Times New Roman" w:hAnsi="Times New Roman" w:cs="Times New Roman"/>
          <w:color w:val="000000" w:themeColor="text1"/>
          <w:shd w:val="clear" w:color="auto" w:fill="FFFFFF"/>
        </w:rPr>
        <w:t>that can both amplify</w:t>
      </w:r>
      <w:r w:rsidR="001A1A0F">
        <w:rPr>
          <w:rFonts w:ascii="Times New Roman" w:eastAsia="Times New Roman" w:hAnsi="Times New Roman" w:cs="Times New Roman"/>
          <w:color w:val="000000" w:themeColor="text1"/>
          <w:shd w:val="clear" w:color="auto" w:fill="FFFFFF"/>
        </w:rPr>
        <w:t xml:space="preserve"> broadly</w:t>
      </w:r>
      <w:r w:rsidR="001A1A0F" w:rsidRPr="00980D45">
        <w:rPr>
          <w:rFonts w:ascii="Times New Roman" w:eastAsia="Times New Roman" w:hAnsi="Times New Roman" w:cs="Times New Roman"/>
          <w:color w:val="000000" w:themeColor="text1"/>
          <w:shd w:val="clear" w:color="auto" w:fill="FFFFFF"/>
        </w:rPr>
        <w:t xml:space="preserve"> and provide species-level taxonomic resolution</w:t>
      </w:r>
      <w:r w:rsidR="001A1A0F">
        <w:rPr>
          <w:rFonts w:ascii="Times New Roman" w:eastAsia="Times New Roman" w:hAnsi="Times New Roman" w:cs="Times New Roman"/>
          <w:color w:val="000000" w:themeColor="text1"/>
          <w:shd w:val="clear" w:color="auto" w:fill="FFFFFF"/>
        </w:rPr>
        <w:t xml:space="preserve"> for any group of organisms, including fish</w:t>
      </w:r>
      <w:r w:rsidR="001A1A0F" w:rsidRPr="00980D45">
        <w:rPr>
          <w:rFonts w:ascii="Times New Roman" w:eastAsia="Times New Roman" w:hAnsi="Times New Roman" w:cs="Times New Roman"/>
          <w:color w:val="000000" w:themeColor="text1"/>
          <w:shd w:val="clear" w:color="auto" w:fill="FFFFFF"/>
        </w:rPr>
        <w:t xml:space="preserve"> </w:t>
      </w:r>
      <w:r w:rsidR="001A1A0F">
        <w:rPr>
          <w:rFonts w:ascii="Times New Roman" w:eastAsia="Times New Roman" w:hAnsi="Times New Roman" w:cs="Times New Roman"/>
          <w:color w:val="000000" w:themeColor="text1"/>
          <w:shd w:val="clear" w:color="auto" w:fill="FFFFFF"/>
        </w:rPr>
        <w:fldChar w:fldCharType="begin" w:fldLock="1"/>
      </w:r>
      <w:r w:rsidR="00366830">
        <w:rPr>
          <w:rFonts w:ascii="Times New Roman" w:eastAsia="Times New Roman" w:hAnsi="Times New Roman" w:cs="Times New Roman"/>
          <w:color w:val="000000" w:themeColor="text1"/>
          <w:shd w:val="clear" w:color="auto" w:fill="FFFFFF"/>
        </w:rPr>
        <w:instrText>ADDIN CSL_CITATION {"citationItems":[{"id":"ITEM-1","itemData":{"DOI":"10.1002/edn3.232","ISSN":"26374943","abstract":"Through the development of environmental DNA (eDNA) metabarcoding, in situ monitoring of organisms is becoming easier and promises a revolution in our approaches to detect changes in biodiversity over space and time. A cornerstone of eDNA approach is the development of primer pairs that allow amplifying the DNA of specific taxonomic groups, which is then used to link the DNA sequence to taxonomic identification. Here, we propose a framework for comparing primer pairs regarding (a) their capacity to bind and amplify a broad coverage of species within the target clade using in silico PCR, (b) their capacity to not only discriminate between species but also genera or families, and (c) their in situ specificity and efficiency across a variety of environments. As a case study, we focus on two mitochondrial 12S primer pairs, MiFish-U and teleo, which were designed to amplify fishes. We found that the performance of in silico PCRs were high for both primer pairs, but teleo amplified more genera across Actinopterygii, Chondrichthyes, and Petromyzontomorphi than MiFish-U. In contrast, the discriminatory power for species, genera, and families were higher for MiFish-U than teleo, likely associated with the greater length of the amplified DNA fragments. The evaluation of their in situ efficiency showed a higher recovered species richness of teleo compared to MiFish-U in tropical and temperate freshwater environments, but that generally both teleo and MiFish-U primers pairs perform well to monitor fish species. Since more species were detected when used together, those primer pairs are best used in combination to increase the ability of species detection.","author":[{"dropping-particle":"","family":"Polanco F.","given":"Andrea","non-dropping-particle":"","parse-names":false,"suffix":""},{"dropping-particle":"","family":"Richards","given":"Eilísh","non-dropping-particle":"","parse-names":false,"suffix":""},{"dropping-particle":"","family":"Flück","given":"Benjamin","non-dropping-particle":"","parse-names":false,"suffix":""},{"dropping-particle":"","family":"Valentini","given":"Alice","non-dropping-particle":"","parse-names":false,"suffix":""},{"dropping-particle":"","family":"Altermatt","given":"Florian","non-dropping-particle":"","parse-names":false,"suffix":""},{"dropping-particle":"","family":"Brosse","given":"Sébastien","non-dropping-particle":"","parse-names":false,"suffix":""},{"dropping-particle":"","family":"Walser","given":"Jean Claude","non-dropping-particle":"","parse-names":false,"suffix":""},{"dropping-particle":"","family":"Eme","given":"David","non-dropping-particle":"","parse-names":false,"suffix":""},{"dropping-particle":"","family":"Marques","given":"Virginie","non-dropping-particle":"","parse-names":false,"suffix":""},{"dropping-particle":"","family":"Manel","given":"Stéphanie","non-dropping-particle":"","parse-names":false,"suffix":""},{"dropping-particle":"","family":"Albouy","given":"Camille","non-dropping-particle":"","parse-names":false,"suffix":""},{"dropping-particle":"","family":"Dejean","given":"Tony","non-dropping-particle":"","parse-names":false,"suffix":""},{"dropping-particle":"","family":"Pellissier","given":"Loïc","non-dropping-particle":"","parse-names":false,"suffix":""}],"container-title":"Environmental DNA","id":"ITEM-1","issue":"6","issued":{"date-parts":[["2021"]]},"page":"1113-1127","publisher":"Wiley Online Library","title":"Comparing the performance of 12S mitochondrial primers for fish environmental DNA across ecosystems","type":"article-journal","volume":"3"},"uris":["http://www.mendeley.com/documents/?uuid=870d02bd-410c-4e82-b99e-0a877da017a5"]}],"mendeley":{"formattedCitation":"(&lt;i&gt;6&lt;/i&gt;)","plainTextFormattedCitation":"(6)","previouslyFormattedCitation":"(&lt;i&gt;6&lt;/i&gt;)"},"properties":{"noteIndex":0},"schema":"https://github.com/citation-style-language/schema/raw/master/csl-citation.json"}</w:instrText>
      </w:r>
      <w:r w:rsidR="001A1A0F">
        <w:rPr>
          <w:rFonts w:ascii="Times New Roman" w:eastAsia="Times New Roman" w:hAnsi="Times New Roman" w:cs="Times New Roman"/>
          <w:color w:val="000000" w:themeColor="text1"/>
          <w:shd w:val="clear" w:color="auto" w:fill="FFFFFF"/>
        </w:rPr>
        <w:fldChar w:fldCharType="separate"/>
      </w:r>
      <w:r w:rsidR="00366830" w:rsidRPr="00366830">
        <w:rPr>
          <w:rFonts w:ascii="Times New Roman" w:eastAsia="Times New Roman" w:hAnsi="Times New Roman" w:cs="Times New Roman"/>
          <w:noProof/>
          <w:color w:val="000000" w:themeColor="text1"/>
          <w:shd w:val="clear" w:color="auto" w:fill="FFFFFF"/>
        </w:rPr>
        <w:t>(</w:t>
      </w:r>
      <w:r w:rsidR="00366830" w:rsidRPr="00366830">
        <w:rPr>
          <w:rFonts w:ascii="Times New Roman" w:eastAsia="Times New Roman" w:hAnsi="Times New Roman" w:cs="Times New Roman"/>
          <w:i/>
          <w:noProof/>
          <w:color w:val="000000" w:themeColor="text1"/>
          <w:shd w:val="clear" w:color="auto" w:fill="FFFFFF"/>
        </w:rPr>
        <w:t>6</w:t>
      </w:r>
      <w:r w:rsidR="00366830" w:rsidRPr="00366830">
        <w:rPr>
          <w:rFonts w:ascii="Times New Roman" w:eastAsia="Times New Roman" w:hAnsi="Times New Roman" w:cs="Times New Roman"/>
          <w:noProof/>
          <w:color w:val="000000" w:themeColor="text1"/>
          <w:shd w:val="clear" w:color="auto" w:fill="FFFFFF"/>
        </w:rPr>
        <w:t>)</w:t>
      </w:r>
      <w:r w:rsidR="001A1A0F">
        <w:rPr>
          <w:rFonts w:ascii="Times New Roman" w:eastAsia="Times New Roman" w:hAnsi="Times New Roman" w:cs="Times New Roman"/>
          <w:color w:val="000000" w:themeColor="text1"/>
          <w:shd w:val="clear" w:color="auto" w:fill="FFFFFF"/>
        </w:rPr>
        <w:fldChar w:fldCharType="end"/>
      </w:r>
      <w:r w:rsidR="001A1A0F">
        <w:rPr>
          <w:rFonts w:ascii="Times New Roman" w:eastAsia="Times New Roman" w:hAnsi="Times New Roman" w:cs="Times New Roman"/>
          <w:color w:val="000000" w:themeColor="text1"/>
          <w:shd w:val="clear" w:color="auto" w:fill="FFFFFF"/>
        </w:rPr>
        <w:t>. W</w:t>
      </w:r>
      <w:r w:rsidR="001304C7" w:rsidRPr="00980D45">
        <w:rPr>
          <w:rFonts w:ascii="Times New Roman" w:eastAsia="Times New Roman" w:hAnsi="Times New Roman" w:cs="Times New Roman"/>
          <w:color w:val="000000" w:themeColor="text1"/>
          <w:shd w:val="clear" w:color="auto" w:fill="FFFFFF"/>
        </w:rPr>
        <w:t xml:space="preserve">e wholeheartedly recognize </w:t>
      </w:r>
      <w:r w:rsidR="00372FFC">
        <w:rPr>
          <w:rFonts w:ascii="Times New Roman" w:eastAsia="Times New Roman" w:hAnsi="Times New Roman" w:cs="Times New Roman"/>
          <w:color w:val="000000" w:themeColor="text1"/>
          <w:shd w:val="clear" w:color="auto" w:fill="FFFFFF"/>
        </w:rPr>
        <w:t xml:space="preserve">that </w:t>
      </w:r>
      <w:r w:rsidR="001304C7" w:rsidRPr="00980D45">
        <w:rPr>
          <w:rFonts w:ascii="Times New Roman" w:eastAsia="Times New Roman" w:hAnsi="Times New Roman" w:cs="Times New Roman"/>
          <w:color w:val="000000" w:themeColor="text1"/>
          <w:shd w:val="clear" w:color="auto" w:fill="FFFFFF"/>
        </w:rPr>
        <w:t>the</w:t>
      </w:r>
      <w:r w:rsidR="001304C7">
        <w:rPr>
          <w:rFonts w:ascii="Times New Roman" w:eastAsia="Times New Roman" w:hAnsi="Times New Roman" w:cs="Times New Roman"/>
          <w:color w:val="000000" w:themeColor="text1"/>
          <w:shd w:val="clear" w:color="auto" w:fill="FFFFFF"/>
        </w:rPr>
        <w:t>re are</w:t>
      </w:r>
      <w:r w:rsidR="001304C7" w:rsidRPr="00980D45">
        <w:rPr>
          <w:rFonts w:ascii="Times New Roman" w:eastAsia="Times New Roman" w:hAnsi="Times New Roman" w:cs="Times New Roman"/>
          <w:color w:val="000000" w:themeColor="text1"/>
          <w:shd w:val="clear" w:color="auto" w:fill="FFFFFF"/>
        </w:rPr>
        <w:t xml:space="preserve"> </w:t>
      </w:r>
      <w:r w:rsidR="001304C7">
        <w:rPr>
          <w:rFonts w:ascii="Times New Roman" w:eastAsia="Times New Roman" w:hAnsi="Times New Roman" w:cs="Times New Roman"/>
          <w:color w:val="000000" w:themeColor="text1"/>
          <w:shd w:val="clear" w:color="auto" w:fill="FFFFFF"/>
        </w:rPr>
        <w:t xml:space="preserve">taxonomic resolution </w:t>
      </w:r>
      <w:r w:rsidR="001304C7" w:rsidRPr="00980D45">
        <w:rPr>
          <w:rFonts w:ascii="Times New Roman" w:eastAsia="Times New Roman" w:hAnsi="Times New Roman" w:cs="Times New Roman"/>
          <w:color w:val="000000" w:themeColor="text1"/>
          <w:shd w:val="clear" w:color="auto" w:fill="FFFFFF"/>
        </w:rPr>
        <w:t>limitations</w:t>
      </w:r>
      <w:r w:rsidR="001304C7">
        <w:rPr>
          <w:rFonts w:ascii="Times New Roman" w:eastAsia="Times New Roman" w:hAnsi="Times New Roman" w:cs="Times New Roman"/>
          <w:color w:val="000000" w:themeColor="text1"/>
          <w:shd w:val="clear" w:color="auto" w:fill="FFFFFF"/>
        </w:rPr>
        <w:t xml:space="preserve"> and compromises for </w:t>
      </w:r>
      <w:r w:rsidR="001304C7" w:rsidRPr="00980D45">
        <w:rPr>
          <w:rFonts w:ascii="Times New Roman" w:eastAsia="Times New Roman" w:hAnsi="Times New Roman" w:cs="Times New Roman"/>
          <w:color w:val="000000" w:themeColor="text1"/>
          <w:shd w:val="clear" w:color="auto" w:fill="FFFFFF"/>
        </w:rPr>
        <w:t>th</w:t>
      </w:r>
      <w:r w:rsidR="00372FFC">
        <w:rPr>
          <w:rFonts w:ascii="Times New Roman" w:eastAsia="Times New Roman" w:hAnsi="Times New Roman" w:cs="Times New Roman"/>
          <w:color w:val="000000" w:themeColor="text1"/>
          <w:shd w:val="clear" w:color="auto" w:fill="FFFFFF"/>
        </w:rPr>
        <w:t>e 12S</w:t>
      </w:r>
      <w:r w:rsidR="001304C7" w:rsidRPr="00980D45">
        <w:rPr>
          <w:rFonts w:ascii="Times New Roman" w:eastAsia="Times New Roman" w:hAnsi="Times New Roman" w:cs="Times New Roman"/>
          <w:color w:val="000000" w:themeColor="text1"/>
          <w:shd w:val="clear" w:color="auto" w:fill="FFFFFF"/>
        </w:rPr>
        <w:t xml:space="preserve"> </w:t>
      </w:r>
      <w:r w:rsidR="001304C7">
        <w:rPr>
          <w:rFonts w:ascii="Times New Roman" w:eastAsia="Times New Roman" w:hAnsi="Times New Roman" w:cs="Times New Roman"/>
          <w:color w:val="000000" w:themeColor="text1"/>
          <w:shd w:val="clear" w:color="auto" w:fill="FFFFFF"/>
        </w:rPr>
        <w:t xml:space="preserve">particular </w:t>
      </w:r>
      <w:r w:rsidR="001304C7" w:rsidRPr="00980D45">
        <w:rPr>
          <w:rFonts w:ascii="Times New Roman" w:eastAsia="Times New Roman" w:hAnsi="Times New Roman" w:cs="Times New Roman"/>
          <w:color w:val="000000" w:themeColor="text1"/>
          <w:shd w:val="clear" w:color="auto" w:fill="FFFFFF"/>
        </w:rPr>
        <w:t>primer set</w:t>
      </w:r>
      <w:r w:rsidR="00372FFC">
        <w:rPr>
          <w:rFonts w:ascii="Times New Roman" w:eastAsia="Times New Roman" w:hAnsi="Times New Roman" w:cs="Times New Roman"/>
          <w:color w:val="000000" w:themeColor="text1"/>
          <w:shd w:val="clear" w:color="auto" w:fill="FFFFFF"/>
        </w:rPr>
        <w:t xml:space="preserve"> employed in this study</w:t>
      </w:r>
      <w:r w:rsidR="001304C7">
        <w:rPr>
          <w:rFonts w:ascii="Times New Roman" w:eastAsia="Times New Roman" w:hAnsi="Times New Roman" w:cs="Times New Roman"/>
          <w:color w:val="000000" w:themeColor="text1"/>
          <w:shd w:val="clear" w:color="auto" w:fill="FFFFFF"/>
        </w:rPr>
        <w:t xml:space="preserve">, as well. </w:t>
      </w:r>
      <w:r w:rsidR="001A1A0F">
        <w:rPr>
          <w:rFonts w:ascii="Times New Roman" w:eastAsia="Times New Roman" w:hAnsi="Times New Roman" w:cs="Times New Roman"/>
          <w:color w:val="000000" w:themeColor="text1"/>
          <w:shd w:val="clear" w:color="auto" w:fill="FFFFFF"/>
        </w:rPr>
        <w:tab/>
      </w:r>
      <w:r w:rsidR="00017C1E">
        <w:rPr>
          <w:rFonts w:ascii="Times New Roman" w:eastAsia="Times New Roman" w:hAnsi="Times New Roman" w:cs="Times New Roman"/>
          <w:color w:val="000000" w:themeColor="text1"/>
          <w:shd w:val="clear" w:color="auto" w:fill="FFFFFF"/>
        </w:rPr>
        <w:t>Nonetheless</w:t>
      </w:r>
      <w:r w:rsidR="00822C59">
        <w:rPr>
          <w:rFonts w:ascii="Times New Roman" w:eastAsia="Times New Roman" w:hAnsi="Times New Roman" w:cs="Times New Roman"/>
          <w:color w:val="000000" w:themeColor="text1"/>
          <w:shd w:val="clear" w:color="auto" w:fill="FFFFFF"/>
        </w:rPr>
        <w:t xml:space="preserve">, we </w:t>
      </w:r>
      <w:r w:rsidR="001A1A0F">
        <w:rPr>
          <w:rFonts w:ascii="Times New Roman" w:eastAsia="Times New Roman" w:hAnsi="Times New Roman" w:cs="Times New Roman"/>
          <w:color w:val="000000" w:themeColor="text1"/>
          <w:shd w:val="clear" w:color="auto" w:fill="FFFFFF"/>
        </w:rPr>
        <w:t>have</w:t>
      </w:r>
      <w:r w:rsidR="00D174AE">
        <w:rPr>
          <w:rFonts w:ascii="Times New Roman" w:eastAsia="Times New Roman" w:hAnsi="Times New Roman" w:cs="Times New Roman"/>
          <w:color w:val="000000" w:themeColor="text1"/>
          <w:shd w:val="clear" w:color="auto" w:fill="FFFFFF"/>
        </w:rPr>
        <w:t xml:space="preserve"> </w:t>
      </w:r>
      <w:r w:rsidR="00822C59">
        <w:rPr>
          <w:rFonts w:ascii="Times New Roman" w:eastAsia="Times New Roman" w:hAnsi="Times New Roman" w:cs="Times New Roman"/>
          <w:color w:val="000000" w:themeColor="text1"/>
          <w:shd w:val="clear" w:color="auto" w:fill="FFFFFF"/>
        </w:rPr>
        <w:t xml:space="preserve">not </w:t>
      </w:r>
      <w:r w:rsidR="00D174AE">
        <w:rPr>
          <w:rFonts w:ascii="Times New Roman" w:eastAsia="Times New Roman" w:hAnsi="Times New Roman" w:cs="Times New Roman"/>
          <w:color w:val="000000" w:themeColor="text1"/>
          <w:shd w:val="clear" w:color="auto" w:fill="FFFFFF"/>
        </w:rPr>
        <w:t>simply accept</w:t>
      </w:r>
      <w:r w:rsidR="001A1A0F">
        <w:rPr>
          <w:rFonts w:ascii="Times New Roman" w:eastAsia="Times New Roman" w:hAnsi="Times New Roman" w:cs="Times New Roman"/>
          <w:color w:val="000000" w:themeColor="text1"/>
          <w:shd w:val="clear" w:color="auto" w:fill="FFFFFF"/>
        </w:rPr>
        <w:t>ed these</w:t>
      </w:r>
      <w:r w:rsidR="00D174AE">
        <w:rPr>
          <w:rFonts w:ascii="Times New Roman" w:eastAsia="Times New Roman" w:hAnsi="Times New Roman" w:cs="Times New Roman"/>
          <w:color w:val="000000" w:themeColor="text1"/>
          <w:shd w:val="clear" w:color="auto" w:fill="FFFFFF"/>
        </w:rPr>
        <w:t xml:space="preserve"> </w:t>
      </w:r>
      <w:r w:rsidR="00E95774">
        <w:rPr>
          <w:rFonts w:ascii="Times New Roman" w:eastAsia="Times New Roman" w:hAnsi="Times New Roman" w:cs="Times New Roman"/>
          <w:color w:val="000000" w:themeColor="text1"/>
          <w:shd w:val="clear" w:color="auto" w:fill="FFFFFF"/>
        </w:rPr>
        <w:t>well-known</w:t>
      </w:r>
      <w:r w:rsidR="00D174AE">
        <w:rPr>
          <w:rFonts w:ascii="Times New Roman" w:eastAsia="Times New Roman" w:hAnsi="Times New Roman" w:cs="Times New Roman"/>
          <w:color w:val="000000" w:themeColor="text1"/>
          <w:shd w:val="clear" w:color="auto" w:fill="FFFFFF"/>
        </w:rPr>
        <w:t xml:space="preserve"> limitations</w:t>
      </w:r>
      <w:r w:rsidR="00E95774">
        <w:rPr>
          <w:rFonts w:ascii="Times New Roman" w:eastAsia="Times New Roman" w:hAnsi="Times New Roman" w:cs="Times New Roman"/>
          <w:color w:val="000000" w:themeColor="text1"/>
          <w:shd w:val="clear" w:color="auto" w:fill="FFFFFF"/>
        </w:rPr>
        <w:t xml:space="preserve">. Instead, </w:t>
      </w:r>
      <w:r w:rsidR="00AC1749">
        <w:rPr>
          <w:rFonts w:ascii="Times New Roman" w:eastAsia="Times New Roman" w:hAnsi="Times New Roman" w:cs="Times New Roman"/>
          <w:color w:val="000000" w:themeColor="text1"/>
          <w:shd w:val="clear" w:color="auto" w:fill="FFFFFF"/>
        </w:rPr>
        <w:t xml:space="preserve">many of the co-authors on this manuscript have devoted substantial time and effort to identify limits and improve the function of this marker through the development of a nearly comprehensive California Current Large Marine Ecosystem </w:t>
      </w:r>
      <w:r w:rsidR="00AC1749">
        <w:rPr>
          <w:rFonts w:ascii="Times New Roman" w:eastAsia="Times New Roman" w:hAnsi="Times New Roman" w:cs="Times New Roman"/>
          <w:i/>
          <w:iCs/>
          <w:color w:val="000000" w:themeColor="text1"/>
          <w:shd w:val="clear" w:color="auto" w:fill="FFFFFF"/>
        </w:rPr>
        <w:t xml:space="preserve">12S </w:t>
      </w:r>
      <w:r w:rsidR="00AC1749">
        <w:rPr>
          <w:rFonts w:ascii="Times New Roman" w:eastAsia="Times New Roman" w:hAnsi="Times New Roman" w:cs="Times New Roman"/>
          <w:color w:val="000000" w:themeColor="text1"/>
          <w:shd w:val="clear" w:color="auto" w:fill="FFFFFF"/>
        </w:rPr>
        <w:t>reference database</w:t>
      </w:r>
      <w:r w:rsidR="00452C00">
        <w:rPr>
          <w:rFonts w:ascii="Times New Roman" w:eastAsia="Times New Roman" w:hAnsi="Times New Roman" w:cs="Times New Roman"/>
          <w:color w:val="000000" w:themeColor="text1"/>
          <w:shd w:val="clear" w:color="auto" w:fill="FFFFFF"/>
        </w:rPr>
        <w:t>,</w:t>
      </w:r>
      <w:r w:rsidR="00AC1749">
        <w:rPr>
          <w:rFonts w:ascii="Times New Roman" w:eastAsia="Times New Roman" w:hAnsi="Times New Roman" w:cs="Times New Roman"/>
          <w:color w:val="000000" w:themeColor="text1"/>
          <w:shd w:val="clear" w:color="auto" w:fill="FFFFFF"/>
        </w:rPr>
        <w:t xml:space="preserve"> as well as full factorial cross-validation by </w:t>
      </w:r>
      <w:r w:rsidR="00452C00">
        <w:rPr>
          <w:rFonts w:ascii="Times New Roman" w:eastAsia="Times New Roman" w:hAnsi="Times New Roman" w:cs="Times New Roman"/>
          <w:color w:val="000000" w:themeColor="text1"/>
          <w:shd w:val="clear" w:color="auto" w:fill="FFFFFF"/>
        </w:rPr>
        <w:t xml:space="preserve">analysis </w:t>
      </w:r>
      <w:r w:rsidR="00AC1749">
        <w:rPr>
          <w:rFonts w:ascii="Times New Roman" w:eastAsia="Times New Roman" w:hAnsi="Times New Roman" w:cs="Times New Roman"/>
          <w:color w:val="000000" w:themeColor="text1"/>
          <w:shd w:val="clear" w:color="auto" w:fill="FFFFFF"/>
        </w:rPr>
        <w:t xml:space="preserve">of bioinformatic approaches (See Gold et al. </w:t>
      </w:r>
      <w:r w:rsidR="00AC1749">
        <w:rPr>
          <w:rFonts w:ascii="Times New Roman" w:eastAsia="Times New Roman" w:hAnsi="Times New Roman" w:cs="Times New Roman"/>
          <w:color w:val="000000" w:themeColor="text1"/>
          <w:shd w:val="clear" w:color="auto" w:fill="FFFFFF"/>
        </w:rPr>
        <w:fldChar w:fldCharType="begin" w:fldLock="1"/>
      </w:r>
      <w:r w:rsidR="00366830">
        <w:rPr>
          <w:rFonts w:ascii="Times New Roman" w:eastAsia="Times New Roman" w:hAnsi="Times New Roman" w:cs="Times New Roman"/>
          <w:color w:val="000000" w:themeColor="text1"/>
          <w:shd w:val="clear" w:color="auto" w:fill="FFFFFF"/>
        </w:rPr>
        <w:instrText>ADDIN CSL_CITATION {"citationItems":[{"id":"ITEM-1","itemData":{"DOI":"10.1111/1755-0998.13450","ISSN":"17550998","PMID":"34235858","abstract":"DNA metabarcoding is an important tool for molecular ecology. However, its effectiveness hinges on the quality of reference sequence databases and classification parameters employed. Here we evaluate the performance of MiFish 12S taxonomic assignments using a case study of California Current Large Marine Ecosystem fishes to determine best practices for metabarcoding. Specifically, we use a taxonomy cross-validation by identity framework to compare classification performance between a global database comprised of all available sequences and a curated database that only includes sequences of fishes from the California Current Large Marine Ecosystem. We demonstrate that the regional database provides higher assignment accuracy than the comprehensive global database. We also document a tradeoff between accuracy and misclassification across a range of taxonomic cutoff scores, highlighting the importance of parameter selection for taxonomic classification. Furthermore, we compared assignment accuracy with and without the inclusion of additionally generated reference sequences. To this end, we sequenced tissue from 597 species using the MiFish 12S primers, adding 252 species to GenBank's existing 550 California Current Large Marine Ecosystem fish sequences. We then compared species and reads identified from seawater environmental DNA samples using global databases with and without our generated references, and the regional database. The addition of new references allowed for the identification of 16 additional native taxa representing 17.0% of total reads from eDNA samples, including species with vast ecological and economic value. Together these results demonstrate the importance of comprehensive and curated reference databases for effective metabarcoding and the need for locus-specific validation efforts.","author":[{"dropping-particle":"","family":"Gold","given":"Zachary","non-dropping-particle":"","parse-names":false,"suffix":""},{"dropping-particle":"","family":"Curd","given":"Emily E.","non-dropping-particle":"","parse-names":false,"suffix":""},{"dropping-particle":"","family":"Goodwin","given":"Kelly D.","non-dropping-particle":"","parse-names":false,"suffix":""},{"dropping-particle":"","family":"Choi","given":"Emma S.","non-dropping-particle":"","parse-names":false,"suffix":""},{"dropping-particle":"","family":"Frable","given":"Benjamin W.","non-dropping-particle":"","parse-names":false,"suffix":""},{"dropping-particle":"","family":"Thompson","given":"Andrew R.","non-dropping-particle":"","parse-names":false,"suffix":""},{"dropping-particle":"","family":"Walker","given":"Harold J.","non-dropping-particle":"","parse-names":false,"suffix":""},{"dropping-particle":"","family":"Burton","given":"Ronald S.","non-dropping-particle":"","parse-names":false,"suffix":""},{"dropping-particle":"","family":"Kacev","given":"Dovi","non-dropping-particle":"","parse-names":false,"suffix":""},{"dropping-particle":"","family":"Martz","given":"Lucas D.","non-dropping-particle":"","parse-names":false,"suffix":""},{"dropping-particle":"","family":"Barber","given":"Paul H.","non-dropping-particle":"","parse-names":false,"suffix":""}],"container-title":"Molecular Ecology Resources","id":"ITEM-1","issue":"7","issued":{"date-parts":[["2021"]]},"page":"2546-2564","title":"Improving metabarcoding taxonomic assignment: A case study of fishes in a large marine ecosystem","type":"article-journal","volume":"21"},"uris":["http://www.mendeley.com/documents/?uuid=3298f72a-f3a6-49e7-bbb1-5a41158c7394"]}],"mendeley":{"formattedCitation":"(&lt;i&gt;2&lt;/i&gt;)","plainTextFormattedCitation":"(2)","previouslyFormattedCitation":"(&lt;i&gt;2&lt;/i&gt;)"},"properties":{"noteIndex":0},"schema":"https://github.com/citation-style-language/schema/raw/master/csl-citation.json"}</w:instrText>
      </w:r>
      <w:r w:rsidR="00AC1749">
        <w:rPr>
          <w:rFonts w:ascii="Times New Roman" w:eastAsia="Times New Roman" w:hAnsi="Times New Roman" w:cs="Times New Roman"/>
          <w:color w:val="000000" w:themeColor="text1"/>
          <w:shd w:val="clear" w:color="auto" w:fill="FFFFFF"/>
        </w:rPr>
        <w:fldChar w:fldCharType="separate"/>
      </w:r>
      <w:r w:rsidR="00366830" w:rsidRPr="00366830">
        <w:rPr>
          <w:rFonts w:ascii="Times New Roman" w:eastAsia="Times New Roman" w:hAnsi="Times New Roman" w:cs="Times New Roman"/>
          <w:noProof/>
          <w:color w:val="000000" w:themeColor="text1"/>
          <w:shd w:val="clear" w:color="auto" w:fill="FFFFFF"/>
        </w:rPr>
        <w:t>(</w:t>
      </w:r>
      <w:r w:rsidR="00366830" w:rsidRPr="00366830">
        <w:rPr>
          <w:rFonts w:ascii="Times New Roman" w:eastAsia="Times New Roman" w:hAnsi="Times New Roman" w:cs="Times New Roman"/>
          <w:i/>
          <w:noProof/>
          <w:color w:val="000000" w:themeColor="text1"/>
          <w:shd w:val="clear" w:color="auto" w:fill="FFFFFF"/>
        </w:rPr>
        <w:t>2</w:t>
      </w:r>
      <w:r w:rsidR="00366830" w:rsidRPr="00366830">
        <w:rPr>
          <w:rFonts w:ascii="Times New Roman" w:eastAsia="Times New Roman" w:hAnsi="Times New Roman" w:cs="Times New Roman"/>
          <w:noProof/>
          <w:color w:val="000000" w:themeColor="text1"/>
          <w:shd w:val="clear" w:color="auto" w:fill="FFFFFF"/>
        </w:rPr>
        <w:t>)</w:t>
      </w:r>
      <w:r w:rsidR="00AC1749">
        <w:rPr>
          <w:rFonts w:ascii="Times New Roman" w:eastAsia="Times New Roman" w:hAnsi="Times New Roman" w:cs="Times New Roman"/>
          <w:color w:val="000000" w:themeColor="text1"/>
          <w:shd w:val="clear" w:color="auto" w:fill="FFFFFF"/>
        </w:rPr>
        <w:fldChar w:fldCharType="end"/>
      </w:r>
      <w:r w:rsidR="00AC1749">
        <w:rPr>
          <w:rFonts w:ascii="Times New Roman" w:eastAsia="Times New Roman" w:hAnsi="Times New Roman" w:cs="Times New Roman"/>
          <w:color w:val="000000" w:themeColor="text1"/>
          <w:shd w:val="clear" w:color="auto" w:fill="FFFFFF"/>
        </w:rPr>
        <w:t>).</w:t>
      </w:r>
      <w:r w:rsidR="00AC1749" w:rsidRPr="00AC1749">
        <w:rPr>
          <w:rFonts w:ascii="Times New Roman" w:eastAsia="Times New Roman" w:hAnsi="Times New Roman" w:cs="Times New Roman"/>
          <w:color w:val="000000" w:themeColor="text1"/>
          <w:shd w:val="clear" w:color="auto" w:fill="FFFFFF"/>
        </w:rPr>
        <w:t xml:space="preserve"> </w:t>
      </w:r>
      <w:r w:rsidR="00452C00">
        <w:rPr>
          <w:rFonts w:ascii="Times New Roman" w:eastAsia="Times New Roman" w:hAnsi="Times New Roman" w:cs="Times New Roman"/>
          <w:color w:val="000000" w:themeColor="text1"/>
          <w:shd w:val="clear" w:color="auto" w:fill="FFFFFF"/>
        </w:rPr>
        <w:t xml:space="preserve">Our </w:t>
      </w:r>
      <w:r w:rsidR="00AC1749">
        <w:rPr>
          <w:rFonts w:ascii="Times New Roman" w:eastAsia="Times New Roman" w:hAnsi="Times New Roman" w:cs="Times New Roman"/>
          <w:color w:val="000000" w:themeColor="text1"/>
          <w:shd w:val="clear" w:color="auto" w:fill="FFFFFF"/>
        </w:rPr>
        <w:t xml:space="preserve">approaches </w:t>
      </w:r>
      <w:r w:rsidR="00AC1749">
        <w:rPr>
          <w:rFonts w:ascii="Times New Roman" w:eastAsia="Times New Roman" w:hAnsi="Times New Roman" w:cs="Times New Roman"/>
          <w:color w:val="000000" w:themeColor="text1"/>
          <w:shd w:val="clear" w:color="auto" w:fill="FFFFFF"/>
        </w:rPr>
        <w:lastRenderedPageBreak/>
        <w:t>dramatically improved the taxonomic resolution of this marker set and identified best practices for taxonomic classification.</w:t>
      </w:r>
      <w:r w:rsidR="00980D45">
        <w:rPr>
          <w:rFonts w:ascii="Times New Roman" w:eastAsia="Times New Roman" w:hAnsi="Times New Roman" w:cs="Times New Roman"/>
          <w:color w:val="000000" w:themeColor="text1"/>
          <w:shd w:val="clear" w:color="auto" w:fill="FFFFFF"/>
        </w:rPr>
        <w:t xml:space="preserve"> </w:t>
      </w:r>
      <w:r w:rsidR="00E95774">
        <w:rPr>
          <w:rFonts w:ascii="Times New Roman" w:eastAsia="Times New Roman" w:hAnsi="Times New Roman" w:cs="Times New Roman"/>
          <w:color w:val="000000" w:themeColor="text1"/>
          <w:shd w:val="clear" w:color="auto" w:fill="FFFFFF"/>
        </w:rPr>
        <w:t>Furthermore, the</w:t>
      </w:r>
      <w:r w:rsidR="00980D45">
        <w:rPr>
          <w:rFonts w:ascii="Times New Roman" w:eastAsia="Times New Roman" w:hAnsi="Times New Roman" w:cs="Times New Roman"/>
          <w:color w:val="000000" w:themeColor="text1"/>
          <w:shd w:val="clear" w:color="auto" w:fill="FFFFFF"/>
        </w:rPr>
        <w:t xml:space="preserve"> results </w:t>
      </w:r>
      <w:r w:rsidR="00E95774">
        <w:rPr>
          <w:rFonts w:ascii="Times New Roman" w:eastAsia="Times New Roman" w:hAnsi="Times New Roman" w:cs="Times New Roman"/>
          <w:color w:val="000000" w:themeColor="text1"/>
          <w:shd w:val="clear" w:color="auto" w:fill="FFFFFF"/>
        </w:rPr>
        <w:t xml:space="preserve">provided in this manuscript </w:t>
      </w:r>
      <w:r w:rsidR="00980D45">
        <w:rPr>
          <w:rFonts w:ascii="Times New Roman" w:eastAsia="Times New Roman" w:hAnsi="Times New Roman" w:cs="Times New Roman"/>
          <w:color w:val="000000" w:themeColor="text1"/>
          <w:shd w:val="clear" w:color="auto" w:fill="FFFFFF"/>
        </w:rPr>
        <w:t xml:space="preserve">demonstrate that the </w:t>
      </w:r>
      <w:r w:rsidR="00980D45">
        <w:rPr>
          <w:rFonts w:ascii="Times New Roman" w:eastAsia="Times New Roman" w:hAnsi="Times New Roman" w:cs="Times New Roman"/>
          <w:i/>
          <w:iCs/>
          <w:color w:val="000000" w:themeColor="text1"/>
          <w:shd w:val="clear" w:color="auto" w:fill="FFFFFF"/>
        </w:rPr>
        <w:t xml:space="preserve">12S </w:t>
      </w:r>
      <w:r w:rsidR="00980D45">
        <w:rPr>
          <w:rFonts w:ascii="Times New Roman" w:eastAsia="Times New Roman" w:hAnsi="Times New Roman" w:cs="Times New Roman"/>
          <w:color w:val="000000" w:themeColor="text1"/>
          <w:shd w:val="clear" w:color="auto" w:fill="FFFFFF"/>
        </w:rPr>
        <w:t xml:space="preserve">locus </w:t>
      </w:r>
      <w:r w:rsidR="00452C00">
        <w:rPr>
          <w:rFonts w:ascii="Times New Roman" w:eastAsia="Times New Roman" w:hAnsi="Times New Roman" w:cs="Times New Roman"/>
          <w:color w:val="000000" w:themeColor="text1"/>
          <w:shd w:val="clear" w:color="auto" w:fill="FFFFFF"/>
        </w:rPr>
        <w:t xml:space="preserve">we </w:t>
      </w:r>
      <w:r w:rsidR="00980D45">
        <w:rPr>
          <w:rFonts w:ascii="Times New Roman" w:eastAsia="Times New Roman" w:hAnsi="Times New Roman" w:cs="Times New Roman"/>
          <w:color w:val="000000" w:themeColor="text1"/>
          <w:shd w:val="clear" w:color="auto" w:fill="FFFFFF"/>
        </w:rPr>
        <w:t xml:space="preserve">employed improves species resolution as compared to manual microscopy methods and is able to successfully recover the vast majority of species observed in each paired jar (Supplemental Figure </w:t>
      </w:r>
      <w:r w:rsidR="005D305C">
        <w:rPr>
          <w:rFonts w:ascii="Times New Roman" w:eastAsia="Times New Roman" w:hAnsi="Times New Roman" w:cs="Times New Roman"/>
          <w:color w:val="000000" w:themeColor="text1"/>
          <w:shd w:val="clear" w:color="auto" w:fill="FFFFFF"/>
        </w:rPr>
        <w:t>4</w:t>
      </w:r>
      <w:r w:rsidR="00980D45">
        <w:rPr>
          <w:rFonts w:ascii="Times New Roman" w:eastAsia="Times New Roman" w:hAnsi="Times New Roman" w:cs="Times New Roman"/>
          <w:color w:val="000000" w:themeColor="text1"/>
          <w:shd w:val="clear" w:color="auto" w:fill="FFFFFF"/>
        </w:rPr>
        <w:t>).</w:t>
      </w:r>
      <w:r w:rsidR="00017C1E">
        <w:rPr>
          <w:rFonts w:ascii="Times New Roman" w:eastAsia="Times New Roman" w:hAnsi="Times New Roman" w:cs="Times New Roman"/>
          <w:color w:val="000000" w:themeColor="text1"/>
          <w:shd w:val="clear" w:color="auto" w:fill="FFFFFF"/>
        </w:rPr>
        <w:t xml:space="preserve"> </w:t>
      </w:r>
      <w:r w:rsidR="00017C1E">
        <w:rPr>
          <w:rFonts w:ascii="Times New Roman" w:eastAsia="Times New Roman" w:hAnsi="Times New Roman" w:cs="Times New Roman"/>
          <w:color w:val="000000" w:themeColor="text1"/>
          <w:shd w:val="clear" w:color="auto" w:fill="FFFFFF"/>
        </w:rPr>
        <w:t xml:space="preserve">In conclusion, we </w:t>
      </w:r>
      <w:r w:rsidR="00583BF6">
        <w:rPr>
          <w:rFonts w:ascii="Times New Roman" w:eastAsia="Times New Roman" w:hAnsi="Times New Roman" w:cs="Times New Roman"/>
          <w:color w:val="000000" w:themeColor="text1"/>
          <w:shd w:val="clear" w:color="auto" w:fill="FFFFFF"/>
        </w:rPr>
        <w:t xml:space="preserve">have </w:t>
      </w:r>
      <w:r w:rsidR="00017C1E">
        <w:rPr>
          <w:rFonts w:ascii="Times New Roman" w:eastAsia="Times New Roman" w:hAnsi="Times New Roman" w:cs="Times New Roman"/>
          <w:color w:val="000000" w:themeColor="text1"/>
          <w:shd w:val="clear" w:color="auto" w:fill="FFFFFF"/>
        </w:rPr>
        <w:t>rigorously benchmark</w:t>
      </w:r>
      <w:r w:rsidR="00583BF6">
        <w:rPr>
          <w:rFonts w:ascii="Times New Roman" w:eastAsia="Times New Roman" w:hAnsi="Times New Roman" w:cs="Times New Roman"/>
          <w:color w:val="000000" w:themeColor="text1"/>
          <w:shd w:val="clear" w:color="auto" w:fill="FFFFFF"/>
        </w:rPr>
        <w:t>ed</w:t>
      </w:r>
      <w:r w:rsidR="00017C1E">
        <w:rPr>
          <w:rFonts w:ascii="Times New Roman" w:eastAsia="Times New Roman" w:hAnsi="Times New Roman" w:cs="Times New Roman"/>
          <w:color w:val="000000" w:themeColor="text1"/>
          <w:shd w:val="clear" w:color="auto" w:fill="FFFFFF"/>
        </w:rPr>
        <w:t xml:space="preserve"> and validate</w:t>
      </w:r>
      <w:r w:rsidR="00583BF6">
        <w:rPr>
          <w:rFonts w:ascii="Times New Roman" w:eastAsia="Times New Roman" w:hAnsi="Times New Roman" w:cs="Times New Roman"/>
          <w:color w:val="000000" w:themeColor="text1"/>
          <w:shd w:val="clear" w:color="auto" w:fill="FFFFFF"/>
        </w:rPr>
        <w:t>d</w:t>
      </w:r>
      <w:r w:rsidR="00017C1E">
        <w:rPr>
          <w:rFonts w:ascii="Times New Roman" w:eastAsia="Times New Roman" w:hAnsi="Times New Roman" w:cs="Times New Roman"/>
          <w:color w:val="000000" w:themeColor="text1"/>
          <w:shd w:val="clear" w:color="auto" w:fill="FFFFFF"/>
        </w:rPr>
        <w:t xml:space="preserve"> this barcoding gene for our study system and as our results demonstrate</w:t>
      </w:r>
      <w:r w:rsidR="00583BF6">
        <w:rPr>
          <w:rFonts w:ascii="Times New Roman" w:eastAsia="Times New Roman" w:hAnsi="Times New Roman" w:cs="Times New Roman"/>
          <w:color w:val="000000" w:themeColor="text1"/>
          <w:shd w:val="clear" w:color="auto" w:fill="FFFFFF"/>
        </w:rPr>
        <w:t xml:space="preserve"> that we have employed it to </w:t>
      </w:r>
      <w:r w:rsidR="00017C1E">
        <w:rPr>
          <w:rFonts w:ascii="Times New Roman" w:eastAsia="Times New Roman" w:hAnsi="Times New Roman" w:cs="Times New Roman"/>
          <w:color w:val="000000" w:themeColor="text1"/>
          <w:shd w:val="clear" w:color="auto" w:fill="FFFFFF"/>
        </w:rPr>
        <w:t xml:space="preserve">capture important changes in fish community dynamics. </w:t>
      </w:r>
    </w:p>
    <w:p w14:paraId="4D3A1C72" w14:textId="1BEA08C3" w:rsidR="00372FFC" w:rsidRDefault="00372FFC" w:rsidP="00372FFC">
      <w:pPr>
        <w:ind w:left="180" w:firstLine="54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One reviewer commented about </w:t>
      </w:r>
      <w:r>
        <w:rPr>
          <w:rFonts w:ascii="Times New Roman" w:eastAsia="Times New Roman" w:hAnsi="Times New Roman" w:cs="Times New Roman"/>
          <w:i/>
          <w:iCs/>
          <w:color w:val="000000" w:themeColor="text1"/>
          <w:shd w:val="clear" w:color="auto" w:fill="FFFFFF"/>
        </w:rPr>
        <w:t xml:space="preserve">CO1 </w:t>
      </w:r>
      <w:r>
        <w:rPr>
          <w:rFonts w:ascii="Times New Roman" w:eastAsia="Times New Roman" w:hAnsi="Times New Roman" w:cs="Times New Roman"/>
          <w:color w:val="000000" w:themeColor="text1"/>
          <w:shd w:val="clear" w:color="auto" w:fill="FFFFFF"/>
        </w:rPr>
        <w:t xml:space="preserve">barcoding. Please note that there are no widely used or benchmarked fish-specific </w:t>
      </w:r>
      <w:r>
        <w:rPr>
          <w:rFonts w:ascii="Times New Roman" w:eastAsia="Times New Roman" w:hAnsi="Times New Roman" w:cs="Times New Roman"/>
          <w:i/>
          <w:iCs/>
          <w:color w:val="000000" w:themeColor="text1"/>
          <w:shd w:val="clear" w:color="auto" w:fill="FFFFFF"/>
        </w:rPr>
        <w:t xml:space="preserve">CO1 </w:t>
      </w:r>
      <w:r>
        <w:rPr>
          <w:rFonts w:ascii="Times New Roman" w:eastAsia="Times New Roman" w:hAnsi="Times New Roman" w:cs="Times New Roman"/>
          <w:color w:val="000000" w:themeColor="text1"/>
          <w:shd w:val="clear" w:color="auto" w:fill="FFFFFF"/>
        </w:rPr>
        <w:t xml:space="preserve">metabarcoding primer sets due to a) the conserved nature of the locus across the tree of life which results in amplification of a broad array of taxa </w:t>
      </w:r>
      <w:r>
        <w:rPr>
          <w:rFonts w:ascii="Times New Roman" w:eastAsia="Times New Roman" w:hAnsi="Times New Roman" w:cs="Times New Roman"/>
          <w:color w:val="000000" w:themeColor="text1"/>
          <w:shd w:val="clear" w:color="auto" w:fill="FFFFFF"/>
        </w:rPr>
        <w:fldChar w:fldCharType="begin" w:fldLock="1"/>
      </w:r>
      <w:r w:rsidR="00366830">
        <w:rPr>
          <w:rFonts w:ascii="Times New Roman" w:eastAsia="Times New Roman" w:hAnsi="Times New Roman" w:cs="Times New Roman"/>
          <w:color w:val="000000" w:themeColor="text1"/>
          <w:shd w:val="clear" w:color="auto" w:fill="FFFFFF"/>
        </w:rPr>
        <w:instrText>ADDIN CSL_CITATION {"citationItems":[{"id":"ITEM-1","itemData":{"DOI":"10.1186/1742-9994-10-34","ISSN":"17429994","abstract":"Introduction: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 universal\" ) COI primers target the 658 barcoding region, whose size is considered too large for many NGS applications. Moreover, traditional barcoding primers are known to be poorly conserved across some taxonomic groups.Results: We first design a new PCR primer within the highly variable mitochondrial COI region, the \" mlCOIintF\" primer. We then show that this newly designed forward primer combined with the \" jgHCO2198\"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52.5% matched a reference barcode (&gt;98% sequence similarity) and an additional 32% could be assigned to a higher taxonomic level using Bayesian assignment.Conclusions: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 © 2013 Leray et al.; licensee BioMed Central Ltd.","author":[{"dropping-particle":"","family":"Leray","given":"Matthieu","non-dropping-particle":"","parse-names":false,"suffix":""},{"dropping-particle":"","family":"Yang","given":"Joy Y.","non-dropping-particle":"","parse-names":false,"suffix":""},{"dropping-particle":"","family":"Meyer","given":"Christopher P.","non-dropping-particle":"","parse-names":false,"suffix":""},{"dropping-particle":"","family":"Mills","given":"Suzanne C.","non-dropping-particle":"","parse-names":false,"suffix":""},{"dropping-particle":"","family":"Agudelo","given":"Natalia","non-dropping-particle":"","parse-names":false,"suffix":""},{"dropping-particle":"","family":"Ranwez","given":"Vincent","non-dropping-particle":"","parse-names":false,"suffix":""},{"dropping-particle":"","family":"Boehm","given":"Joel T.","non-dropping-particle":"","parse-names":false,"suffix":""},{"dropping-particle":"","family":"Machida","given":"Ryuji J.","non-dropping-particle":"","parse-names":false,"suffix":""}],"container-title":"Frontiers in Zoology","id":"ITEM-1","issue":"1","issued":{"date-parts":[["2013"]]},"page":"34","title":"A new versatile primer set targeting a short fragment of the mitochondrial COI region for metabarcoding metazoan diversity: Application for characterizing coral reef fish gut contents","type":"article-journal","volume":"10"},"uris":["http://www.mendeley.com/documents/?uuid=7144557f-d78c-39f3-9d63-744ca7ebc6be"]},{"id":"ITEM-2","itemData":{"abstract":"The overall goal of this project was to develop the necessary infrastructure to permit species identification of California marine fishes using molecular sequence data. This involved the following efforts. 1) Compilation of an up-to- date list of marine fish species occurring in and around California. 2) Collecting and archiving in the Marine Vertebrate Collection, Scripps Institution of Oceanography, tissues and voucher specimens of California marine fish species. 3) Development of a standardized protocol for molecular identification of fishes, including sample preparation/DNA extraction, DNA amplification via polymerase chain reaction (PCR) and DNA sequencing, using three mitochondrial gene sequences (cytochrome b, 16S ribosomal DNA, cytochrome oxidase 1). 4) Making sequence data available on-line permitting remote comparison of sequence data with reference sequences from known species.","author":[{"dropping-particle":"","family":"Hastings","given":"Philip A.","non-dropping-particle":"","parse-names":false,"suffix":""},{"dropping-particle":"","family":"Burton","given":"Ron S.","non-dropping-particle":"","parse-names":false,"suffix":""}],"id":"ITEM-2","issued":{"date-parts":[["2008"]]},"page":"5","title":"Establishing a DNA Sequence database for the marine fish fauna of California","type":"article-journal"},"uris":["http://www.mendeley.com/documents/?uuid=97eabfc1-9c7f-4023-a2a5-83847cdd84a0"]}],"mendeley":{"formattedCitation":"(&lt;i&gt;11&lt;/i&gt;, &lt;i&gt;12&lt;/i&gt;)","plainTextFormattedCitation":"(11, 12)","previouslyFormattedCitation":"(&lt;i&gt;11&lt;/i&gt;, &lt;i&gt;12&lt;/i&gt;)"},"properties":{"noteIndex":0},"schema":"https://github.com/citation-style-language/schema/raw/master/csl-citation.json"}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Pr="005D305C">
        <w:rPr>
          <w:rFonts w:ascii="Times New Roman" w:eastAsia="Times New Roman" w:hAnsi="Times New Roman" w:cs="Times New Roman"/>
          <w:noProof/>
          <w:color w:val="000000" w:themeColor="text1"/>
          <w:shd w:val="clear" w:color="auto" w:fill="FFFFFF"/>
        </w:rPr>
        <w:t>(</w:t>
      </w:r>
      <w:r w:rsidRPr="005D305C">
        <w:rPr>
          <w:rFonts w:ascii="Times New Roman" w:eastAsia="Times New Roman" w:hAnsi="Times New Roman" w:cs="Times New Roman"/>
          <w:i/>
          <w:noProof/>
          <w:color w:val="000000" w:themeColor="text1"/>
          <w:shd w:val="clear" w:color="auto" w:fill="FFFFFF"/>
        </w:rPr>
        <w:t>11</w:t>
      </w:r>
      <w:r w:rsidRPr="005D305C">
        <w:rPr>
          <w:rFonts w:ascii="Times New Roman" w:eastAsia="Times New Roman" w:hAnsi="Times New Roman" w:cs="Times New Roman"/>
          <w:noProof/>
          <w:color w:val="000000" w:themeColor="text1"/>
          <w:shd w:val="clear" w:color="auto" w:fill="FFFFFF"/>
        </w:rPr>
        <w:t xml:space="preserve">, </w:t>
      </w:r>
      <w:r w:rsidRPr="005D305C">
        <w:rPr>
          <w:rFonts w:ascii="Times New Roman" w:eastAsia="Times New Roman" w:hAnsi="Times New Roman" w:cs="Times New Roman"/>
          <w:i/>
          <w:noProof/>
          <w:color w:val="000000" w:themeColor="text1"/>
          <w:shd w:val="clear" w:color="auto" w:fill="FFFFFF"/>
        </w:rPr>
        <w:t>12</w:t>
      </w:r>
      <w:r w:rsidRPr="005D305C">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xml:space="preserve"> and </w:t>
      </w:r>
      <w:ins w:id="46" w:author="Zachary Gold" w:date="2022-03-18T09:30:00Z">
        <w:r w:rsidR="00366830">
          <w:rPr>
            <w:rFonts w:ascii="Times New Roman" w:eastAsia="Times New Roman" w:hAnsi="Times New Roman" w:cs="Times New Roman"/>
            <w:color w:val="000000" w:themeColor="text1"/>
            <w:shd w:val="clear" w:color="auto" w:fill="FFFFFF"/>
          </w:rPr>
          <w:t>b</w:t>
        </w:r>
      </w:ins>
      <w:del w:id="47" w:author="Zachary Gold" w:date="2022-03-18T09:30:00Z">
        <w:r w:rsidDel="00366830">
          <w:rPr>
            <w:rFonts w:ascii="Times New Roman" w:eastAsia="Times New Roman" w:hAnsi="Times New Roman" w:cs="Times New Roman"/>
            <w:color w:val="000000" w:themeColor="text1"/>
            <w:shd w:val="clear" w:color="auto" w:fill="FFFFFF"/>
          </w:rPr>
          <w:delText>2</w:delText>
        </w:r>
      </w:del>
      <w:r>
        <w:rPr>
          <w:rFonts w:ascii="Times New Roman" w:eastAsia="Times New Roman" w:hAnsi="Times New Roman" w:cs="Times New Roman"/>
          <w:color w:val="000000" w:themeColor="text1"/>
          <w:shd w:val="clear" w:color="auto" w:fill="FFFFFF"/>
        </w:rPr>
        <w:t xml:space="preserve">) the mismatch in high throughput sequencing platform length (max is paired-end 300 bp) and rate of </w:t>
      </w:r>
      <w:r>
        <w:rPr>
          <w:rFonts w:ascii="Times New Roman" w:eastAsia="Times New Roman" w:hAnsi="Times New Roman" w:cs="Times New Roman"/>
          <w:i/>
          <w:iCs/>
          <w:color w:val="000000" w:themeColor="text1"/>
          <w:shd w:val="clear" w:color="auto" w:fill="FFFFFF"/>
        </w:rPr>
        <w:t xml:space="preserve">CO1 </w:t>
      </w:r>
      <w:r>
        <w:rPr>
          <w:rFonts w:ascii="Times New Roman" w:eastAsia="Times New Roman" w:hAnsi="Times New Roman" w:cs="Times New Roman"/>
          <w:color w:val="000000" w:themeColor="text1"/>
          <w:shd w:val="clear" w:color="auto" w:fill="FFFFFF"/>
        </w:rPr>
        <w:t xml:space="preserve">evolution/accumulation of sequence differences between species </w:t>
      </w:r>
      <w:r>
        <w:rPr>
          <w:rFonts w:ascii="Times New Roman" w:eastAsia="Times New Roman" w:hAnsi="Times New Roman" w:cs="Times New Roman"/>
          <w:color w:val="000000" w:themeColor="text1"/>
          <w:shd w:val="clear" w:color="auto" w:fill="FFFFFF"/>
        </w:rPr>
        <w:fldChar w:fldCharType="begin" w:fldLock="1"/>
      </w:r>
      <w:r w:rsidR="00366830">
        <w:rPr>
          <w:rFonts w:ascii="Times New Roman" w:eastAsia="Times New Roman" w:hAnsi="Times New Roman" w:cs="Times New Roman"/>
          <w:color w:val="000000" w:themeColor="text1"/>
          <w:shd w:val="clear" w:color="auto" w:fill="FFFFFF"/>
        </w:rPr>
        <w:instrText>ADDIN CSL_CITATION {"citationItems":[{"id":"ITEM-1","itemData":{"DOI":"10.1098/rsbl.2014.0562","ISSN":"1744957X","PMID":"25209199","abstract":"DNA metabarcoding enables efficient characterization of species composition in environmental DNA or bulk biodiversity samples, and this approach is making significant and unique contributions in the field of ecology. In metabarcoding of animals, the cytochrome c oxidase subunit I (COI) gene is frequently used as the marker of choice because no other genetic region can be found in taxonomically verified databases with sequences covering so many taxa. However, the accuracy of metabarcoding datasets is dependent on recovery of the targeted taxa using conserved amplification primers.We argue that COI does not contain suitably conserved regions for most amplicon-based metabarcoding applications. Marker selection deserves increased scrutiny and available marker choices should be broadened in order to maximize potential in this exciting field of research.","author":[{"dropping-particle":"","family":"Deagle","given":"Bruce E.","non-dropping-particle":"","parse-names":false,"suffix":""},{"dropping-particle":"","family":"Jarman","given":"Simon N.","non-dropping-particle":"","parse-names":false,"suffix":""},{"dropping-particle":"","family":"Coissac","given":"Eric","non-dropping-particle":"","parse-names":false,"suffix":""},{"dropping-particle":"","family":"Pompanon","given":"François","non-dropping-particle":"","parse-names":false,"suffix":""},{"dropping-particle":"","family":"Taberlet","given":"Pierre","non-dropping-particle":"","parse-names":false,"suffix":""}],"container-title":"Biology Letters","id":"ITEM-1","issue":"9","issued":{"date-parts":[["2014"]]},"page":"20140562","publisher":"The Royal Society","title":"DNA metabarcoding and the cytochrome c oxidase subunit I marker: Not a perfect match","type":"article-journal","volume":"10"},"uris":["http://www.mendeley.com/documents/?uuid=148caa63-5fcc-4f2f-9c40-90b6bd6e3088"]},{"id":"ITEM-2","itemData":{"DOI":"10.1002/edn3.232","ISSN":"26374943","abstract":"Through the development of environmental DNA (eDNA) metabarcoding, in situ monitoring of organisms is becoming easier and promises a revolution in our approaches to detect changes in biodiversity over space and time. A cornerstone of eDNA approach is the development of primer pairs that allow amplifying the DNA of specific taxonomic groups, which is then used to link the DNA sequence to taxonomic identification. Here, we propose a framework for comparing primer pairs regarding (a) their capacity to bind and amplify a broad coverage of species within the target clade using in silico PCR, (b) their capacity to not only discriminate between species but also genera or families, and (c) their in situ specificity and efficiency across a variety of environments. As a case study, we focus on two mitochondrial 12S primer pairs, MiFish-U and teleo, which were designed to amplify fishes. We found that the performance of in silico PCRs were high for both primer pairs, but teleo amplified more genera across Actinopterygii, Chondrichthyes, and Petromyzontomorphi than MiFish-U. In contrast, the discriminatory power for species, genera, and families were higher for MiFish-U than teleo, likely associated with the greater length of the amplified DNA fragments. The evaluation of their in situ efficiency showed a higher recovered species richness of teleo compared to MiFish-U in tropical and temperate freshwater environments, but that generally both teleo and MiFish-U primers pairs perform well to monitor fish species. Since more species were detected when used together, those primer pairs are best used in combination to increase the ability of species detection.","author":[{"dropping-particle":"","family":"Polanco F.","given":"Andrea","non-dropping-particle":"","parse-names":false,"suffix":""},{"dropping-particle":"","family":"Richards","given":"Eilísh","non-dropping-particle":"","parse-names":false,"suffix":""},{"dropping-particle":"","family":"Flück","given":"Benjamin","non-dropping-particle":"","parse-names":false,"suffix":""},{"dropping-particle":"","family":"Valentini","given":"Alice","non-dropping-particle":"","parse-names":false,"suffix":""},{"dropping-particle":"","family":"Altermatt","given":"Florian","non-dropping-particle":"","parse-names":false,"suffix":""},{"dropping-particle":"","family":"Brosse","given":"Sébastien","non-dropping-particle":"","parse-names":false,"suffix":""},{"dropping-particle":"","family":"Walser","given":"Jean Claude","non-dropping-particle":"","parse-names":false,"suffix":""},{"dropping-particle":"","family":"Eme","given":"David","non-dropping-particle":"","parse-names":false,"suffix":""},{"dropping-particle":"","family":"Marques","given":"Virginie","non-dropping-particle":"","parse-names":false,"suffix":""},{"dropping-particle":"","family":"Manel","given":"Stéphanie","non-dropping-particle":"","parse-names":false,"suffix":""},{"dropping-particle":"","family":"Albouy","given":"Camille","non-dropping-particle":"","parse-names":false,"suffix":""},{"dropping-particle":"","family":"Dejean","given":"Tony","non-dropping-particle":"","parse-names":false,"suffix":""},{"dropping-particle":"","family":"Pellissier","given":"Loïc","non-dropping-particle":"","parse-names":false,"suffix":""}],"container-title":"Environmental DNA","id":"ITEM-2","issue":"6","issued":{"date-parts":[["2021"]]},"page":"1113-1127","publisher":"Wiley Online Library","title":"Comparing the performance of 12S mitochondrial primers for fish environmental DNA across ecosystems","type":"article-journal","volume":"3"},"uris":["http://www.mendeley.com/documents/?uuid=870d02bd-410c-4e82-b99e-0a877da017a5"]}],"mendeley":{"formattedCitation":"(&lt;i&gt;6&lt;/i&gt;, &lt;i&gt;13&lt;/i&gt;)","plainTextFormattedCitation":"(6, 13)","previouslyFormattedCitation":"(&lt;i&gt;6&lt;/i&gt;, &lt;i&gt;13&lt;/i&gt;)"},"properties":{"noteIndex":0},"schema":"https://github.com/citation-style-language/schema/raw/master/csl-citation.json"}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366830" w:rsidRPr="00366830">
        <w:rPr>
          <w:rFonts w:ascii="Times New Roman" w:eastAsia="Times New Roman" w:hAnsi="Times New Roman" w:cs="Times New Roman"/>
          <w:noProof/>
          <w:color w:val="000000" w:themeColor="text1"/>
          <w:shd w:val="clear" w:color="auto" w:fill="FFFFFF"/>
        </w:rPr>
        <w:t>(</w:t>
      </w:r>
      <w:r w:rsidR="00366830" w:rsidRPr="00366830">
        <w:rPr>
          <w:rFonts w:ascii="Times New Roman" w:eastAsia="Times New Roman" w:hAnsi="Times New Roman" w:cs="Times New Roman"/>
          <w:i/>
          <w:noProof/>
          <w:color w:val="000000" w:themeColor="text1"/>
          <w:shd w:val="clear" w:color="auto" w:fill="FFFFFF"/>
        </w:rPr>
        <w:t>6</w:t>
      </w:r>
      <w:r w:rsidR="00366830" w:rsidRPr="00366830">
        <w:rPr>
          <w:rFonts w:ascii="Times New Roman" w:eastAsia="Times New Roman" w:hAnsi="Times New Roman" w:cs="Times New Roman"/>
          <w:noProof/>
          <w:color w:val="000000" w:themeColor="text1"/>
          <w:shd w:val="clear" w:color="auto" w:fill="FFFFFF"/>
        </w:rPr>
        <w:t xml:space="preserve">, </w:t>
      </w:r>
      <w:r w:rsidR="00366830" w:rsidRPr="00366830">
        <w:rPr>
          <w:rFonts w:ascii="Times New Roman" w:eastAsia="Times New Roman" w:hAnsi="Times New Roman" w:cs="Times New Roman"/>
          <w:i/>
          <w:noProof/>
          <w:color w:val="000000" w:themeColor="text1"/>
          <w:shd w:val="clear" w:color="auto" w:fill="FFFFFF"/>
        </w:rPr>
        <w:t>13</w:t>
      </w:r>
      <w:r w:rsidR="00366830" w:rsidRPr="00366830">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xml:space="preserve">. Indeed, these shortcomings motivated researchers to develop alternative fish metabarcoding loci targeting </w:t>
      </w:r>
      <w:r>
        <w:rPr>
          <w:rFonts w:ascii="Times New Roman" w:eastAsia="Times New Roman" w:hAnsi="Times New Roman" w:cs="Times New Roman"/>
          <w:i/>
          <w:iCs/>
          <w:color w:val="000000" w:themeColor="text1"/>
          <w:shd w:val="clear" w:color="auto" w:fill="FFFFFF"/>
        </w:rPr>
        <w:t xml:space="preserve">12S </w:t>
      </w:r>
      <w:r>
        <w:rPr>
          <w:rFonts w:ascii="Times New Roman" w:eastAsia="Times New Roman" w:hAnsi="Times New Roman" w:cs="Times New Roman"/>
          <w:color w:val="000000" w:themeColor="text1"/>
          <w:shd w:val="clear" w:color="auto" w:fill="FFFFFF"/>
        </w:rPr>
        <w:t xml:space="preserve">loci for fishes </w:t>
      </w:r>
      <w:r>
        <w:rPr>
          <w:rFonts w:ascii="Times New Roman" w:eastAsia="Times New Roman" w:hAnsi="Times New Roman" w:cs="Times New Roman"/>
          <w:color w:val="000000" w:themeColor="text1"/>
          <w:shd w:val="clear" w:color="auto" w:fill="FFFFFF"/>
        </w:rPr>
        <w:fldChar w:fldCharType="begin" w:fldLock="1"/>
      </w:r>
      <w:r w:rsidR="00366830">
        <w:rPr>
          <w:rFonts w:ascii="Times New Roman" w:eastAsia="Times New Roman" w:hAnsi="Times New Roman" w:cs="Times New Roman"/>
          <w:color w:val="000000" w:themeColor="text1"/>
          <w:shd w:val="clear" w:color="auto" w:fill="FFFFFF"/>
        </w:rPr>
        <w:instrText>ADDIN CSL_CITATION {"citationItems":[{"id":"ITEM-1","itemData":{"DOI":"10.1007/s12562-020-01461-x","ISSN":"14442906","abstract":"We reviewed the current methodology and practices of the DNA metabarcoding approach using a universal PCR primer pair MiFish, which co-amplifies a short fragment of fish DNA (approx. 170 bp from the mitochondrial 12S rRNA gene) across a wide variety of taxa. This method has mostly been applied to biodiversity monitoring using environmental DNA (eDNA) shed from fish and, coupled with next-generation sequencing technologies, has enabled massively parallel sequencing of several hundred eDNA samples simultaneously. Since the publication of its technical outline in 2015, this method has been widely used in various aquatic environments in and around the six continents, and MiFish primers have demonstrably outperformed other competing primers. Here, we outline the technical progress in this method over the last 5 years and highlight some case studies on marine, freshwater, and estuarine fish communities. Additionally, we discuss various applications of MiFish metabarcoding to non-fish organisms, single-species detection systems, quantitative biodiversity monitoring, and bulk DNA samples other than eDNA. By recognizing the MiFish eDNA metabarcoding strengths and limitations, we argue that this method is useful for ecosystem conservation strategies and the sustainable use of fishery resources in “ecosystem-based fishery management” through continuous biodiversity monitoring at multiple sites.","author":[{"dropping-particle":"","family":"Miya","given":"Masaki","non-dropping-particle":"","parse-names":false,"suffix":""},{"dropping-particle":"","family":"Gotoh","given":"Ryo O.","non-dropping-particle":"","parse-names":false,"suffix":""},{"dropping-particle":"","family":"Sado","given":"Tetsuya","non-dropping-particle":"","parse-names":false,"suffix":""}],"container-title":"Fisheries Science","id":"ITEM-1","issue":"6","issued":{"date-parts":[["2020"]]},"page":"939-970","publisher":"Springer","title":"MiFish metabarcoding: a high-throughput approach for simultaneous detection of multiple fish species from environmental DNA and other samples","type":"article-journal","volume":"86"},"uris":["http://www.mendeley.com/documents/?uuid=4d4ff8af-a95c-477b-8a5b-0104cb4d8150"]}],"mendeley":{"formattedCitation":"(&lt;i&gt;7&lt;/i&gt;)","plainTextFormattedCitation":"(7)","previouslyFormattedCitation":"(&lt;i&gt;7&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366830" w:rsidRPr="00366830">
        <w:rPr>
          <w:rFonts w:ascii="Times New Roman" w:eastAsia="Times New Roman" w:hAnsi="Times New Roman" w:cs="Times New Roman"/>
          <w:noProof/>
          <w:color w:val="000000" w:themeColor="text1"/>
          <w:shd w:val="clear" w:color="auto" w:fill="FFFFFF"/>
        </w:rPr>
        <w:t>(</w:t>
      </w:r>
      <w:r w:rsidR="00366830" w:rsidRPr="00366830">
        <w:rPr>
          <w:rFonts w:ascii="Times New Roman" w:eastAsia="Times New Roman" w:hAnsi="Times New Roman" w:cs="Times New Roman"/>
          <w:i/>
          <w:noProof/>
          <w:color w:val="000000" w:themeColor="text1"/>
          <w:shd w:val="clear" w:color="auto" w:fill="FFFFFF"/>
        </w:rPr>
        <w:t>7</w:t>
      </w:r>
      <w:r w:rsidR="00366830" w:rsidRPr="00366830">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xml:space="preserve">. </w:t>
      </w:r>
    </w:p>
    <w:p w14:paraId="6716E9B9" w14:textId="671C1896" w:rsidR="00372FFC" w:rsidRDefault="00982D9B" w:rsidP="00372FFC">
      <w:pPr>
        <w:ind w:left="180" w:firstLine="54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R</w:t>
      </w:r>
      <w:r w:rsidR="00D00C58">
        <w:rPr>
          <w:rFonts w:ascii="Times New Roman" w:eastAsia="Times New Roman" w:hAnsi="Times New Roman" w:cs="Times New Roman"/>
          <w:color w:val="000000" w:themeColor="text1"/>
          <w:shd w:val="clear" w:color="auto" w:fill="FFFFFF"/>
        </w:rPr>
        <w:t xml:space="preserve">eviewer </w:t>
      </w:r>
      <w:r>
        <w:rPr>
          <w:rFonts w:ascii="Times New Roman" w:eastAsia="Times New Roman" w:hAnsi="Times New Roman" w:cs="Times New Roman"/>
          <w:color w:val="000000" w:themeColor="text1"/>
          <w:shd w:val="clear" w:color="auto" w:fill="FFFFFF"/>
        </w:rPr>
        <w:t xml:space="preserve">1 </w:t>
      </w:r>
      <w:r w:rsidR="00372FFC">
        <w:rPr>
          <w:rFonts w:ascii="Times New Roman" w:eastAsia="Times New Roman" w:hAnsi="Times New Roman" w:cs="Times New Roman"/>
          <w:color w:val="000000" w:themeColor="text1"/>
          <w:shd w:val="clear" w:color="auto" w:fill="FFFFFF"/>
        </w:rPr>
        <w:t>mentioned</w:t>
      </w:r>
      <w:r w:rsidR="00D00C58">
        <w:rPr>
          <w:rFonts w:ascii="Times New Roman" w:eastAsia="Times New Roman" w:hAnsi="Times New Roman" w:cs="Times New Roman"/>
          <w:color w:val="000000" w:themeColor="text1"/>
          <w:shd w:val="clear" w:color="auto" w:fill="FFFFFF"/>
        </w:rPr>
        <w:t xml:space="preserve"> that </w:t>
      </w:r>
      <w:r w:rsidR="00D00C58">
        <w:rPr>
          <w:rFonts w:ascii="Times New Roman" w:eastAsia="Times New Roman" w:hAnsi="Times New Roman" w:cs="Times New Roman"/>
          <w:i/>
          <w:iCs/>
          <w:color w:val="000000" w:themeColor="text1"/>
          <w:shd w:val="clear" w:color="auto" w:fill="FFFFFF"/>
        </w:rPr>
        <w:t xml:space="preserve">CO1 </w:t>
      </w:r>
      <w:r w:rsidR="00D00C58">
        <w:rPr>
          <w:rFonts w:ascii="Times New Roman" w:eastAsia="Times New Roman" w:hAnsi="Times New Roman" w:cs="Times New Roman"/>
          <w:color w:val="000000" w:themeColor="text1"/>
          <w:shd w:val="clear" w:color="auto" w:fill="FFFFFF"/>
        </w:rPr>
        <w:t xml:space="preserve">barcoding genes do not have the same level of stochasticity as </w:t>
      </w:r>
      <w:r w:rsidR="00D00C58">
        <w:rPr>
          <w:rFonts w:ascii="Times New Roman" w:eastAsia="Times New Roman" w:hAnsi="Times New Roman" w:cs="Times New Roman"/>
          <w:i/>
          <w:iCs/>
          <w:color w:val="000000" w:themeColor="text1"/>
          <w:shd w:val="clear" w:color="auto" w:fill="FFFFFF"/>
        </w:rPr>
        <w:t xml:space="preserve">12S </w:t>
      </w:r>
      <w:r w:rsidR="00D00C58">
        <w:rPr>
          <w:rFonts w:ascii="Times New Roman" w:eastAsia="Times New Roman" w:hAnsi="Times New Roman" w:cs="Times New Roman"/>
          <w:color w:val="000000" w:themeColor="text1"/>
          <w:shd w:val="clear" w:color="auto" w:fill="FFFFFF"/>
        </w:rPr>
        <w:t>MiFish Teleost primer sets</w:t>
      </w:r>
      <w:r w:rsidR="00372FFC">
        <w:rPr>
          <w:rFonts w:ascii="Times New Roman" w:eastAsia="Times New Roman" w:hAnsi="Times New Roman" w:cs="Times New Roman"/>
          <w:color w:val="000000" w:themeColor="text1"/>
          <w:shd w:val="clear" w:color="auto" w:fill="FFFFFF"/>
        </w:rPr>
        <w:t>. It</w:t>
      </w:r>
      <w:r w:rsidR="00D00C58">
        <w:rPr>
          <w:rFonts w:ascii="Times New Roman" w:eastAsia="Times New Roman" w:hAnsi="Times New Roman" w:cs="Times New Roman"/>
          <w:color w:val="000000" w:themeColor="text1"/>
          <w:shd w:val="clear" w:color="auto" w:fill="FFFFFF"/>
        </w:rPr>
        <w:t xml:space="preserve"> is </w:t>
      </w:r>
      <w:r w:rsidR="00D00C58" w:rsidRPr="00980D45">
        <w:rPr>
          <w:rFonts w:ascii="Times New Roman" w:eastAsia="Times New Roman" w:hAnsi="Times New Roman" w:cs="Times New Roman"/>
          <w:color w:val="000000" w:themeColor="text1"/>
          <w:shd w:val="clear" w:color="auto" w:fill="FFFFFF"/>
        </w:rPr>
        <w:t xml:space="preserve">unclear </w:t>
      </w:r>
      <w:r w:rsidRPr="00980D45">
        <w:rPr>
          <w:rFonts w:ascii="Times New Roman" w:eastAsia="Times New Roman" w:hAnsi="Times New Roman" w:cs="Times New Roman"/>
          <w:color w:val="000000" w:themeColor="text1"/>
          <w:shd w:val="clear" w:color="auto" w:fill="FFFFFF"/>
        </w:rPr>
        <w:t>what kind of “stochasticity” is referenc</w:t>
      </w:r>
      <w:r>
        <w:rPr>
          <w:rFonts w:ascii="Times New Roman" w:eastAsia="Times New Roman" w:hAnsi="Times New Roman" w:cs="Times New Roman"/>
          <w:color w:val="000000" w:themeColor="text1"/>
          <w:shd w:val="clear" w:color="auto" w:fill="FFFFFF"/>
        </w:rPr>
        <w:t>ed</w:t>
      </w:r>
      <w:r w:rsidRPr="00980D45">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based on lack of context provided with the comment</w:t>
      </w:r>
      <w:r w:rsidR="00D00C58">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W</w:t>
      </w:r>
      <w:r w:rsidR="00372FFC">
        <w:rPr>
          <w:rFonts w:ascii="Times New Roman" w:eastAsia="Times New Roman" w:hAnsi="Times New Roman" w:cs="Times New Roman"/>
          <w:color w:val="000000" w:themeColor="text1"/>
          <w:shd w:val="clear" w:color="auto" w:fill="FFFFFF"/>
        </w:rPr>
        <w:t xml:space="preserve">e remain unaware of documented differences in stochasticity of </w:t>
      </w:r>
      <w:r w:rsidR="00372FFC">
        <w:rPr>
          <w:rFonts w:ascii="Times New Roman" w:eastAsia="Times New Roman" w:hAnsi="Times New Roman" w:cs="Times New Roman"/>
          <w:i/>
          <w:iCs/>
          <w:color w:val="000000" w:themeColor="text1"/>
          <w:shd w:val="clear" w:color="auto" w:fill="FFFFFF"/>
        </w:rPr>
        <w:t xml:space="preserve">CO1 </w:t>
      </w:r>
      <w:r w:rsidR="00372FFC">
        <w:rPr>
          <w:rFonts w:ascii="Times New Roman" w:eastAsia="Times New Roman" w:hAnsi="Times New Roman" w:cs="Times New Roman"/>
          <w:color w:val="000000" w:themeColor="text1"/>
          <w:shd w:val="clear" w:color="auto" w:fill="FFFFFF"/>
        </w:rPr>
        <w:t xml:space="preserve">and the </w:t>
      </w:r>
      <w:r w:rsidR="00372FFC">
        <w:rPr>
          <w:rFonts w:ascii="Times New Roman" w:eastAsia="Times New Roman" w:hAnsi="Times New Roman" w:cs="Times New Roman"/>
          <w:i/>
          <w:iCs/>
          <w:color w:val="000000" w:themeColor="text1"/>
          <w:shd w:val="clear" w:color="auto" w:fill="FFFFFF"/>
        </w:rPr>
        <w:t xml:space="preserve">12S </w:t>
      </w:r>
      <w:r w:rsidR="00372FFC">
        <w:rPr>
          <w:rFonts w:ascii="Times New Roman" w:eastAsia="Times New Roman" w:hAnsi="Times New Roman" w:cs="Times New Roman"/>
          <w:color w:val="000000" w:themeColor="text1"/>
          <w:shd w:val="clear" w:color="auto" w:fill="FFFFFF"/>
        </w:rPr>
        <w:t xml:space="preserve">metabarcoding loci used here with respect to sequence counts. The reviewer’s comment prompted additional literature queries, and the only related reference we could find was </w:t>
      </w:r>
      <w:proofErr w:type="spellStart"/>
      <w:r w:rsidR="00372FFC">
        <w:rPr>
          <w:rFonts w:ascii="Times New Roman" w:eastAsia="Times New Roman" w:hAnsi="Times New Roman" w:cs="Times New Roman"/>
          <w:color w:val="000000" w:themeColor="text1"/>
          <w:shd w:val="clear" w:color="auto" w:fill="FFFFFF"/>
        </w:rPr>
        <w:t>Krehenwinkel</w:t>
      </w:r>
      <w:proofErr w:type="spellEnd"/>
      <w:r w:rsidR="00372FFC">
        <w:rPr>
          <w:rFonts w:ascii="Times New Roman" w:eastAsia="Times New Roman" w:hAnsi="Times New Roman" w:cs="Times New Roman"/>
          <w:color w:val="000000" w:themeColor="text1"/>
          <w:shd w:val="clear" w:color="auto" w:fill="FFFFFF"/>
        </w:rPr>
        <w:t xml:space="preserve"> </w:t>
      </w:r>
      <w:r w:rsidR="00372FFC" w:rsidRPr="00AC1749">
        <w:rPr>
          <w:rFonts w:ascii="Times New Roman" w:eastAsia="Times New Roman" w:hAnsi="Times New Roman" w:cs="Times New Roman"/>
          <w:i/>
          <w:iCs/>
          <w:color w:val="000000" w:themeColor="text1"/>
          <w:shd w:val="clear" w:color="auto" w:fill="FFFFFF"/>
        </w:rPr>
        <w:t>et al.</w:t>
      </w:r>
      <w:r w:rsidR="00372FFC">
        <w:rPr>
          <w:rFonts w:ascii="Times New Roman" w:eastAsia="Times New Roman" w:hAnsi="Times New Roman" w:cs="Times New Roman"/>
          <w:color w:val="000000" w:themeColor="text1"/>
          <w:shd w:val="clear" w:color="auto" w:fill="FFFFFF"/>
        </w:rPr>
        <w:t xml:space="preserve"> </w:t>
      </w:r>
      <w:r w:rsidR="00372FFC" w:rsidRPr="00AC1749">
        <w:rPr>
          <w:rFonts w:ascii="Times New Roman" w:eastAsia="Times New Roman" w:hAnsi="Times New Roman" w:cs="Times New Roman"/>
          <w:color w:val="000000" w:themeColor="text1"/>
          <w:shd w:val="clear" w:color="auto" w:fill="FFFFFF"/>
        </w:rPr>
        <w:t>2017</w:t>
      </w:r>
      <w:r w:rsidR="00372FFC">
        <w:rPr>
          <w:rFonts w:ascii="Times New Roman" w:eastAsia="Times New Roman" w:hAnsi="Times New Roman" w:cs="Times New Roman"/>
          <w:color w:val="000000" w:themeColor="text1"/>
          <w:shd w:val="clear" w:color="auto" w:fill="FFFFFF"/>
        </w:rPr>
        <w:t xml:space="preserve"> </w:t>
      </w:r>
      <w:r w:rsidR="00372FFC">
        <w:rPr>
          <w:rFonts w:ascii="Times New Roman" w:eastAsia="Times New Roman" w:hAnsi="Times New Roman" w:cs="Times New Roman"/>
          <w:i/>
          <w:iCs/>
          <w:color w:val="000000" w:themeColor="text1"/>
          <w:shd w:val="clear" w:color="auto" w:fill="FFFFFF"/>
        </w:rPr>
        <w:fldChar w:fldCharType="begin" w:fldLock="1"/>
      </w:r>
      <w:r w:rsidR="00366830">
        <w:rPr>
          <w:rFonts w:ascii="Times New Roman" w:eastAsia="Times New Roman" w:hAnsi="Times New Roman" w:cs="Times New Roman"/>
          <w:i/>
          <w:iCs/>
          <w:color w:val="000000" w:themeColor="text1"/>
          <w:shd w:val="clear" w:color="auto" w:fill="FFFFFF"/>
        </w:rPr>
        <w:instrText>ADDIN CSL_CITATION {"citationItems":[{"id":"ITEM-1","itemData":{"DOI":"10.1038/s41598-017-17333-x","ISSN":"20452322","PMID":"29247210","abstract":"Amplicon based metabarcoding promises rapid and cost-efficient analyses of species composition. However, it is disputed whether abundance estimates can be derived from metabarcoding due to taxon specific PCR amplification biases. PCR-free approaches have been suggested to mitigate this problem, but come with considerable increases in workload and cost. Here, we analyze multilocus datasets of diverse arthropod communities, to evaluate whether amplification bias can be countered by (1) targeting loci with highly degenerate primers or conserved priming sites, (2) increasing PCR template concentration, (3) reducing PCR cycle number or (4) avoiding locus specific amplification by directly sequencing genomic DNA. Amplification bias is reduced considerably by degenerate primers or targeting amplicons with conserved priming sites. Surprisingly, a reduction of PCR cycles did not have a strong effect on amplification bias. The association of taxon abundance and read count was actually less predictable with fewer cycles. Even a complete exclusion of locus specific amplification did not exclude bias. Copy number variation of the target loci may be another explanation for read abundance differences between taxa, which would affect amplicon based and PCR free methods alike. As read abundance biases are taxon specific and predictable, the application of correction factors allows abundance estimates.","author":[{"dropping-particle":"","family":"Krehenwinkel","given":"Henrik","non-dropping-particle":"","parse-names":false,"suffix":""},{"dropping-particle":"","family":"Wolf","given":"Madeline","non-dropping-particle":"","parse-names":false,"suffix":""},{"dropping-particle":"","family":"Lim","given":"Jun Ying","non-dropping-particle":"","parse-names":false,"suffix":""},{"dropping-particle":"","family":"Rominger","given":"Andrew J.","non-dropping-particle":"","parse-names":false,"suffix":""},{"dropping-particle":"","family":"Simison","given":"Warren B.","non-dropping-particle":"","parse-names":false,"suffix":""},{"dropping-particle":"","family":"Gillespie","given":"Rosemary G.","non-dropping-particle":"","parse-names":false,"suffix":""}],"container-title":"Scientific Reports","id":"ITEM-1","issue":"1","issued":{"date-parts":[["2017"]]},"page":"1-12","publisher":"Nature Publishing Group","title":"Estimating and mitigating amplification bias in qualitative and quantitative arthropod metabarcoding","type":"article-journal","volume":"7"},"uris":["http://www.mendeley.com/documents/?uuid=1e5966b7-f7c3-40a5-8709-2574faded68d"]}],"mendeley":{"formattedCitation":"(&lt;i&gt;14&lt;/i&gt;)","plainTextFormattedCitation":"(14)","previouslyFormattedCitation":"(&lt;i&gt;14&lt;/i&gt;)"},"properties":{"noteIndex":0},"schema":"https://github.com/citation-style-language/schema/raw/master/csl-citation.json"}</w:instrText>
      </w:r>
      <w:r w:rsidR="00372FFC">
        <w:rPr>
          <w:rFonts w:ascii="Times New Roman" w:eastAsia="Times New Roman" w:hAnsi="Times New Roman" w:cs="Times New Roman"/>
          <w:i/>
          <w:iCs/>
          <w:color w:val="000000" w:themeColor="text1"/>
          <w:shd w:val="clear" w:color="auto" w:fill="FFFFFF"/>
        </w:rPr>
        <w:fldChar w:fldCharType="separate"/>
      </w:r>
      <w:r w:rsidR="00372FFC" w:rsidRPr="005D305C">
        <w:rPr>
          <w:rFonts w:ascii="Times New Roman" w:eastAsia="Times New Roman" w:hAnsi="Times New Roman" w:cs="Times New Roman"/>
          <w:iCs/>
          <w:noProof/>
          <w:color w:val="000000" w:themeColor="text1"/>
          <w:shd w:val="clear" w:color="auto" w:fill="FFFFFF"/>
        </w:rPr>
        <w:t>(</w:t>
      </w:r>
      <w:r w:rsidR="00372FFC" w:rsidRPr="005D305C">
        <w:rPr>
          <w:rFonts w:ascii="Times New Roman" w:eastAsia="Times New Roman" w:hAnsi="Times New Roman" w:cs="Times New Roman"/>
          <w:i/>
          <w:iCs/>
          <w:noProof/>
          <w:color w:val="000000" w:themeColor="text1"/>
          <w:shd w:val="clear" w:color="auto" w:fill="FFFFFF"/>
        </w:rPr>
        <w:t>14</w:t>
      </w:r>
      <w:r w:rsidR="00372FFC" w:rsidRPr="005D305C">
        <w:rPr>
          <w:rFonts w:ascii="Times New Roman" w:eastAsia="Times New Roman" w:hAnsi="Times New Roman" w:cs="Times New Roman"/>
          <w:iCs/>
          <w:noProof/>
          <w:color w:val="000000" w:themeColor="text1"/>
          <w:shd w:val="clear" w:color="auto" w:fill="FFFFFF"/>
        </w:rPr>
        <w:t>)</w:t>
      </w:r>
      <w:r w:rsidR="00372FFC">
        <w:rPr>
          <w:rFonts w:ascii="Times New Roman" w:eastAsia="Times New Roman" w:hAnsi="Times New Roman" w:cs="Times New Roman"/>
          <w:i/>
          <w:iCs/>
          <w:color w:val="000000" w:themeColor="text1"/>
          <w:shd w:val="clear" w:color="auto" w:fill="FFFFFF"/>
        </w:rPr>
        <w:fldChar w:fldCharType="end"/>
      </w:r>
      <w:r w:rsidR="00372FFC">
        <w:rPr>
          <w:rFonts w:ascii="Times New Roman" w:eastAsia="Times New Roman" w:hAnsi="Times New Roman" w:cs="Times New Roman"/>
          <w:i/>
          <w:iCs/>
          <w:color w:val="000000" w:themeColor="text1"/>
          <w:shd w:val="clear" w:color="auto" w:fill="FFFFFF"/>
        </w:rPr>
        <w:t xml:space="preserve"> </w:t>
      </w:r>
      <w:r w:rsidR="00372FFC">
        <w:rPr>
          <w:rFonts w:ascii="Times New Roman" w:eastAsia="Times New Roman" w:hAnsi="Times New Roman" w:cs="Times New Roman"/>
          <w:color w:val="000000" w:themeColor="text1"/>
          <w:shd w:val="clear" w:color="auto" w:fill="FFFFFF"/>
        </w:rPr>
        <w:t xml:space="preserve">which </w:t>
      </w:r>
      <w:r w:rsidR="00E1176A">
        <w:rPr>
          <w:rFonts w:ascii="Times New Roman" w:eastAsia="Times New Roman" w:hAnsi="Times New Roman" w:cs="Times New Roman"/>
          <w:color w:val="000000" w:themeColor="text1"/>
          <w:shd w:val="clear" w:color="auto" w:fill="FFFFFF"/>
        </w:rPr>
        <w:t>reported that</w:t>
      </w:r>
      <w:r w:rsidR="00372FFC">
        <w:rPr>
          <w:rFonts w:ascii="Times New Roman" w:eastAsia="Times New Roman" w:hAnsi="Times New Roman" w:cs="Times New Roman"/>
          <w:color w:val="000000" w:themeColor="text1"/>
          <w:shd w:val="clear" w:color="auto" w:fill="FFFFFF"/>
        </w:rPr>
        <w:t xml:space="preserve"> their </w:t>
      </w:r>
      <w:r w:rsidR="00372FFC">
        <w:rPr>
          <w:rFonts w:ascii="Times New Roman" w:eastAsia="Times New Roman" w:hAnsi="Times New Roman" w:cs="Times New Roman"/>
          <w:i/>
          <w:iCs/>
          <w:color w:val="000000" w:themeColor="text1"/>
          <w:shd w:val="clear" w:color="auto" w:fill="FFFFFF"/>
        </w:rPr>
        <w:t xml:space="preserve">12S </w:t>
      </w:r>
      <w:r w:rsidR="00E1176A">
        <w:rPr>
          <w:rFonts w:ascii="Times New Roman" w:eastAsia="Times New Roman" w:hAnsi="Times New Roman" w:cs="Times New Roman"/>
          <w:color w:val="000000" w:themeColor="text1"/>
          <w:shd w:val="clear" w:color="auto" w:fill="FFFFFF"/>
        </w:rPr>
        <w:t>marker targeting freshwater benthic macro</w:t>
      </w:r>
      <w:r w:rsidR="00372FFC">
        <w:rPr>
          <w:rFonts w:ascii="Times New Roman" w:eastAsia="Times New Roman" w:hAnsi="Times New Roman" w:cs="Times New Roman"/>
          <w:color w:val="000000" w:themeColor="text1"/>
          <w:shd w:val="clear" w:color="auto" w:fill="FFFFFF"/>
        </w:rPr>
        <w:t>invertebrate</w:t>
      </w:r>
      <w:r w:rsidR="00E1176A">
        <w:rPr>
          <w:rFonts w:ascii="Times New Roman" w:eastAsia="Times New Roman" w:hAnsi="Times New Roman" w:cs="Times New Roman"/>
          <w:color w:val="000000" w:themeColor="text1"/>
          <w:shd w:val="clear" w:color="auto" w:fill="FFFFFF"/>
        </w:rPr>
        <w:t>s</w:t>
      </w:r>
      <w:r w:rsidR="00372FFC">
        <w:rPr>
          <w:rFonts w:ascii="Times New Roman" w:eastAsia="Times New Roman" w:hAnsi="Times New Roman" w:cs="Times New Roman"/>
          <w:color w:val="000000" w:themeColor="text1"/>
          <w:shd w:val="clear" w:color="auto" w:fill="FFFFFF"/>
        </w:rPr>
        <w:t xml:space="preserve"> had lower performance in the ability to reconstruct mock community relative abundance estimates. However, the marker they employed is entirely separate </w:t>
      </w:r>
      <w:r w:rsidR="00E1176A">
        <w:rPr>
          <w:rFonts w:ascii="Times New Roman" w:eastAsia="Times New Roman" w:hAnsi="Times New Roman" w:cs="Times New Roman"/>
          <w:color w:val="000000" w:themeColor="text1"/>
          <w:shd w:val="clear" w:color="auto" w:fill="FFFFFF"/>
        </w:rPr>
        <w:t xml:space="preserve">and only superficially related to </w:t>
      </w:r>
      <w:r w:rsidR="00372FFC">
        <w:rPr>
          <w:rFonts w:ascii="Times New Roman" w:eastAsia="Times New Roman" w:hAnsi="Times New Roman" w:cs="Times New Roman"/>
          <w:color w:val="000000" w:themeColor="text1"/>
          <w:shd w:val="clear" w:color="auto" w:fill="FFFFFF"/>
        </w:rPr>
        <w:t>that used in this study</w:t>
      </w:r>
      <w:r w:rsidR="00E1176A">
        <w:rPr>
          <w:rFonts w:ascii="Times New Roman" w:eastAsia="Times New Roman" w:hAnsi="Times New Roman" w:cs="Times New Roman"/>
          <w:color w:val="000000" w:themeColor="text1"/>
          <w:shd w:val="clear" w:color="auto" w:fill="FFFFFF"/>
        </w:rPr>
        <w:t xml:space="preserve"> for marine fishes</w:t>
      </w:r>
      <w:r w:rsidR="00372FFC">
        <w:rPr>
          <w:rFonts w:ascii="Times New Roman" w:eastAsia="Times New Roman" w:hAnsi="Times New Roman" w:cs="Times New Roman"/>
          <w:color w:val="000000" w:themeColor="text1"/>
          <w:shd w:val="clear" w:color="auto" w:fill="FFFFFF"/>
        </w:rPr>
        <w:t xml:space="preserve">. That study is not applicable to </w:t>
      </w:r>
      <w:r w:rsidR="00E1176A">
        <w:rPr>
          <w:rFonts w:ascii="Times New Roman" w:eastAsia="Times New Roman" w:hAnsi="Times New Roman" w:cs="Times New Roman"/>
          <w:color w:val="000000" w:themeColor="text1"/>
          <w:shd w:val="clear" w:color="auto" w:fill="FFFFFF"/>
        </w:rPr>
        <w:t>this one</w:t>
      </w:r>
      <w:r w:rsidR="00372FFC">
        <w:rPr>
          <w:rFonts w:ascii="Times New Roman" w:eastAsia="Times New Roman" w:hAnsi="Times New Roman" w:cs="Times New Roman"/>
          <w:color w:val="000000" w:themeColor="text1"/>
          <w:shd w:val="clear" w:color="auto" w:fill="FFFFFF"/>
        </w:rPr>
        <w:t xml:space="preserve"> because the primers a) target different regions of the mtDNA genome, b) have entirely different primer sequences and thus completely different amplification bias profiles, and c) have different fragment lengths impacting PCR dynamics. </w:t>
      </w:r>
    </w:p>
    <w:p w14:paraId="4F6E72FE" w14:textId="77777777" w:rsidR="00366830" w:rsidRDefault="00982D9B" w:rsidP="00366830">
      <w:pPr>
        <w:ind w:left="180" w:firstLine="540"/>
        <w:rPr>
          <w:ins w:id="48" w:author="Zachary Gold" w:date="2022-03-18T09:33:00Z"/>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Given our inability to address the reviewer’s comment based on literature review, we addressed the comment by </w:t>
      </w:r>
      <w:r w:rsidR="00385E7F">
        <w:rPr>
          <w:rFonts w:ascii="Times New Roman" w:eastAsia="Times New Roman" w:hAnsi="Times New Roman" w:cs="Times New Roman"/>
          <w:color w:val="000000" w:themeColor="text1"/>
          <w:shd w:val="clear" w:color="auto" w:fill="FFFFFF"/>
        </w:rPr>
        <w:t>conduct</w:t>
      </w:r>
      <w:r>
        <w:rPr>
          <w:rFonts w:ascii="Times New Roman" w:eastAsia="Times New Roman" w:hAnsi="Times New Roman" w:cs="Times New Roman"/>
          <w:color w:val="000000" w:themeColor="text1"/>
          <w:shd w:val="clear" w:color="auto" w:fill="FFFFFF"/>
        </w:rPr>
        <w:t>ing our own</w:t>
      </w:r>
      <w:r w:rsidR="00385E7F">
        <w:rPr>
          <w:rFonts w:ascii="Times New Roman" w:eastAsia="Times New Roman" w:hAnsi="Times New Roman" w:cs="Times New Roman"/>
          <w:color w:val="000000" w:themeColor="text1"/>
          <w:shd w:val="clear" w:color="auto" w:fill="FFFFFF"/>
        </w:rPr>
        <w:t xml:space="preserve"> deep dive into the origin and source of variation in amplicon sequence data, particularly stochastic dropouts in which one or more technical replicates have zero reads for a given species within this dataset. Here we developed a comprehensive joint Bayesian model that incorporates stochasticity in observed amplicon read counts through a hypergeometric subsampling process (See supplement 2 for full model description). </w:t>
      </w:r>
      <w:r w:rsidR="00385E7F" w:rsidRPr="00DF188A">
        <w:rPr>
          <w:rFonts w:ascii="Times New Roman" w:eastAsia="Times New Roman" w:hAnsi="Times New Roman" w:cs="Times New Roman"/>
          <w:i/>
          <w:iCs/>
          <w:color w:val="000000" w:themeColor="text1"/>
          <w:shd w:val="clear" w:color="auto" w:fill="FFFFFF"/>
        </w:rPr>
        <w:t>Thus, we explicitly account for stochasticity in the model through sampling distributions and using the resulting parameters to estimate the uncertainty around our given estimated larvae counts.</w:t>
      </w:r>
      <w:r w:rsidR="00385E7F">
        <w:rPr>
          <w:rFonts w:ascii="Times New Roman" w:eastAsia="Times New Roman" w:hAnsi="Times New Roman" w:cs="Times New Roman"/>
          <w:color w:val="000000" w:themeColor="text1"/>
          <w:shd w:val="clear" w:color="auto" w:fill="FFFFFF"/>
        </w:rPr>
        <w:t xml:space="preserve"> We </w:t>
      </w:r>
      <w:ins w:id="49" w:author="Zachary Gold" w:date="2022-03-18T09:33:00Z">
        <w:r w:rsidR="00366830">
          <w:rPr>
            <w:rFonts w:ascii="Times New Roman" w:eastAsia="Times New Roman" w:hAnsi="Times New Roman" w:cs="Times New Roman"/>
            <w:color w:val="000000" w:themeColor="text1"/>
            <w:shd w:val="clear" w:color="auto" w:fill="FFFFFF"/>
          </w:rPr>
          <w:t xml:space="preserve">further </w:t>
        </w:r>
      </w:ins>
      <w:r w:rsidR="00385E7F">
        <w:rPr>
          <w:rFonts w:ascii="Times New Roman" w:eastAsia="Times New Roman" w:hAnsi="Times New Roman" w:cs="Times New Roman"/>
          <w:color w:val="000000" w:themeColor="text1"/>
          <w:shd w:val="clear" w:color="auto" w:fill="FFFFFF"/>
        </w:rPr>
        <w:t>observed the greatest stochasticity (dropouts) in the amplicon sequence dataset when there was a low proportional and absolute abundance of larvae within the jar (Figure S1-S3). These results strongly suggest that subsampling of rare DNA molecules results in high stochasticity in amplicon datasets and support our application of a subsampling process in the model as implemented in our model.</w:t>
      </w:r>
    </w:p>
    <w:p w14:paraId="692E22B8" w14:textId="708D6A84" w:rsidR="00B22F09" w:rsidRDefault="00385E7F" w:rsidP="00366830">
      <w:pPr>
        <w:ind w:left="180" w:firstLine="54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 </w:t>
      </w:r>
      <w:r w:rsidR="00097856">
        <w:rPr>
          <w:rFonts w:ascii="Times New Roman" w:eastAsia="Times New Roman" w:hAnsi="Times New Roman" w:cs="Times New Roman"/>
          <w:color w:val="000000" w:themeColor="text1"/>
          <w:shd w:val="clear" w:color="auto" w:fill="FFFFFF"/>
        </w:rPr>
        <w:t>O</w:t>
      </w:r>
      <w:r>
        <w:rPr>
          <w:rFonts w:ascii="Times New Roman" w:eastAsia="Times New Roman" w:hAnsi="Times New Roman" w:cs="Times New Roman"/>
          <w:color w:val="000000" w:themeColor="text1"/>
          <w:shd w:val="clear" w:color="auto" w:fill="FFFFFF"/>
        </w:rPr>
        <w:t>ur analys</w:t>
      </w:r>
      <w:r w:rsidR="009506F1">
        <w:rPr>
          <w:rFonts w:ascii="Times New Roman" w:eastAsia="Times New Roman" w:hAnsi="Times New Roman" w:cs="Times New Roman"/>
          <w:color w:val="000000" w:themeColor="text1"/>
          <w:shd w:val="clear" w:color="auto" w:fill="FFFFFF"/>
        </w:rPr>
        <w:t>is</w:t>
      </w:r>
      <w:r>
        <w:rPr>
          <w:rFonts w:ascii="Times New Roman" w:eastAsia="Times New Roman" w:hAnsi="Times New Roman" w:cs="Times New Roman"/>
          <w:color w:val="000000" w:themeColor="text1"/>
          <w:shd w:val="clear" w:color="auto" w:fill="FFFFFF"/>
        </w:rPr>
        <w:t xml:space="preserve"> </w:t>
      </w:r>
      <w:r w:rsidR="009506F1">
        <w:rPr>
          <w:rFonts w:ascii="Times New Roman" w:eastAsia="Times New Roman" w:hAnsi="Times New Roman" w:cs="Times New Roman"/>
          <w:color w:val="000000" w:themeColor="text1"/>
          <w:shd w:val="clear" w:color="auto" w:fill="FFFFFF"/>
        </w:rPr>
        <w:t>indicates</w:t>
      </w:r>
      <w:r w:rsidR="00097856">
        <w:rPr>
          <w:rFonts w:ascii="Times New Roman" w:eastAsia="Times New Roman" w:hAnsi="Times New Roman" w:cs="Times New Roman"/>
          <w:color w:val="000000" w:themeColor="text1"/>
          <w:shd w:val="clear" w:color="auto" w:fill="FFFFFF"/>
        </w:rPr>
        <w:t xml:space="preserve"> that apparent stochasticity of the MiFish primers observed in previous aquatic eDNA applications, particularly in comparison to microbial and phytoplankton DNA </w:t>
      </w:r>
      <w:r w:rsidR="00097856">
        <w:rPr>
          <w:rFonts w:ascii="Times New Roman" w:eastAsia="Times New Roman" w:hAnsi="Times New Roman" w:cs="Times New Roman"/>
          <w:color w:val="000000" w:themeColor="text1"/>
          <w:shd w:val="clear" w:color="auto" w:fill="FFFFFF"/>
        </w:rPr>
        <w:fldChar w:fldCharType="begin" w:fldLock="1"/>
      </w:r>
      <w:r w:rsidR="00366830">
        <w:rPr>
          <w:rFonts w:ascii="Times New Roman" w:eastAsia="Times New Roman" w:hAnsi="Times New Roman" w:cs="Times New Roman"/>
          <w:color w:val="000000" w:themeColor="text1"/>
          <w:shd w:val="clear" w:color="auto" w:fill="FFFFFF"/>
        </w:rPr>
        <w:instrText>ADDIN CSL_CITATION {"citationItems":[{"id":"ITEM-1","itemData":{"DOI":"10.1038/s41598-017-12501-5","ISSN":"20452322","PMID":"28947818","abstract":"Effective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Reports","id":"ITEM-1","issue":"1","issued":{"date-parts":[["2017","12","25"]]},"page":"12240","publisher":"Nature Publishing Group","title":"Ecosystem biomonitoring with eDNA: Metabarcoding across the tree of life in a tropical marine environment","type":"article-journal","volume":"7"},"uris":["http://www.mendeley.com/documents/?uuid=9bd3b898-3da5-459c-8c21-0ca34100c001"]}],"mendeley":{"formattedCitation":"(&lt;i&gt;15&lt;/i&gt;)","plainTextFormattedCitation":"(15)","previouslyFormattedCitation":"(&lt;i&gt;15&lt;/i&gt;)"},"properties":{"noteIndex":0},"schema":"https://github.com/citation-style-language/schema/raw/master/csl-citation.json"}</w:instrText>
      </w:r>
      <w:r w:rsidR="00097856">
        <w:rPr>
          <w:rFonts w:ascii="Times New Roman" w:eastAsia="Times New Roman" w:hAnsi="Times New Roman" w:cs="Times New Roman"/>
          <w:color w:val="000000" w:themeColor="text1"/>
          <w:shd w:val="clear" w:color="auto" w:fill="FFFFFF"/>
        </w:rPr>
        <w:fldChar w:fldCharType="separate"/>
      </w:r>
      <w:r w:rsidR="00366830" w:rsidRPr="00366830">
        <w:rPr>
          <w:rFonts w:ascii="Times New Roman" w:eastAsia="Times New Roman" w:hAnsi="Times New Roman" w:cs="Times New Roman"/>
          <w:noProof/>
          <w:color w:val="000000" w:themeColor="text1"/>
          <w:shd w:val="clear" w:color="auto" w:fill="FFFFFF"/>
        </w:rPr>
        <w:t>(</w:t>
      </w:r>
      <w:r w:rsidR="00366830" w:rsidRPr="00366830">
        <w:rPr>
          <w:rFonts w:ascii="Times New Roman" w:eastAsia="Times New Roman" w:hAnsi="Times New Roman" w:cs="Times New Roman"/>
          <w:i/>
          <w:noProof/>
          <w:color w:val="000000" w:themeColor="text1"/>
          <w:shd w:val="clear" w:color="auto" w:fill="FFFFFF"/>
        </w:rPr>
        <w:t>15</w:t>
      </w:r>
      <w:r w:rsidR="00366830" w:rsidRPr="00366830">
        <w:rPr>
          <w:rFonts w:ascii="Times New Roman" w:eastAsia="Times New Roman" w:hAnsi="Times New Roman" w:cs="Times New Roman"/>
          <w:noProof/>
          <w:color w:val="000000" w:themeColor="text1"/>
          <w:shd w:val="clear" w:color="auto" w:fill="FFFFFF"/>
        </w:rPr>
        <w:t>)</w:t>
      </w:r>
      <w:r w:rsidR="00097856">
        <w:rPr>
          <w:rFonts w:ascii="Times New Roman" w:eastAsia="Times New Roman" w:hAnsi="Times New Roman" w:cs="Times New Roman"/>
          <w:color w:val="000000" w:themeColor="text1"/>
          <w:shd w:val="clear" w:color="auto" w:fill="FFFFFF"/>
        </w:rPr>
        <w:fldChar w:fldCharType="end"/>
      </w:r>
      <w:r w:rsidR="00097856">
        <w:rPr>
          <w:rFonts w:ascii="Times New Roman" w:eastAsia="Times New Roman" w:hAnsi="Times New Roman" w:cs="Times New Roman"/>
          <w:color w:val="000000" w:themeColor="text1"/>
          <w:shd w:val="clear" w:color="auto" w:fill="FFFFFF"/>
        </w:rPr>
        <w:t xml:space="preserve">, is likely a reflection of the relative rarity of fish sequences within a given sample. </w:t>
      </w:r>
      <w:r w:rsidR="009506F1">
        <w:rPr>
          <w:rFonts w:ascii="Times New Roman" w:eastAsia="Times New Roman" w:hAnsi="Times New Roman" w:cs="Times New Roman"/>
          <w:color w:val="000000" w:themeColor="text1"/>
          <w:shd w:val="clear" w:color="auto" w:fill="FFFFFF"/>
        </w:rPr>
        <w:t xml:space="preserve">Furthermore, results suggest that stochasticity is largely driven by the proportional and absolute abundance of DNA molecules within a sample rather than a specific </w:t>
      </w:r>
      <w:r w:rsidR="009506F1">
        <w:rPr>
          <w:rFonts w:ascii="Times New Roman" w:eastAsia="Times New Roman" w:hAnsi="Times New Roman" w:cs="Times New Roman"/>
          <w:color w:val="000000" w:themeColor="text1"/>
          <w:shd w:val="clear" w:color="auto" w:fill="FFFFFF"/>
        </w:rPr>
        <w:lastRenderedPageBreak/>
        <w:t xml:space="preserve">feature associated with a particular primer set, given that dozens of other metabarcoding studies have identified similar patterns </w:t>
      </w:r>
      <w:r w:rsidR="009506F1">
        <w:rPr>
          <w:rFonts w:ascii="Times New Roman" w:eastAsia="Times New Roman" w:hAnsi="Times New Roman" w:cs="Times New Roman"/>
          <w:color w:val="000000" w:themeColor="text1"/>
          <w:shd w:val="clear" w:color="auto" w:fill="FFFFFF"/>
        </w:rPr>
        <w:fldChar w:fldCharType="begin" w:fldLock="1"/>
      </w:r>
      <w:r w:rsidR="00366830">
        <w:rPr>
          <w:rFonts w:ascii="Times New Roman" w:eastAsia="Times New Roman" w:hAnsi="Times New Roman" w:cs="Times New Roman"/>
          <w:color w:val="000000" w:themeColor="text1"/>
          <w:shd w:val="clear" w:color="auto" w:fill="FFFFFF"/>
        </w:rPr>
        <w:instrText>ADDIN CSL_CITATION {"citationItems":[{"id":"ITEM-1","itemData":{"DOI":"10.1186/s13059-021-02400-4","ISSN":"1474760X","PMID":"34183041","abstract":"A critical challenge in microbiome data analysis is the existence of many non-biological zeros, which distort taxon abundance distributions, complicate data analysis, and jeopardize the reliability of scientific discoveries. To address this issue, we propose the first imputation method for microbiome data—mbImpute—to identify and recover likely non-biological zeros by borrowing information jointly from similar samples, similar taxa, and optional metadata including sample covariates and taxon phylogeny. We demonstrate that mbImpute improves the power of identifying disease-related taxa from microbiome data of type 2 diabetes and colorectal cancer, and mbImpute preserves non-zero distributions of taxa abundances.","author":[{"dropping-particle":"","family":"Jiang","given":"Ruochen","non-dropping-particle":"","parse-names":false,"suffix":""},{"dropping-particle":"","family":"Li","given":"Wei Vivian","non-dropping-particle":"","parse-names":false,"suffix":""},{"dropping-particle":"","family":"Li","given":"Jingyi Jessica","non-dropping-particle":"","parse-names":false,"suffix":""}],"container-title":"Genome Biology","id":"ITEM-1","issue":"1","issued":{"date-parts":[["2021"]]},"page":"1-27","publisher":"BioMed Central","title":"mbImpute: an accurate and robust imputation method for microbiome data","type":"article-journal","volume":"22"},"uris":["http://www.mendeley.com/documents/?uuid=8d128a06-d674-4604-97c0-45bee0e9d7c7"]},{"id":"ITEM-2","itemData":{"DOI":"10.1016/j.csbj.2020.09.014","ISSN":"20010370","abstract":"Genomic studies feature multivariate count data from high-throughput DNA sequencing experiments, which often contain many zero values. These zeros can cause artifacts for statistical analyses and multiple modeling approaches have been developed in response. Here, we apply different zero-handling models to gene-expression and microbiome datasets and show models can disagree substantially in terms of identifying the most differentially expressed sequences. Next, to rationally examine how different zero handling models behave, we developed a conceptual framework outlining four types of processes that may give rise to zero values in sequence count data. Last, we performed simulations to test how zero handling models behave in the presence of these different zero generating processes. Our simulations showed that simple count models are sufficient across multiple processes, even when the true underlying process is unknown. On the other hand, a common zero handling technique known as “zero-inflation” was only suitable under a zero generating process associated with an unlikely set of biological and experimental conditions. In concert, our work here suggests several specific guidelines for developing and choosing state-of-the-art models for analyzing sparse sequence count data.","author":[{"dropping-particle":"","family":"Silverman","given":"Justin D.","non-dropping-particle":"","parse-names":false,"suffix":""},{"dropping-particle":"","family":"Roche","given":"Kimberly","non-dropping-particle":"","parse-names":false,"suffix":""},{"dropping-particle":"","family":"Mukherjee","given":"Sayan","non-dropping-particle":"","parse-names":false,"suffix":""},{"dropping-particle":"","family":"David","given":"Lawrence A.","non-dropping-particle":"","parse-names":false,"suffix":""}],"container-title":"Computational and Structural Biotechnology Journal","id":"ITEM-2","issued":{"date-parts":[["2020"]]},"page":"2789-2798","publisher":"Elsevier","title":"Naught all zeros in sequence count data are the same","type":"article-journal","volume":"18"},"uris":["http://www.mendeley.com/documents/?uuid=c0e85eb8-9ed1-4538-8c17-a1b2b9f5e7df"]},{"id":"ITEM-3","itemData":{"ISSN":"2631-9268","abstract":"Measurements in sequencing studies are mostly based on counts. There is a lack of theoretical developments for the analysis and modelling of this type of data. Some thoughts in this direction are presented, which might serve as a seed. The main issues addressed are the compositional character of multino-mial probabilities and the corresponding representation in orthogonal (isometric) coordinates, and modelling distributions for sequencing data taking into account possible effects of amplification techniques.","author":[{"dropping-particle":"","family":"Jos´","given":"Juan José","non-dropping-particle":"","parse-names":false,"suffix":""},{"dropping-particle":"","family":"Egozcue","given":"José","non-dropping-particle":"","parse-names":false,"suffix":""},{"dropping-particle":"","family":"Graffelman","given":"Jan","non-dropping-particle":"","parse-names":false,"suffix":""},{"dropping-particle":"","family":"Ortego","given":"M Isabel","non-dropping-particle":"","parse-names":false,"suffix":""},{"dropping-particle":"","family":"Pawlowsky-Glahn","given":"Vera","non-dropping-particle":"","parse-names":false,"suffix":""}],"container-title":"NAR Genomics and Bioinformatics","id":"ITEM-3","issue":"4","issued":{"date-parts":[["2020"]]},"page":"1-10","publisher":"Oxford University Press","title":"Some thoughts on counts in sequencing studies","type":"article-journal","volume":"2"},"uris":["http://www.mendeley.com/documents/?uuid=d6d32585-691d-439e-a4f5-a09c704ee972"]}],"mendeley":{"formattedCitation":"(&lt;i&gt;16&lt;/i&gt;–&lt;i&gt;18&lt;/i&gt;)","plainTextFormattedCitation":"(16–18)","previouslyFormattedCitation":"(&lt;i&gt;16&lt;/i&gt;–&lt;i&gt;18&lt;/i&gt;)"},"properties":{"noteIndex":0},"schema":"https://github.com/citation-style-language/schema/raw/master/csl-citation.json"}</w:instrText>
      </w:r>
      <w:r w:rsidR="009506F1">
        <w:rPr>
          <w:rFonts w:ascii="Times New Roman" w:eastAsia="Times New Roman" w:hAnsi="Times New Roman" w:cs="Times New Roman"/>
          <w:color w:val="000000" w:themeColor="text1"/>
          <w:shd w:val="clear" w:color="auto" w:fill="FFFFFF"/>
        </w:rPr>
        <w:fldChar w:fldCharType="separate"/>
      </w:r>
      <w:r w:rsidR="00366830" w:rsidRPr="00366830">
        <w:rPr>
          <w:rFonts w:ascii="Times New Roman" w:eastAsia="Times New Roman" w:hAnsi="Times New Roman" w:cs="Times New Roman"/>
          <w:noProof/>
          <w:color w:val="000000" w:themeColor="text1"/>
          <w:shd w:val="clear" w:color="auto" w:fill="FFFFFF"/>
        </w:rPr>
        <w:t>(</w:t>
      </w:r>
      <w:r w:rsidR="00366830" w:rsidRPr="00366830">
        <w:rPr>
          <w:rFonts w:ascii="Times New Roman" w:eastAsia="Times New Roman" w:hAnsi="Times New Roman" w:cs="Times New Roman"/>
          <w:i/>
          <w:noProof/>
          <w:color w:val="000000" w:themeColor="text1"/>
          <w:shd w:val="clear" w:color="auto" w:fill="FFFFFF"/>
        </w:rPr>
        <w:t>16</w:t>
      </w:r>
      <w:r w:rsidR="00366830" w:rsidRPr="00366830">
        <w:rPr>
          <w:rFonts w:ascii="Times New Roman" w:eastAsia="Times New Roman" w:hAnsi="Times New Roman" w:cs="Times New Roman"/>
          <w:noProof/>
          <w:color w:val="000000" w:themeColor="text1"/>
          <w:shd w:val="clear" w:color="auto" w:fill="FFFFFF"/>
        </w:rPr>
        <w:t>–</w:t>
      </w:r>
      <w:r w:rsidR="00366830" w:rsidRPr="00366830">
        <w:rPr>
          <w:rFonts w:ascii="Times New Roman" w:eastAsia="Times New Roman" w:hAnsi="Times New Roman" w:cs="Times New Roman"/>
          <w:i/>
          <w:noProof/>
          <w:color w:val="000000" w:themeColor="text1"/>
          <w:shd w:val="clear" w:color="auto" w:fill="FFFFFF"/>
        </w:rPr>
        <w:t>18</w:t>
      </w:r>
      <w:r w:rsidR="00366830" w:rsidRPr="00366830">
        <w:rPr>
          <w:rFonts w:ascii="Times New Roman" w:eastAsia="Times New Roman" w:hAnsi="Times New Roman" w:cs="Times New Roman"/>
          <w:noProof/>
          <w:color w:val="000000" w:themeColor="text1"/>
          <w:shd w:val="clear" w:color="auto" w:fill="FFFFFF"/>
        </w:rPr>
        <w:t>)</w:t>
      </w:r>
      <w:r w:rsidR="009506F1">
        <w:rPr>
          <w:rFonts w:ascii="Times New Roman" w:eastAsia="Times New Roman" w:hAnsi="Times New Roman" w:cs="Times New Roman"/>
          <w:color w:val="000000" w:themeColor="text1"/>
          <w:shd w:val="clear" w:color="auto" w:fill="FFFFFF"/>
        </w:rPr>
        <w:fldChar w:fldCharType="end"/>
      </w:r>
      <w:r w:rsidR="00097856">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 xml:space="preserve"> </w:t>
      </w:r>
    </w:p>
    <w:p w14:paraId="79061106" w14:textId="2A1FFE83" w:rsidR="00AC1749" w:rsidRDefault="00FC22AF" w:rsidP="009A1D98">
      <w:pPr>
        <w:ind w:left="180" w:firstLine="5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We further </w:t>
      </w:r>
      <w:r w:rsidR="00413431">
        <w:rPr>
          <w:rFonts w:ascii="Times New Roman" w:eastAsia="Times New Roman" w:hAnsi="Times New Roman" w:cs="Times New Roman"/>
          <w:color w:val="000000" w:themeColor="text1"/>
        </w:rPr>
        <w:t>offer</w:t>
      </w:r>
      <w:r>
        <w:rPr>
          <w:rFonts w:ascii="Times New Roman" w:eastAsia="Times New Roman" w:hAnsi="Times New Roman" w:cs="Times New Roman"/>
          <w:color w:val="000000" w:themeColor="text1"/>
        </w:rPr>
        <w:t xml:space="preserve"> </w:t>
      </w:r>
      <w:r w:rsidR="005D4D3A">
        <w:rPr>
          <w:rFonts w:ascii="Times New Roman" w:eastAsia="Times New Roman" w:hAnsi="Times New Roman" w:cs="Times New Roman"/>
          <w:color w:val="000000" w:themeColor="text1"/>
        </w:rPr>
        <w:t xml:space="preserve">that </w:t>
      </w:r>
      <w:r>
        <w:rPr>
          <w:rFonts w:ascii="Times New Roman" w:eastAsia="Times New Roman" w:hAnsi="Times New Roman" w:cs="Times New Roman"/>
          <w:color w:val="000000" w:themeColor="text1"/>
        </w:rPr>
        <w:t>we are working on two companion manuscripts whose objective</w:t>
      </w:r>
      <w:r w:rsidR="00B96816">
        <w:rPr>
          <w:rFonts w:ascii="Times New Roman" w:eastAsia="Times New Roman" w:hAnsi="Times New Roman" w:cs="Times New Roman"/>
          <w:color w:val="000000" w:themeColor="text1"/>
        </w:rPr>
        <w:t>s</w:t>
      </w:r>
      <w:r>
        <w:rPr>
          <w:rFonts w:ascii="Times New Roman" w:eastAsia="Times New Roman" w:hAnsi="Times New Roman" w:cs="Times New Roman"/>
          <w:color w:val="000000" w:themeColor="text1"/>
        </w:rPr>
        <w:t xml:space="preserve"> are to 1) lay out an extended framework of the model and make the model more understandable and applicable for metabarcoding and amplicon sequence users</w:t>
      </w:r>
      <w:ins w:id="50" w:author="Zachary Gold" w:date="2022-03-18T09:34:00Z">
        <w:r w:rsidR="00366830">
          <w:rPr>
            <w:rFonts w:ascii="Times New Roman" w:eastAsia="Times New Roman" w:hAnsi="Times New Roman" w:cs="Times New Roman"/>
            <w:color w:val="000000" w:themeColor="text1"/>
          </w:rPr>
          <w:t xml:space="preserve"> </w:t>
        </w:r>
        <w:r w:rsidR="00366830">
          <w:rPr>
            <w:rFonts w:ascii="Times New Roman" w:eastAsia="Times New Roman" w:hAnsi="Times New Roman" w:cs="Times New Roman"/>
            <w:color w:val="000000" w:themeColor="text1"/>
          </w:rPr>
          <w:t>(as noted by reviewer 2)</w:t>
        </w:r>
      </w:ins>
      <w:r>
        <w:rPr>
          <w:rFonts w:ascii="Times New Roman" w:eastAsia="Times New Roman" w:hAnsi="Times New Roman" w:cs="Times New Roman"/>
          <w:color w:val="000000" w:themeColor="text1"/>
        </w:rPr>
        <w:t xml:space="preserve">, and 2) characterize the sources of variance and stochasticity in </w:t>
      </w:r>
      <w:r w:rsidR="005D305C">
        <w:rPr>
          <w:rFonts w:ascii="Times New Roman" w:eastAsia="Times New Roman" w:hAnsi="Times New Roman" w:cs="Times New Roman"/>
          <w:color w:val="000000" w:themeColor="text1"/>
        </w:rPr>
        <w:t>amplicon</w:t>
      </w:r>
      <w:r>
        <w:rPr>
          <w:rFonts w:ascii="Times New Roman" w:eastAsia="Times New Roman" w:hAnsi="Times New Roman" w:cs="Times New Roman"/>
          <w:color w:val="000000" w:themeColor="text1"/>
        </w:rPr>
        <w:t xml:space="preserve"> sequence data. We strongly feel that these topics are outside the scope of th</w:t>
      </w:r>
      <w:r w:rsidR="00B96816">
        <w:rPr>
          <w:rFonts w:ascii="Times New Roman" w:eastAsia="Times New Roman" w:hAnsi="Times New Roman" w:cs="Times New Roman"/>
          <w:color w:val="000000" w:themeColor="text1"/>
        </w:rPr>
        <w:t>e current manuscript</w:t>
      </w:r>
      <w:r>
        <w:rPr>
          <w:rFonts w:ascii="Times New Roman" w:eastAsia="Times New Roman" w:hAnsi="Times New Roman" w:cs="Times New Roman"/>
          <w:color w:val="000000" w:themeColor="text1"/>
        </w:rPr>
        <w:t xml:space="preserve"> work but are clearly relevant. Both manuscripts are in preparation and will hopefully be submitted within the next few months. The first manuscript is entitled “</w:t>
      </w:r>
      <w:r w:rsidR="005D4D3A">
        <w:rPr>
          <w:rFonts w:ascii="Times New Roman" w:eastAsia="Times New Roman" w:hAnsi="Times New Roman" w:cs="Times New Roman"/>
          <w:color w:val="000000" w:themeColor="text1"/>
        </w:rPr>
        <w:t>Quantitative</w:t>
      </w:r>
      <w:r>
        <w:rPr>
          <w:rFonts w:ascii="Times New Roman" w:eastAsia="Times New Roman" w:hAnsi="Times New Roman" w:cs="Times New Roman"/>
          <w:color w:val="000000" w:themeColor="text1"/>
        </w:rPr>
        <w:t xml:space="preserve"> Metabarcoding” </w:t>
      </w:r>
      <w:ins w:id="51" w:author="Zachary Gold" w:date="2022-03-18T09:34:00Z">
        <w:r w:rsidR="00366830">
          <w:rPr>
            <w:rFonts w:ascii="Times New Roman" w:eastAsia="Times New Roman" w:hAnsi="Times New Roman" w:cs="Times New Roman"/>
            <w:color w:val="000000" w:themeColor="text1"/>
          </w:rPr>
          <w:t xml:space="preserve">and provides a deeper dive into the PCR model, greater context for the motivations for the approach, and relation to previous amplicon sequencing modeling efforts, and additional demonstration of alternative joint modeling methods using mock communities and variable PCR </w:t>
        </w:r>
        <w:proofErr w:type="spellStart"/>
        <w:r w:rsidR="00366830">
          <w:rPr>
            <w:rFonts w:ascii="Times New Roman" w:eastAsia="Times New Roman" w:hAnsi="Times New Roman" w:cs="Times New Roman"/>
            <w:color w:val="000000" w:themeColor="text1"/>
          </w:rPr>
          <w:t>cylces</w:t>
        </w:r>
        <w:proofErr w:type="spellEnd"/>
        <w:r w:rsidR="00366830">
          <w:rPr>
            <w:rFonts w:ascii="Times New Roman" w:eastAsia="Times New Roman" w:hAnsi="Times New Roman" w:cs="Times New Roman"/>
            <w:color w:val="000000" w:themeColor="text1"/>
          </w:rPr>
          <w:t xml:space="preserve"> to ensure model convergence. Importantly, this manuscript also includes a series of additional empirical and simulation validation studies as well as best practices for obtaining reliable quantitative estimates from metabarcoding approaches. </w:t>
        </w:r>
      </w:ins>
      <w:del w:id="52" w:author="Zachary Gold" w:date="2022-03-18T09:34:00Z">
        <w:r w:rsidDel="00366830">
          <w:rPr>
            <w:rFonts w:ascii="Times New Roman" w:eastAsia="Times New Roman" w:hAnsi="Times New Roman" w:cs="Times New Roman"/>
            <w:color w:val="000000" w:themeColor="text1"/>
          </w:rPr>
          <w:delText xml:space="preserve">and provides a deep dive into the PCR model and provides greater context for the motivations for the approach. This manuscript also includes a series of additional empirical and simulation validation studies as well as best practices for obtaining reliable quantitative estimates from metabarcoding approaches. </w:delText>
        </w:r>
      </w:del>
      <w:r>
        <w:rPr>
          <w:rFonts w:ascii="Times New Roman" w:eastAsia="Times New Roman" w:hAnsi="Times New Roman" w:cs="Times New Roman"/>
          <w:color w:val="000000" w:themeColor="text1"/>
        </w:rPr>
        <w:t>The second manuscript is entitled “</w:t>
      </w:r>
      <w:r w:rsidRPr="00FC22AF">
        <w:rPr>
          <w:rFonts w:ascii="Times New Roman" w:eastAsia="Times New Roman" w:hAnsi="Times New Roman" w:cs="Times New Roman"/>
          <w:color w:val="000000" w:themeColor="text1"/>
        </w:rPr>
        <w:t xml:space="preserve">Parsing Signal </w:t>
      </w:r>
      <w:r w:rsidR="005D4D3A" w:rsidRPr="00FC22AF">
        <w:rPr>
          <w:rFonts w:ascii="Times New Roman" w:eastAsia="Times New Roman" w:hAnsi="Times New Roman" w:cs="Times New Roman"/>
          <w:color w:val="000000" w:themeColor="text1"/>
        </w:rPr>
        <w:t>from</w:t>
      </w:r>
      <w:r w:rsidRPr="00FC22AF">
        <w:rPr>
          <w:rFonts w:ascii="Times New Roman" w:eastAsia="Times New Roman" w:hAnsi="Times New Roman" w:cs="Times New Roman"/>
          <w:color w:val="000000" w:themeColor="text1"/>
        </w:rPr>
        <w:t xml:space="preserve"> Noise: Towards Accurate Quantitative Amplicon Sequencing</w:t>
      </w:r>
      <w:r>
        <w:rPr>
          <w:rFonts w:ascii="Times New Roman" w:eastAsia="Times New Roman" w:hAnsi="Times New Roman" w:cs="Times New Roman"/>
          <w:color w:val="000000" w:themeColor="text1"/>
        </w:rPr>
        <w:t xml:space="preserve">” and conduct a detailed investigation into the sources of variation within the joint model framework, particularly highlighting the effects of low DNA concentration, low proportional abundance, and species-specific amplification efficiencies on observed variance in amplicon sequencing data. The latter is particularly pertinent to </w:t>
      </w:r>
      <w:r w:rsidR="005D4D3A">
        <w:rPr>
          <w:rFonts w:ascii="Times New Roman" w:eastAsia="Times New Roman" w:hAnsi="Times New Roman" w:cs="Times New Roman"/>
          <w:color w:val="000000" w:themeColor="text1"/>
        </w:rPr>
        <w:t>the topic of</w:t>
      </w:r>
      <w:r>
        <w:rPr>
          <w:rFonts w:ascii="Times New Roman" w:eastAsia="Times New Roman" w:hAnsi="Times New Roman" w:cs="Times New Roman"/>
          <w:color w:val="000000" w:themeColor="text1"/>
        </w:rPr>
        <w:t xml:space="preserve"> stochasticity of the </w:t>
      </w:r>
      <w:r>
        <w:rPr>
          <w:rFonts w:ascii="Times New Roman" w:eastAsia="Times New Roman" w:hAnsi="Times New Roman" w:cs="Times New Roman"/>
          <w:i/>
          <w:iCs/>
          <w:color w:val="000000" w:themeColor="text1"/>
        </w:rPr>
        <w:t xml:space="preserve">12S </w:t>
      </w:r>
      <w:r>
        <w:rPr>
          <w:rFonts w:ascii="Times New Roman" w:eastAsia="Times New Roman" w:hAnsi="Times New Roman" w:cs="Times New Roman"/>
          <w:color w:val="000000" w:themeColor="text1"/>
        </w:rPr>
        <w:t>primer set as we find that low DNA concentration (assumed to be proportional to abundance of larvae) is the greatest driving factor of stochastic dropouts. Together, these manuscripts will address important concerns brought up by the reviewers but are outside the scope of this work.</w:t>
      </w:r>
    </w:p>
    <w:p w14:paraId="4ECC924A" w14:textId="7B7CA963" w:rsidR="00413431" w:rsidRDefault="00413431" w:rsidP="00413431">
      <w:pPr>
        <w:ind w:left="180" w:firstLine="54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We were also asked to discuss the choice of a two-step PCR amplification method. Overall, this topic is well covered in the literature, including a recent review paper that outlines a suite of advantages and disadvantages for both one-step and two-step PCR protocols </w:t>
      </w:r>
      <w:r>
        <w:rPr>
          <w:rFonts w:ascii="Times New Roman" w:eastAsia="Times New Roman" w:hAnsi="Times New Roman" w:cs="Times New Roman"/>
          <w:color w:val="000000" w:themeColor="text1"/>
          <w:shd w:val="clear" w:color="auto" w:fill="FFFFFF"/>
        </w:rPr>
        <w:fldChar w:fldCharType="begin" w:fldLock="1"/>
      </w:r>
      <w:r w:rsidR="00366830">
        <w:rPr>
          <w:rFonts w:ascii="Times New Roman" w:eastAsia="Times New Roman" w:hAnsi="Times New Roman" w:cs="Times New Roman"/>
          <w:color w:val="000000" w:themeColor="text1"/>
          <w:shd w:val="clear" w:color="auto" w:fill="FFFFFF"/>
        </w:rPr>
        <w:instrText>ADDIN CSL_CITATION {"citationItems":[{"id":"ITEM-1","itemData":{"DOI":"10.1111/1755-0998.13512","ISSN":"17550998","abstract":"Metabarcoding of DNA extracted from environmental or bulk specimen samples is increasingly used to profile biota in basic and applied biodiversity research because of its targeted nature that allows sequencing of genetic markers from many samples in parallel. To achieve this, PCR amplification is carried out with primers designed to target a taxonomically informative marker within a taxonomic group, and sample-specific nucleotide identifiers are added to the amplicons prior to sequencing. The latter enables assignment of the sequences back to the samples they originated from. Nucleotide identifiers can be added during the metabarcoding PCR and during “library preparation”, that is, when amplicons are prepared for sequencing. Different strategies to achieve this labelling exist. All have advantages, challenges and limitations, some of which can lead to misleading results, and in the worst case compromise the fidelity of the metabarcoding data. Given the range of questions addressed using metabarcoding, ensuring that data generation is robust and fit for the chosen purpose is critically important for practitioners seeking to employ metabarcoding for biodiversity assessments. Here, we present an overview of the three main workflows for sample-specific labelling and library preparation in metabarcoding studies on Illumina sequencing platforms; one-step PCR, two-step PCR, and tagged PCR. Further, we distill the key considerations for researchers seeking to select an appropriate metabarcoding strategy for their specific study. Ultimately, by gaining insights into the consequences of different metabarcoding workflows, we hope to further consolidate the power of metabarcoding as a tool to assess biodiversity across a range of applications.","author":[{"dropping-particle":"","family":"Bohmann","given":"Kristine","non-dropping-particle":"","parse-names":false,"suffix":""},{"dropping-particle":"","family":"Elbrecht","given":"Vasco","non-dropping-particle":"","parse-names":false,"suffix":""},{"dropping-particle":"","family":"Carøe","given":"Christian","non-dropping-particle":"","parse-names":false,"suffix":""},{"dropping-particle":"","family":"Bista","given":"Iliana","non-dropping-particle":"","parse-names":false,"suffix":""},{"dropping-particle":"","family":"Leese","given":"Florian","non-dropping-particle":"","parse-names":false,"suffix":""},{"dropping-particle":"","family":"Bunce","given":"Michael","non-dropping-particle":"","parse-names":false,"suffix":""},{"dropping-particle":"","family":"Yu","given":"Douglas W.","non-dropping-particle":"","parse-names":false,"suffix":""},{"dropping-particle":"","family":"Seymour","given":"Mathew","non-dropping-particle":"","parse-names":false,"suffix":""},{"dropping-particle":"","family":"Dumbrell","given":"Alex J.","non-dropping-particle":"","parse-names":false,"suffix":""},{"dropping-particle":"","family":"Creer","given":"Simon","non-dropping-particle":"","parse-names":false,"suffix":""}],"container-title":"Molecular Ecology Resources","id":"ITEM-1","issued":{"date-parts":[["2021"]]},"publisher":"Wiley Online Library","title":"Strategies for sample labelling and library preparation in DNA metabarcoding studies","type":"article-journal"},"uris":["http://www.mendeley.com/documents/?uuid=8cb2ff17-2bdb-47c1-93bd-85168a918f46"]}],"mendeley":{"formattedCitation":"(&lt;i&gt;19&lt;/i&gt;)","plainTextFormattedCitation":"(19)","previouslyFormattedCitation":"(&lt;i&gt;19&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366830" w:rsidRPr="00366830">
        <w:rPr>
          <w:rFonts w:ascii="Times New Roman" w:eastAsia="Times New Roman" w:hAnsi="Times New Roman" w:cs="Times New Roman"/>
          <w:noProof/>
          <w:color w:val="000000" w:themeColor="text1"/>
          <w:shd w:val="clear" w:color="auto" w:fill="FFFFFF"/>
        </w:rPr>
        <w:t>(</w:t>
      </w:r>
      <w:r w:rsidR="00366830" w:rsidRPr="00366830">
        <w:rPr>
          <w:rFonts w:ascii="Times New Roman" w:eastAsia="Times New Roman" w:hAnsi="Times New Roman" w:cs="Times New Roman"/>
          <w:i/>
          <w:noProof/>
          <w:color w:val="000000" w:themeColor="text1"/>
          <w:shd w:val="clear" w:color="auto" w:fill="FFFFFF"/>
        </w:rPr>
        <w:t>19</w:t>
      </w:r>
      <w:r w:rsidR="00366830" w:rsidRPr="00366830">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xml:space="preserve">. Relevant to our choice, previous work has demonstrated that two-step PCR amplification can reduce index-specific amplification biases </w:t>
      </w:r>
      <w:r>
        <w:rPr>
          <w:rFonts w:ascii="Times New Roman" w:eastAsia="Times New Roman" w:hAnsi="Times New Roman" w:cs="Times New Roman"/>
          <w:color w:val="000000" w:themeColor="text1"/>
          <w:shd w:val="clear" w:color="auto" w:fill="FFFFFF"/>
        </w:rPr>
        <w:fldChar w:fldCharType="begin" w:fldLock="1"/>
      </w:r>
      <w:r w:rsidR="00366830">
        <w:rPr>
          <w:rFonts w:ascii="Times New Roman" w:eastAsia="Times New Roman" w:hAnsi="Times New Roman" w:cs="Times New Roman"/>
          <w:color w:val="000000" w:themeColor="text1"/>
          <w:shd w:val="clear" w:color="auto" w:fill="FFFFFF"/>
        </w:rPr>
        <w:instrText>ADDIN CSL_CITATION {"citationItems":[{"id":"ITEM-1","itemData":{"DOI":"10.1371/journal.pone.0148698","ISSN":"19326203","PMID":"26950069","abstract":"Massively parallel sequencing is rapidly emerging as an efficient way to quantify biodiversity at all levels, from genetic variation and expression to ecological community assemblage. However, the number of reads produced per sequencing run far exceeds the number required per sample for many applications, compelling researchers to sequence multiple samples per run in order to maximize efficiency. For studies that include a PCR step, this can be accomplished using primers that include an index sequence allowing sample origin to be determined after sequencing. The use of indexed primers assumes they behave no differently than standard primers; however, we found that indexed primers cause substantial template sequence-specific bias, resulting in radically different profiles of the same environmental sample. Likely the outcome of differential amplification efficiency due to primertemplate mismatch, two indexed primer sets spuriously change the inferred sequence abundance from the same DNA extraction by up to 77.1%. We demonstrate that a double PCR approach alleviates these effects in applications where indexed primers are necessary.","author":[{"dropping-particle":"","family":"O'donnell","given":"James L.","non-dropping-particle":"","parse-names":false,"suffix":""},{"dropping-particle":"","family":"Kelly","given":"Ryan P.","non-dropping-particle":"","parse-names":false,"suffix":""},{"dropping-particle":"","family":"Lowell","given":"Natalie C.","non-dropping-particle":"","parse-names":false,"suffix":""},{"dropping-particle":"","family":"Port","given":"Jesse A.","non-dropping-particle":"","parse-names":false,"suffix":""}],"container-title":"PLoS ONE","id":"ITEM-1","issue":"3","issued":{"date-parts":[["2016"]]},"page":"e0148698","publisher":"Public Library of Science San Francisco, CA USA","title":"Indexed PCR primers induce template- Specific bias in Large-Scale DNA sequencing studies","type":"article-journal","volume":"11"},"uris":["http://www.mendeley.com/documents/?uuid=0ca82412-6408-4680-84d5-a31d0556ae07"]},{"id":"ITEM-2","itemData":{"DOI":"10.1038/nbt.3601","ISSN":"15461696","PMID":"27454739","abstract":"Amplicon-based marker gene surveys form the basis of most microbiome and other microbial community studies. Such PCR-based methods have multiple steps, each of which is susceptible to error and bias. Variance in results has also arisen through the use of multiple methods of next-generation sequencing (NGS) amplicon library preparation. Here we formally characterized errors and biases by comparing different methods of amplicon-based NGS library preparation. Using mock community standards, we analyzed the amplification process to reveal insights into sources of experimental error and bias in amplicon-based microbial community and microbiome experiments. We present a method that improves on the current best practices and enables the detection of taxonomic groups that often go undetected with existing methods.","author":[{"dropping-particle":"","family":"Gohl","given":"Daryl M.","non-dropping-particle":"","parse-names":false,"suffix":""},{"dropping-particle":"","family":"Vangay","given":"Pajau","non-dropping-particle":"","parse-names":false,"suffix":""},{"dropping-particle":"","family":"Garbe","given":"John","non-dropping-particle":"","parse-names":false,"suffix":""},{"dropping-particle":"","family":"MacLean","given":"Allison","non-dropping-particle":"","parse-names":false,"suffix":""},{"dropping-particle":"","family":"Hauge","given":"Adam","non-dropping-particle":"","parse-names":false,"suffix":""},{"dropping-particle":"","family":"Becker","given":"Aaron","non-dropping-particle":"","parse-names":false,"suffix":""},{"dropping-particle":"","family":"Gould","given":"Trevor J.","non-dropping-particle":"","parse-names":false,"suffix":""},{"dropping-particle":"","family":"Clayton","given":"Jonathan B.","non-dropping-particle":"","parse-names":false,"suffix":""},{"dropping-particle":"","family":"Johnson","given":"Timothy J.","non-dropping-particle":"","parse-names":false,"suffix":""},{"dropping-particle":"","family":"Hunter","given":"Ryan","non-dropping-particle":"","parse-names":false,"suffix":""},{"dropping-particle":"","family":"Knights","given":"Dan","non-dropping-particle":"","parse-names":false,"suffix":""},{"dropping-particle":"","family":"Beckman","given":"Kenneth B.","non-dropping-particle":"","parse-names":false,"suffix":""}],"container-title":"Nature Biotechnology","id":"ITEM-2","issue":"9","issued":{"date-parts":[["2016"]]},"page":"942-949","publisher":"Nature Publishing Group","title":"Systematic improvement of amplicon marker gene methods for increased accuracy in microbiome studies","type":"article-journal","volume":"34"},"uris":["http://www.mendeley.com/documents/?uuid=82ab7d69-2f7b-4c79-ab5a-2eb6da1255b4"]}],"mendeley":{"formattedCitation":"(&lt;i&gt;20&lt;/i&gt;, &lt;i&gt;21&lt;/i&gt;)","plainTextFormattedCitation":"(20, 21)","previouslyFormattedCitation":"(&lt;i&gt;20&lt;/i&gt;, &lt;i&gt;21&lt;/i&gt;)"},"properties":{"noteIndex":0},"schema":"https://github.com/citation-style-language/schema/raw/master/csl-citation.json"}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366830" w:rsidRPr="00366830">
        <w:rPr>
          <w:rFonts w:ascii="Times New Roman" w:eastAsia="Times New Roman" w:hAnsi="Times New Roman" w:cs="Times New Roman"/>
          <w:noProof/>
          <w:color w:val="000000" w:themeColor="text1"/>
          <w:shd w:val="clear" w:color="auto" w:fill="FFFFFF"/>
        </w:rPr>
        <w:t>(</w:t>
      </w:r>
      <w:r w:rsidR="00366830" w:rsidRPr="00366830">
        <w:rPr>
          <w:rFonts w:ascii="Times New Roman" w:eastAsia="Times New Roman" w:hAnsi="Times New Roman" w:cs="Times New Roman"/>
          <w:i/>
          <w:noProof/>
          <w:color w:val="000000" w:themeColor="text1"/>
          <w:shd w:val="clear" w:color="auto" w:fill="FFFFFF"/>
        </w:rPr>
        <w:t>20</w:t>
      </w:r>
      <w:r w:rsidR="00366830" w:rsidRPr="00366830">
        <w:rPr>
          <w:rFonts w:ascii="Times New Roman" w:eastAsia="Times New Roman" w:hAnsi="Times New Roman" w:cs="Times New Roman"/>
          <w:noProof/>
          <w:color w:val="000000" w:themeColor="text1"/>
          <w:shd w:val="clear" w:color="auto" w:fill="FFFFFF"/>
        </w:rPr>
        <w:t xml:space="preserve">, </w:t>
      </w:r>
      <w:r w:rsidR="00366830" w:rsidRPr="00366830">
        <w:rPr>
          <w:rFonts w:ascii="Times New Roman" w:eastAsia="Times New Roman" w:hAnsi="Times New Roman" w:cs="Times New Roman"/>
          <w:i/>
          <w:noProof/>
          <w:color w:val="000000" w:themeColor="text1"/>
          <w:shd w:val="clear" w:color="auto" w:fill="FFFFFF"/>
        </w:rPr>
        <w:t>21</w:t>
      </w:r>
      <w:r w:rsidR="00366830" w:rsidRPr="00366830">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xml:space="preserve">. Inclusion of different indices on PCR primers appears to affect the relative amplification efficiency of each PCR, which is a concern for us given our desire to study an array of targets in an oceanic region over space and time. Granted, there is no clear best practice because other studies have found no effect </w:t>
      </w:r>
      <w:r>
        <w:rPr>
          <w:rFonts w:ascii="Times New Roman" w:eastAsia="Times New Roman" w:hAnsi="Times New Roman" w:cs="Times New Roman"/>
          <w:color w:val="000000" w:themeColor="text1"/>
          <w:shd w:val="clear" w:color="auto" w:fill="FFFFFF"/>
        </w:rPr>
        <w:fldChar w:fldCharType="begin" w:fldLock="1"/>
      </w:r>
      <w:r w:rsidR="00366830">
        <w:rPr>
          <w:rFonts w:ascii="Times New Roman" w:eastAsia="Times New Roman" w:hAnsi="Times New Roman" w:cs="Times New Roman"/>
          <w:color w:val="000000" w:themeColor="text1"/>
          <w:shd w:val="clear" w:color="auto" w:fill="FFFFFF"/>
        </w:rPr>
        <w:instrText>ADDIN CSL_CITATION {"citationItems":[{"id":"ITEM-1","itemData":{"DOI":"10.1111/2041-210X.13602","ISSN":"2041210X","abstract":"Despite widespread recognition of its great promise to aid decision-making in environmental management, the applied use of metabarcoding requires improvements to reduce the multiple errors that arise during PCR amplification, sequencing and library generation. We present a co-designed wet-lab and bioinformatic workflow for metabarcoding bulk samples that removes both false-positive (tag jumps, chimeras, erroneous sequences) and false-negative (‘dropout’) errors. However, we find that it is not possible to recover relative-abundance information from amplicon data, due to persistent species-specific biases. To present and validate our workflow, we created eight mock arthropod soups, all containing the same 248 arthropod morphospecies but differing in absolute and relative DNA concentrations, and we ran them under five different PCR conditions. Our pipeline includes qPCR-optimized PCR annealing temperature and cycle number, twin-tagging, multiple independent PCR replicates per sample, and negative and positive controls. In the bioinformatic portion, we introduce Begum, which is a new version of DAMe (Zepeda-Mendoza et al., 2016. BMC Res. Notes 9:255) that ignores heterogeneity spacers, allows primer mismatches when demultiplexing samples and is more efficient. Like DAMe, Begum removes tag-jumped reads and removes sequence errors by keeping only sequences that appear in more than one PCR above a minimum copy number per PCR. The filtering thresholds are user-configurable. We report that OTU dropout frequency and taxonomic amplification bias are both reduced by using a PCR annealing temperature and cycle number on the low ends of the ranges currently used for the Leray-FolDegenRev primers. We also report that tag jumps and erroneous sequences can be nearly eliminated with Begum filtering, at the cost of only a small rise in dropouts. We replicate published findings that uneven size distribution of input biomasses leads to greater dropout frequency and that OTU size is a poor predictor of species input biomass. Finally, we find no evidence for ‘tag-biased’ PCR amplification. To aid learning, reproducibility, and the design and testing of alternative metabarcoding pipelines, we provide our Illumina and input-species sequence datasets, scripts, a spreadsheet for designing primer tags and a tutorial.","author":[{"dropping-particle":"","family":"Yang","given":"Chunyan","non-dropping-particle":"","parse-names":false,"suffix":""},{"dropping-particle":"","family":"Bohmann","given":"Kristine","non-dropping-particle":"","parse-names":false,"suffix":""},{"dropping-particle":"","family":"Wang","given":"Xiaoyang","non-dropping-particle":"","parse-names":false,"suffix":""},{"dropping-particle":"","family":"Cai","given":"Wang","non-dropping-particle":"","parse-names":false,"suffix":""},{"dropping-particle":"","family":"Wales","given":"Nathan","non-dropping-particle":"","parse-names":false,"suffix":""},{"dropping-particle":"","family":"Ding","given":"Zhaoli","non-dropping-particle":"","parse-names":false,"suffix":""},{"dropping-particle":"","family":"Gopalakrishnan","given":"Shyam","non-dropping-particle":"","parse-names":false,"suffix":""},{"dropping-particle":"","family":"Yu","given":"Douglas W.","non-dropping-particle":"","parse-names":false,"suffix":""}],"container-title":"Methods in Ecology and Evolution","id":"ITEM-1","issue":"7","issued":{"date-parts":[["2021"]]},"page":"1252-1264","publisher":"Wiley Online Library","title":"Biodiversity Soup II: A bulk-sample metabarcoding pipeline emphasizing error reduction","type":"article-journal","volume":"12"},"uris":["http://www.mendeley.com/documents/?uuid=f55b214f-6c67-4f21-8959-4ea7d4be1b80"]},{"id":"ITEM-2","itemData":{"DOI":"10.7717/peerj.3006","ISSN":"21678359","abstract":"DNA metabarcoding, the PCR-based profiling of natural communities, is becoming the method of choice for biodiversity monitoring because it circumvents some of the limitations inherent to traditional ecological surveys. However, potential sources of bias that can affect the reproducibility of this method remain to be quantified. The interpretation of differences in patterns of sequence abundance and the ecological relevance of rare sequences remain particularly uncertain. Here we used one artificial mock community to explore the significance of abundance patterns and disentangle the effects of two potential biases on data reproducibility: indexed PCR primers and random sampling during Illumina MiSeq sequencing. We amplified a short fragment of the mitochondrial Cytochrome c Oxidase Subunit I (COI) for a single mock sample containing equimolar amounts of total genomic DNA from 34 marine invertebrates belonging to six phyla. We used seven indexed broad-range primers and sequenced the resulting library on two consecutive Illumina MiSeq runs. The total number of Operational Taxonomic Units (OTUs) was ~4 times higher than expected based on the composition of the mock sample. Moreover, the total number of reads for the 34 components of the mock sample differed by up to three orders of magnitude. However, 79 out of 86 of the unexpected OTUs were represented by &lt;10 sequences that did not appear consistently across replicates. Our data suggest that random sampling of rare OTUs (e.g., small associated fauna such as parasites) accounted for most of variation in OTU presence-absence, whereas biases associated with indexed PCRs accounted for a larger amount of variation in relative abundance patterns. These results suggest that random sampling during sequencing leads to the low reproducibility of rare OTUs. We suggest that the strategy for handling rare OTUs should depend on the objectives of the study. Systematic removal of rare OTUs may avoid inflating diversity based on common β descriptors but will exclude positive records of taxa that are functionally important. Our results further reinforce the need for technical replicates (parallel PCR and sequencing from the same sample) in metabarcoding experimental designs. Data reproducibility should be determined empirically as it will depend upon the sequencing depth, the type of sample, the sequence analysis pipeline, and the number of replicates. Moreover, estimating relative biomasses or abundances based on read coun…","author":[{"dropping-particle":"","family":"Leray","given":"Matthieu","non-dropping-particle":"","parse-names":false,"suffix":""},{"dropping-particle":"","family":"Knowlton","given":"Nancy","non-dropping-particle":"","parse-names":false,"suffix":""}],"container-title":"PeerJ","id":"ITEM-2","issue":"3","issued":{"date-parts":[["2017"]]},"page":"e3006","publisher":"PeerJ Inc.","title":"Random sampling causes the low reproducibility of rare eukaryotic OTUs in Illumina COI metabarcoding","type":"article-journal","volume":"2017"},"uris":["http://www.mendeley.com/documents/?uuid=84a3f6a5-4415-4604-8465-decced897dfd"]}],"mendeley":{"formattedCitation":"(&lt;i&gt;22&lt;/i&gt;, &lt;i&gt;23&lt;/i&gt;)","plainTextFormattedCitation":"(22, 23)","previouslyFormattedCitation":"(&lt;i&gt;22&lt;/i&gt;, &lt;i&gt;23&lt;/i&gt;)"},"properties":{"noteIndex":0},"schema":"https://github.com/citation-style-language/schema/raw/master/csl-citation.json"}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366830" w:rsidRPr="00366830">
        <w:rPr>
          <w:rFonts w:ascii="Times New Roman" w:eastAsia="Times New Roman" w:hAnsi="Times New Roman" w:cs="Times New Roman"/>
          <w:noProof/>
          <w:color w:val="000000" w:themeColor="text1"/>
          <w:shd w:val="clear" w:color="auto" w:fill="FFFFFF"/>
        </w:rPr>
        <w:t>(</w:t>
      </w:r>
      <w:r w:rsidR="00366830" w:rsidRPr="00366830">
        <w:rPr>
          <w:rFonts w:ascii="Times New Roman" w:eastAsia="Times New Roman" w:hAnsi="Times New Roman" w:cs="Times New Roman"/>
          <w:i/>
          <w:noProof/>
          <w:color w:val="000000" w:themeColor="text1"/>
          <w:shd w:val="clear" w:color="auto" w:fill="FFFFFF"/>
        </w:rPr>
        <w:t>22</w:t>
      </w:r>
      <w:r w:rsidR="00366830" w:rsidRPr="00366830">
        <w:rPr>
          <w:rFonts w:ascii="Times New Roman" w:eastAsia="Times New Roman" w:hAnsi="Times New Roman" w:cs="Times New Roman"/>
          <w:noProof/>
          <w:color w:val="000000" w:themeColor="text1"/>
          <w:shd w:val="clear" w:color="auto" w:fill="FFFFFF"/>
        </w:rPr>
        <w:t xml:space="preserve">, </w:t>
      </w:r>
      <w:r w:rsidR="00366830" w:rsidRPr="00366830">
        <w:rPr>
          <w:rFonts w:ascii="Times New Roman" w:eastAsia="Times New Roman" w:hAnsi="Times New Roman" w:cs="Times New Roman"/>
          <w:i/>
          <w:noProof/>
          <w:color w:val="000000" w:themeColor="text1"/>
          <w:shd w:val="clear" w:color="auto" w:fill="FFFFFF"/>
        </w:rPr>
        <w:t>23</w:t>
      </w:r>
      <w:r w:rsidR="00366830" w:rsidRPr="00366830">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xml:space="preserve">, although we note no study to our knowledge has found more bias from the two-step PCR approach than the single PCR approach </w:t>
      </w:r>
      <w:r>
        <w:rPr>
          <w:rFonts w:ascii="Times New Roman" w:eastAsia="Times New Roman" w:hAnsi="Times New Roman" w:cs="Times New Roman"/>
          <w:color w:val="000000" w:themeColor="text1"/>
          <w:shd w:val="clear" w:color="auto" w:fill="FFFFFF"/>
        </w:rPr>
        <w:fldChar w:fldCharType="begin" w:fldLock="1"/>
      </w:r>
      <w:r w:rsidR="00366830">
        <w:rPr>
          <w:rFonts w:ascii="Times New Roman" w:eastAsia="Times New Roman" w:hAnsi="Times New Roman" w:cs="Times New Roman"/>
          <w:color w:val="000000" w:themeColor="text1"/>
          <w:shd w:val="clear" w:color="auto" w:fill="FFFFFF"/>
        </w:rPr>
        <w:instrText>ADDIN CSL_CITATION {"citationItems":[{"id":"ITEM-1","itemData":{"DOI":"10.1111/1755-0998.13512","ISSN":"17550998","abstract":"Metabarcoding of DNA extracted from environmental or bulk specimen samples is increasingly used to profile biota in basic and applied biodiversity research because of its targeted nature that allows sequencing of genetic markers from many samples in parallel. To achieve this, PCR amplification is carried out with primers designed to target a taxonomically informative marker within a taxonomic group, and sample-specific nucleotide identifiers are added to the amplicons prior to sequencing. The latter enables assignment of the sequences back to the samples they originated from. Nucleotide identifiers can be added during the metabarcoding PCR and during “library preparation”, that is, when amplicons are prepared for sequencing. Different strategies to achieve this labelling exist. All have advantages, challenges and limitations, some of which can lead to misleading results, and in the worst case compromise the fidelity of the metabarcoding data. Given the range of questions addressed using metabarcoding, ensuring that data generation is robust and fit for the chosen purpose is critically important for practitioners seeking to employ metabarcoding for biodiversity assessments. Here, we present an overview of the three main workflows for sample-specific labelling and library preparation in metabarcoding studies on Illumina sequencing platforms; one-step PCR, two-step PCR, and tagged PCR. Further, we distill the key considerations for researchers seeking to select an appropriate metabarcoding strategy for their specific study. Ultimately, by gaining insights into the consequences of different metabarcoding workflows, we hope to further consolidate the power of metabarcoding as a tool to assess biodiversity across a range of applications.","author":[{"dropping-particle":"","family":"Bohmann","given":"Kristine","non-dropping-particle":"","parse-names":false,"suffix":""},{"dropping-particle":"","family":"Elbrecht","given":"Vasco","non-dropping-particle":"","parse-names":false,"suffix":""},{"dropping-particle":"","family":"Carøe","given":"Christian","non-dropping-particle":"","parse-names":false,"suffix":""},{"dropping-particle":"","family":"Bista","given":"Iliana","non-dropping-particle":"","parse-names":false,"suffix":""},{"dropping-particle":"","family":"Leese","given":"Florian","non-dropping-particle":"","parse-names":false,"suffix":""},{"dropping-particle":"","family":"Bunce","given":"Michael","non-dropping-particle":"","parse-names":false,"suffix":""},{"dropping-particle":"","family":"Yu","given":"Douglas W.","non-dropping-particle":"","parse-names":false,"suffix":""},{"dropping-particle":"","family":"Seymour","given":"Mathew","non-dropping-particle":"","parse-names":false,"suffix":""},{"dropping-particle":"","family":"Dumbrell","given":"Alex J.","non-dropping-particle":"","parse-names":false,"suffix":""},{"dropping-particle":"","family":"Creer","given":"Simon","non-dropping-particle":"","parse-names":false,"suffix":""}],"container-title":"Molecular Ecology Resources","id":"ITEM-1","issued":{"date-parts":[["2021"]]},"publisher":"Wiley Online Library","title":"Strategies for sample labelling and library preparation in DNA metabarcoding studies","type":"article-journal"},"uris":["http://www.mendeley.com/documents/?uuid=8cb2ff17-2bdb-47c1-93bd-85168a918f46"]}],"mendeley":{"formattedCitation":"(&lt;i&gt;19&lt;/i&gt;)","plainTextFormattedCitation":"(19)","previouslyFormattedCitation":"(&lt;i&gt;19&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366830" w:rsidRPr="00366830">
        <w:rPr>
          <w:rFonts w:ascii="Times New Roman" w:eastAsia="Times New Roman" w:hAnsi="Times New Roman" w:cs="Times New Roman"/>
          <w:noProof/>
          <w:color w:val="000000" w:themeColor="text1"/>
          <w:shd w:val="clear" w:color="auto" w:fill="FFFFFF"/>
        </w:rPr>
        <w:t>(</w:t>
      </w:r>
      <w:r w:rsidR="00366830" w:rsidRPr="00366830">
        <w:rPr>
          <w:rFonts w:ascii="Times New Roman" w:eastAsia="Times New Roman" w:hAnsi="Times New Roman" w:cs="Times New Roman"/>
          <w:i/>
          <w:noProof/>
          <w:color w:val="000000" w:themeColor="text1"/>
          <w:shd w:val="clear" w:color="auto" w:fill="FFFFFF"/>
        </w:rPr>
        <w:t>19</w:t>
      </w:r>
      <w:r w:rsidR="00366830" w:rsidRPr="00366830">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xml:space="preserve">. </w:t>
      </w:r>
    </w:p>
    <w:p w14:paraId="08DDD560" w14:textId="42A96B04" w:rsidR="00413431" w:rsidDel="005D4D3A" w:rsidRDefault="00413431" w:rsidP="005D4D3A">
      <w:pPr>
        <w:pStyle w:val="ListParagraph"/>
        <w:ind w:left="1080"/>
        <w:rPr>
          <w:del w:id="53" w:author="KDG" w:date="2022-03-17T13:01:00Z"/>
          <w:rFonts w:ascii="Times New Roman" w:eastAsia="Times New Roman" w:hAnsi="Times New Roman" w:cs="Times New Roman"/>
          <w:b/>
          <w:bCs/>
          <w:color w:val="000000" w:themeColor="text1"/>
          <w:shd w:val="clear" w:color="auto" w:fill="FFFFFF"/>
        </w:rPr>
      </w:pPr>
    </w:p>
    <w:p w14:paraId="787B50A4" w14:textId="77777777" w:rsidR="005D4D3A" w:rsidRPr="00FC22AF" w:rsidRDefault="005D4D3A">
      <w:pPr>
        <w:ind w:left="180" w:firstLine="540"/>
        <w:rPr>
          <w:ins w:id="54" w:author="KDG" w:date="2022-03-17T13:03:00Z"/>
          <w:rFonts w:ascii="Times New Roman" w:eastAsia="Times New Roman" w:hAnsi="Times New Roman" w:cs="Times New Roman"/>
          <w:color w:val="000000" w:themeColor="text1"/>
        </w:rPr>
        <w:pPrChange w:id="55" w:author="KDG" w:date="2022-03-17T11:07:00Z">
          <w:pPr>
            <w:ind w:left="720" w:firstLine="720"/>
          </w:pPr>
        </w:pPrChange>
      </w:pPr>
    </w:p>
    <w:p w14:paraId="6009649A" w14:textId="15B35422" w:rsidR="00AC1749" w:rsidDel="005D4D3A" w:rsidRDefault="00AC1749">
      <w:pPr>
        <w:pStyle w:val="ListParagraph"/>
        <w:ind w:left="0"/>
        <w:rPr>
          <w:del w:id="56" w:author="KDG" w:date="2022-03-17T13:03:00Z"/>
          <w:rFonts w:ascii="Times New Roman" w:eastAsia="Times New Roman" w:hAnsi="Times New Roman" w:cs="Times New Roman"/>
          <w:b/>
          <w:bCs/>
          <w:color w:val="000000" w:themeColor="text1"/>
          <w:shd w:val="clear" w:color="auto" w:fill="FFFFFF"/>
        </w:rPr>
        <w:pPrChange w:id="57" w:author="KDG" w:date="2022-03-17T13:22:00Z">
          <w:pPr>
            <w:pStyle w:val="ListParagraph"/>
            <w:ind w:left="1080"/>
          </w:pPr>
        </w:pPrChange>
      </w:pPr>
    </w:p>
    <w:p w14:paraId="3FD999EA" w14:textId="3A09CE4F" w:rsidR="00AC1749" w:rsidRPr="005D305C" w:rsidRDefault="005D4D3A">
      <w:pPr>
        <w:pStyle w:val="ListParagraph"/>
        <w:ind w:left="0"/>
        <w:rPr>
          <w:rFonts w:ascii="Times New Roman" w:eastAsia="Times New Roman" w:hAnsi="Times New Roman" w:cs="Times New Roman"/>
          <w:b/>
          <w:bCs/>
          <w:color w:val="000000" w:themeColor="text1"/>
          <w:shd w:val="clear" w:color="auto" w:fill="FFFFFF"/>
        </w:rPr>
        <w:pPrChange w:id="58" w:author="KDG" w:date="2022-03-17T13:22:00Z">
          <w:pPr>
            <w:pStyle w:val="ListParagraph"/>
            <w:numPr>
              <w:numId w:val="1"/>
            </w:numPr>
            <w:ind w:left="1080" w:hanging="720"/>
          </w:pPr>
        </w:pPrChange>
      </w:pPr>
      <w:ins w:id="59" w:author="KDG" w:date="2022-03-17T13:03:00Z">
        <w:r>
          <w:rPr>
            <w:rFonts w:ascii="Times New Roman" w:eastAsia="Times New Roman" w:hAnsi="Times New Roman" w:cs="Times New Roman"/>
            <w:b/>
            <w:bCs/>
            <w:color w:val="000000" w:themeColor="text1"/>
            <w:shd w:val="clear" w:color="auto" w:fill="FFFFFF"/>
          </w:rPr>
          <w:t xml:space="preserve">(ii) </w:t>
        </w:r>
      </w:ins>
      <w:r w:rsidR="00AC1749" w:rsidRPr="00AC1749">
        <w:rPr>
          <w:rFonts w:ascii="Times New Roman" w:eastAsia="Times New Roman" w:hAnsi="Times New Roman" w:cs="Times New Roman"/>
          <w:b/>
          <w:bCs/>
          <w:color w:val="000000" w:themeColor="text1"/>
          <w:shd w:val="clear" w:color="auto" w:fill="FFFFFF"/>
        </w:rPr>
        <w:t>to address other possible causes for the community shift than temperature</w:t>
      </w:r>
    </w:p>
    <w:p w14:paraId="7AC3EC2D" w14:textId="02D28361" w:rsidR="009B4D30" w:rsidRDefault="00980D45" w:rsidP="009B4D30">
      <w:pPr>
        <w:ind w:left="180" w:firstLine="54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We recognize the concerns of the reviewers and have rephrased the manuscript to better characterize the relationship between the shifts in ichthyoplankton assemblages and changes in temperature and other environmental variables. Specifically, we expanded the supplemental results sections to highlight site comparisons and acknowledge that the mechanisms underlying the change in fish communities are not definitively known. </w:t>
      </w:r>
      <w:r w:rsidR="009B4D30">
        <w:rPr>
          <w:rFonts w:ascii="Times New Roman" w:eastAsia="Times New Roman" w:hAnsi="Times New Roman" w:cs="Times New Roman"/>
          <w:color w:val="000000" w:themeColor="text1"/>
          <w:shd w:val="clear" w:color="auto" w:fill="FFFFFF"/>
        </w:rPr>
        <w:t>Nonetheless, our data are compelling in</w:t>
      </w:r>
      <w:r>
        <w:rPr>
          <w:rFonts w:ascii="Times New Roman" w:eastAsia="Times New Roman" w:hAnsi="Times New Roman" w:cs="Times New Roman"/>
          <w:color w:val="000000" w:themeColor="text1"/>
          <w:shd w:val="clear" w:color="auto" w:fill="FFFFFF"/>
        </w:rPr>
        <w:t xml:space="preserve"> that despite the hundreds of kilometers and distinct oceanographic features associated with each site, we saw similar synchronous </w:t>
      </w:r>
      <w:commentRangeStart w:id="60"/>
      <w:r>
        <w:rPr>
          <w:rFonts w:ascii="Times New Roman" w:eastAsia="Times New Roman" w:hAnsi="Times New Roman" w:cs="Times New Roman"/>
          <w:color w:val="000000" w:themeColor="text1"/>
          <w:shd w:val="clear" w:color="auto" w:fill="FFFFFF"/>
        </w:rPr>
        <w:t>changes</w:t>
      </w:r>
      <w:commentRangeEnd w:id="60"/>
      <w:r w:rsidR="006A0F17">
        <w:rPr>
          <w:rStyle w:val="CommentReference"/>
        </w:rPr>
        <w:commentReference w:id="60"/>
      </w:r>
      <w:r>
        <w:rPr>
          <w:rFonts w:ascii="Times New Roman" w:eastAsia="Times New Roman" w:hAnsi="Times New Roman" w:cs="Times New Roman"/>
          <w:color w:val="000000" w:themeColor="text1"/>
          <w:shd w:val="clear" w:color="auto" w:fill="FFFFFF"/>
        </w:rPr>
        <w:t xml:space="preserve"> in fish communities in response to the 2014-2016 Marine Heat Wave. </w:t>
      </w:r>
      <w:r w:rsidR="009B4D30">
        <w:rPr>
          <w:rFonts w:ascii="Times New Roman" w:eastAsia="Times New Roman" w:hAnsi="Times New Roman" w:cs="Times New Roman"/>
          <w:color w:val="000000" w:themeColor="text1"/>
          <w:shd w:val="clear" w:color="auto" w:fill="FFFFFF"/>
        </w:rPr>
        <w:t xml:space="preserve">It is important to note that our sample design was chosen to reflect the well-documented four general oceanic regions within the Southern California Bight (See Supplemental Methods), with sites separated by 370km each. It was thus not surprising to find significant differences in fish assemblages between these sites as decades of </w:t>
      </w:r>
      <w:r w:rsidR="009B4D30">
        <w:rPr>
          <w:rFonts w:ascii="Times New Roman" w:eastAsia="Times New Roman" w:hAnsi="Times New Roman" w:cs="Times New Roman"/>
          <w:color w:val="000000" w:themeColor="text1"/>
          <w:shd w:val="clear" w:color="auto" w:fill="FFFFFF"/>
        </w:rPr>
        <w:lastRenderedPageBreak/>
        <w:t xml:space="preserve">previous CalCOFI research has documented distinct offshore and onshore communities as well as communities associated with the California Current vs. Southern California Counter Current </w:t>
      </w:r>
      <w:r w:rsidR="009B4D30">
        <w:rPr>
          <w:rFonts w:ascii="Times New Roman" w:eastAsia="Times New Roman" w:hAnsi="Times New Roman" w:cs="Times New Roman"/>
          <w:color w:val="000000" w:themeColor="text1"/>
          <w:shd w:val="clear" w:color="auto" w:fill="FFFFFF"/>
        </w:rPr>
        <w:fldChar w:fldCharType="begin" w:fldLock="1"/>
      </w:r>
      <w:r w:rsidR="00366830">
        <w:rPr>
          <w:rFonts w:ascii="Times New Roman" w:eastAsia="Times New Roman" w:hAnsi="Times New Roman" w:cs="Times New Roman"/>
          <w:color w:val="000000" w:themeColor="text1"/>
          <w:shd w:val="clear" w:color="auto" w:fill="FFFFFF"/>
        </w:rPr>
        <w:instrText>ADDIN CSL_CITATION {"citationItems":[{"id":"ITEM-1","itemData":{"DOI":"10.1016/S0967-0645(03)00133-4","ISSN":"09670645","abstract":"Fifty-year ichthyoplankton and oceanographic time series of the California Cooperative Oceanic Fisheries Investigations were used to describe changes in larval fish abundance and associated habitat features in the Southern California Bight region, extending seaward to the limits of the California Current. The ichthyoplankton data set for this analysis was based on single tows taken at all CalCOFI survey stations occupied within the current sampling pattern from 1951 to 2000 and consisted of a total of 11,917 samples from which 1,365,988 fish larvae were identified. The analysis included data on habitat temperature, macrozooplankton volumes, and 14 taxa of larval fishes, some of commercial interest (Pacific sardine, Pacific hake, Pacific and jack mackerel, and rockfishes), and a group of important mesopelagic species that represent specific habitats in the California Current region. Data are presented in a series of graphs showing changes in average abundance, triennial abundance ratios, and normalized quarterly abundance (1988-2000 only). Larval data clearly track the decline and recovery of the Pacific sardine population. Mesopelagic larvae of southern offshore species had the greatest response to the regime shift of 1976-77, increasing markedly in the Southern California Bight region after 1977. Likewise, this group of species showed the greatest response to the 1957-59 El Niño. There was no consistent response in larval abundance of Subarctic-Transitional mesopelagic species and nearshore taxa to the 1976-77 regime shift. Most of the species showed a negative shift in triennial larval abundance ratios in relation to hypothesized 1989-90 and 1998-99 regime shifts. These changes are discussed in relation to changes in temperature and macrozooplankton volumes. © 2003 Elsevier Ltd. All rights reserved.","author":[{"dropping-particle":"","family":"Smith","given":"Paul E.","non-dropping-particle":"","parse-names":false,"suffix":""},{"dropping-particle":"","family":"Moser","given":"H. Geoffrey","non-dropping-particle":"","parse-names":false,"suffix":""}],"container-title":"Deep-Sea Research Part II: Topical Studies in Oceanography","id":"ITEM-1","issue":"14-16","issued":{"date-parts":[["2003"]]},"page":"2519-2536","publisher":"Elsevier","title":"Long-term trends and variability in the larvae of Pacific sardine and associated fish species of the California Current region","type":"article-journal","volume":"50"},"uris":["http://www.mendeley.com/documents/?uuid=c505186b-a3af-45b1-9d51-72433b1f9eb0"]},{"id":"ITEM-2","itemData":{"DOI":"10.1111/gcb.15415","ISSN":"13652486","PMID":"33107157","abstract":"The effects of climate warming on ecosystem dynamics are widespread throughout the world's oceans. In the Northeast Pacific, large-scale climate patterns such as the El Niño/Southern Oscillation and Pacific Decadal Oscillation, and recently unprecedented warm ocean conditions from 2014 to 2016, referred to as a marine heatwave (MHW), resulted in large-scale ecosystem changes. Larval fishes quickly respond to environmental variability and are sensitive indicators of ecosystem change. Categorizing ichthyoplankton dynamics across marine ecosystem in the Northeast Pacific can help elucidate the magnitude of assemblage shifts, and whether responses are synchronous or alternatively governed by local responses to regional oceanographic conditions. We analyzed time-series data of ichthyoplankton abundances from four ecoregions in the Northeast Pacific ranging from subarctic to subtropical: the Gulf of Alaska (1981–2017), British Columbia (2001–2017), Oregon (1998–2017), and the southern California Current (1981–2017). We assessed the impact of the recent (2014–2016) MHW and how ichthyoplankton assemblages responded to past major climate perturbations since 1981 in these ecosystems. Our results indicate that the MHW caused widespread changes in the ichthyoplankton fauna along the coast of the Northeast Pacific Ocean, but impacts differed between marine ecosystems. For example, abundances for most dominant taxa were at all-time lows since the beginning of sampling in the Gulf of Alaska and British Columbia, while in Oregon and the southern California Current species richness increased as did abundances of species associated with warmer waters. Lastly, species associated with cold waters also increased in abundances close to shore in southern California during the MHW, a pattern that was distinctly different from previous El Niño events. We also found several large-scale, synchronized ichthyoplankton assemblage composition shifts during past major climate events. Current climate projections suggest that MHWs will become more intense and thus our findings can help project future changes in larval dynamics, allowing for improved ecosystem management decisions.","author":[{"dropping-particle":"","family":"Nielsen","given":"Jens M.","non-dropping-particle":"","parse-names":false,"suffix":""},{"dropping-particle":"","family":"Rogers","given":"Lauren A.","non-dropping-particle":"","parse-names":false,"suffix":""},{"dropping-particle":"","family":"Brodeur","given":"Richard D.","non-dropping-particle":"","parse-names":false,"suffix":""},{"dropping-particle":"","family":"Thompson","given":"Andrew R.","non-dropping-particle":"","parse-names":false,"suffix":""},{"dropping-particle":"","family":"Auth","given":"Toby D.","non-dropping-particle":"","parse-names":false,"suffix":""},{"dropping-particle":"","family":"Deary","given":"Alison L.","non-dropping-particle":"","parse-names":false,"suffix":""},{"dropping-particle":"","family":"Duffy-Anderson","given":"Janet T.","non-dropping-particle":"","parse-names":false,"suffix":""},{"dropping-particle":"","family":"Galbraith","given":"Moira","non-dropping-particle":"","parse-names":false,"suffix":""},{"dropping-particle":"","family":"Koslow","given":"J. Anthony","non-dropping-particle":"","parse-names":false,"suffix":""},{"dropping-particle":"","family":"Perry","given":"R. Ian","non-dropping-particle":"","parse-names":false,"suffix":""}],"container-title":"Global Change Biology","id":"ITEM-2","issue":"3","issued":{"date-parts":[["2021"]]},"page":"506-520","publisher":"Wiley Online Library","title":"Responses of ichthyoplankton assemblages to the recent marine heatwave and previous climate fluctuations in several Northeast Pacific marine ecosystems","type":"article-journal","volume":"27"},"uris":["http://www.mendeley.com/documents/?uuid=3e0d9637-ad6c-4509-b96b-f36f7612f79d"]},{"id":"ITEM-3","itemData":{"DOI":"10.1111/gcb.16010","ISSN":"13652486","PMID":"34951510","abstract":"The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Biology","id":"ITEM-3","issue":"5","issued":{"date-parts":[["2022"]]},"page":"1766-1785","publisher":"Wiley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mendeley":{"formattedCitation":"(&lt;i&gt;24&lt;/i&gt;–&lt;i&gt;26&lt;/i&gt;)","plainTextFormattedCitation":"(24–26)","previouslyFormattedCitation":"(&lt;i&gt;24&lt;/i&gt;–&lt;i&gt;26&lt;/i&gt;)"},"properties":{"noteIndex":0},"schema":"https://github.com/citation-style-language/schema/raw/master/csl-citation.json"}</w:instrText>
      </w:r>
      <w:r w:rsidR="009B4D30">
        <w:rPr>
          <w:rFonts w:ascii="Times New Roman" w:eastAsia="Times New Roman" w:hAnsi="Times New Roman" w:cs="Times New Roman"/>
          <w:color w:val="000000" w:themeColor="text1"/>
          <w:shd w:val="clear" w:color="auto" w:fill="FFFFFF"/>
        </w:rPr>
        <w:fldChar w:fldCharType="separate"/>
      </w:r>
      <w:r w:rsidR="00366830" w:rsidRPr="00366830">
        <w:rPr>
          <w:rFonts w:ascii="Times New Roman" w:eastAsia="Times New Roman" w:hAnsi="Times New Roman" w:cs="Times New Roman"/>
          <w:noProof/>
          <w:color w:val="000000" w:themeColor="text1"/>
          <w:shd w:val="clear" w:color="auto" w:fill="FFFFFF"/>
        </w:rPr>
        <w:t>(</w:t>
      </w:r>
      <w:r w:rsidR="00366830" w:rsidRPr="00366830">
        <w:rPr>
          <w:rFonts w:ascii="Times New Roman" w:eastAsia="Times New Roman" w:hAnsi="Times New Roman" w:cs="Times New Roman"/>
          <w:i/>
          <w:noProof/>
          <w:color w:val="000000" w:themeColor="text1"/>
          <w:shd w:val="clear" w:color="auto" w:fill="FFFFFF"/>
        </w:rPr>
        <w:t>24</w:t>
      </w:r>
      <w:r w:rsidR="00366830" w:rsidRPr="00366830">
        <w:rPr>
          <w:rFonts w:ascii="Times New Roman" w:eastAsia="Times New Roman" w:hAnsi="Times New Roman" w:cs="Times New Roman"/>
          <w:noProof/>
          <w:color w:val="000000" w:themeColor="text1"/>
          <w:shd w:val="clear" w:color="auto" w:fill="FFFFFF"/>
        </w:rPr>
        <w:t>–</w:t>
      </w:r>
      <w:r w:rsidR="00366830" w:rsidRPr="00366830">
        <w:rPr>
          <w:rFonts w:ascii="Times New Roman" w:eastAsia="Times New Roman" w:hAnsi="Times New Roman" w:cs="Times New Roman"/>
          <w:i/>
          <w:noProof/>
          <w:color w:val="000000" w:themeColor="text1"/>
          <w:shd w:val="clear" w:color="auto" w:fill="FFFFFF"/>
        </w:rPr>
        <w:t>26</w:t>
      </w:r>
      <w:r w:rsidR="00366830" w:rsidRPr="00366830">
        <w:rPr>
          <w:rFonts w:ascii="Times New Roman" w:eastAsia="Times New Roman" w:hAnsi="Times New Roman" w:cs="Times New Roman"/>
          <w:noProof/>
          <w:color w:val="000000" w:themeColor="text1"/>
          <w:shd w:val="clear" w:color="auto" w:fill="FFFFFF"/>
        </w:rPr>
        <w:t>)</w:t>
      </w:r>
      <w:r w:rsidR="009B4D30">
        <w:rPr>
          <w:rFonts w:ascii="Times New Roman" w:eastAsia="Times New Roman" w:hAnsi="Times New Roman" w:cs="Times New Roman"/>
          <w:color w:val="000000" w:themeColor="text1"/>
          <w:shd w:val="clear" w:color="auto" w:fill="FFFFFF"/>
        </w:rPr>
        <w:fldChar w:fldCharType="end"/>
      </w:r>
      <w:r w:rsidR="009B4D30">
        <w:rPr>
          <w:rFonts w:ascii="Times New Roman" w:eastAsia="Times New Roman" w:hAnsi="Times New Roman" w:cs="Times New Roman"/>
          <w:color w:val="000000" w:themeColor="text1"/>
          <w:shd w:val="clear" w:color="auto" w:fill="FFFFFF"/>
        </w:rPr>
        <w:t xml:space="preserve"> (See Supplemental Results). </w:t>
      </w:r>
      <w:r w:rsidR="002117AB">
        <w:rPr>
          <w:rFonts w:ascii="Times New Roman" w:eastAsia="Times New Roman" w:hAnsi="Times New Roman" w:cs="Times New Roman"/>
          <w:color w:val="000000" w:themeColor="text1"/>
          <w:shd w:val="clear" w:color="auto" w:fill="FFFFFF"/>
        </w:rPr>
        <w:t xml:space="preserve">The changes associated with the warm anomaly were detected despite the variability introduced </w:t>
      </w:r>
      <w:commentRangeStart w:id="61"/>
      <w:r w:rsidR="002117AB">
        <w:rPr>
          <w:rFonts w:ascii="Times New Roman" w:eastAsia="Times New Roman" w:hAnsi="Times New Roman" w:cs="Times New Roman"/>
          <w:color w:val="000000" w:themeColor="text1"/>
          <w:shd w:val="clear" w:color="auto" w:fill="FFFFFF"/>
        </w:rPr>
        <w:t>by</w:t>
      </w:r>
      <w:commentRangeEnd w:id="61"/>
      <w:r w:rsidR="002117AB">
        <w:rPr>
          <w:rStyle w:val="CommentReference"/>
        </w:rPr>
        <w:commentReference w:id="61"/>
      </w:r>
      <w:r w:rsidR="002117AB">
        <w:rPr>
          <w:rFonts w:ascii="Times New Roman" w:eastAsia="Times New Roman" w:hAnsi="Times New Roman" w:cs="Times New Roman"/>
          <w:color w:val="000000" w:themeColor="text1"/>
          <w:shd w:val="clear" w:color="auto" w:fill="FFFFFF"/>
        </w:rPr>
        <w:t xml:space="preserve"> sampling across distinct and persistent ecoregions. </w:t>
      </w:r>
    </w:p>
    <w:p w14:paraId="41FDA6A3" w14:textId="525A3BB4" w:rsidR="00AC1749" w:rsidRDefault="00980D45" w:rsidP="00366830">
      <w:pPr>
        <w:ind w:left="180" w:firstLine="54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Here we used temperature as a proxy for the Marine Heat Wave, recognizing that a suite of environmental variables including upwelling strength and location, dissolved oxygen, salinity, and nutrient concentrations, also changed significantly in response to the marine heat wave</w:t>
      </w:r>
      <w:r w:rsidR="005D305C">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fldChar w:fldCharType="begin" w:fldLock="1"/>
      </w:r>
      <w:r w:rsidR="00366830">
        <w:rPr>
          <w:rFonts w:ascii="Times New Roman" w:eastAsia="Times New Roman" w:hAnsi="Times New Roman" w:cs="Times New Roman"/>
          <w:color w:val="000000" w:themeColor="text1"/>
          <w:shd w:val="clear" w:color="auto" w:fill="FFFFFF"/>
        </w:rPr>
        <w:instrText>ADDIN CSL_CITATION {"citationItems":[{"id":"ITEM-1","itemData":{"DOI":"10.1175/BAMS-D-17-0093.1","ISSN":"00030007","author":[{"dropping-particle":"","family":"Oliver","given":"Eric C.J.","non-dropping-particle":"","parse-names":false,"suffix":""},{"dropping-particle":"","family":"Perkins-Kirkpatrick","given":"Sarah E.","non-dropping-particle":"","parse-names":false,"suffix":""},{"dropping-particle":"","family":"Holbrook","given":"Neil J.","non-dropping-particle":"","parse-names":false,"suffix":""},{"dropping-particle":"","family":"Bindoff","given":"Nathaniel L.","non-dropping-particle":"","parse-names":false,"suffix":""}],"container-title":"Bulletin of the American Meteorological Society","id":"ITEM-1","issue":"1","issued":{"date-parts":[["2018"]]},"page":"S44-S48","publisher":"American Meteorological Society","title":"9. Anthropogenic and natural influences on record 2016 marine heat waves","type":"article-journal","volume":"99"},"uris":["http://www.mendeley.com/documents/?uuid=6f3570bd-2b2c-4abc-8a29-3a33cd5b6be7"]},{"id":"ITEM-2","itemData":{"DOI":"10.1002/2016GL071039","ISSN":"19448007","abstract":"From January 2014 to August 2016, sea surface temperatures (SSTs) along the Washington, Oregon, and California coasts were significantly warmer than usual, reaching a maximum SST anomaly of 6.2°C off Southern California. This marine heat wave occurred alongside the Gulf of Alaska marine heat wave and resulted in major disturbances in the California Current ecosystem and massive economic impacts. Here we use satellite and blended reanalysis products to report the magnitude, extent, duration, and evolution of SSTs and wind stress anomalies along the West Coast of the continental United States during this event. Nearshore SST anomalies along the entire coast were persistent during the marine heat wave, and only abated seasonally, during spring upwelling-favorable wind stress. The coastal marine heat wave weakened in July 2016 and disappeared by September 2016.","author":[{"dropping-particle":"","family":"Gentemann","given":"Chelle L.","non-dropping-particle":"","parse-names":false,"suffix":""},{"dropping-particle":"","family":"Fewings","given":"Melanie R.","non-dropping-particle":"","parse-names":false,"suffix":""},{"dropping-particle":"","family":"García-Reyes","given":"Marisol","non-dropping-particle":"","parse-names":false,"suffix":""}],"container-title":"Geophysical Research Letters","id":"ITEM-2","issue":"1","issued":{"date-parts":[["2017"]]},"page":"312-319","publisher":"Wiley Online Library","title":"Satellite sea surface temperatures along the West Coast of the United States during the 2014–2016 northeast Pacific marine heat wave","type":"article-journal","volume":"44"},"uris":["http://www.mendeley.com/documents/?uuid=20dffd9b-c84d-4eab-af31-0c7ef3d9d783"]}],"mendeley":{"formattedCitation":"(&lt;i&gt;27&lt;/i&gt;, &lt;i&gt;28&lt;/i&gt;)","plainTextFormattedCitation":"(27, 28)","previouslyFormattedCitation":"(&lt;i&gt;27&lt;/i&gt;, &lt;i&gt;28&lt;/i&gt;)"},"properties":{"noteIndex":0},"schema":"https://github.com/citation-style-language/schema/raw/master/csl-citation.json"}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366830" w:rsidRPr="00366830">
        <w:rPr>
          <w:rFonts w:ascii="Times New Roman" w:eastAsia="Times New Roman" w:hAnsi="Times New Roman" w:cs="Times New Roman"/>
          <w:noProof/>
          <w:color w:val="000000" w:themeColor="text1"/>
          <w:shd w:val="clear" w:color="auto" w:fill="FFFFFF"/>
        </w:rPr>
        <w:t>(</w:t>
      </w:r>
      <w:r w:rsidR="00366830" w:rsidRPr="00366830">
        <w:rPr>
          <w:rFonts w:ascii="Times New Roman" w:eastAsia="Times New Roman" w:hAnsi="Times New Roman" w:cs="Times New Roman"/>
          <w:i/>
          <w:noProof/>
          <w:color w:val="000000" w:themeColor="text1"/>
          <w:shd w:val="clear" w:color="auto" w:fill="FFFFFF"/>
        </w:rPr>
        <w:t>27</w:t>
      </w:r>
      <w:r w:rsidR="00366830" w:rsidRPr="00366830">
        <w:rPr>
          <w:rFonts w:ascii="Times New Roman" w:eastAsia="Times New Roman" w:hAnsi="Times New Roman" w:cs="Times New Roman"/>
          <w:noProof/>
          <w:color w:val="000000" w:themeColor="text1"/>
          <w:shd w:val="clear" w:color="auto" w:fill="FFFFFF"/>
        </w:rPr>
        <w:t xml:space="preserve">, </w:t>
      </w:r>
      <w:r w:rsidR="00366830" w:rsidRPr="00366830">
        <w:rPr>
          <w:rFonts w:ascii="Times New Roman" w:eastAsia="Times New Roman" w:hAnsi="Times New Roman" w:cs="Times New Roman"/>
          <w:i/>
          <w:noProof/>
          <w:color w:val="000000" w:themeColor="text1"/>
          <w:shd w:val="clear" w:color="auto" w:fill="FFFFFF"/>
        </w:rPr>
        <w:t>28</w:t>
      </w:r>
      <w:r w:rsidR="00366830" w:rsidRPr="00366830">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We also note that many of these factors, particularly salinity, temperature, dissolved oxygen, and nitrogenous nutrients are strongly correlated in the Southern California Bight</w:t>
      </w:r>
      <w:r w:rsidR="005D305C">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fldChar w:fldCharType="begin" w:fldLock="1"/>
      </w:r>
      <w:r w:rsidR="00366830">
        <w:rPr>
          <w:rFonts w:ascii="Times New Roman" w:eastAsia="Times New Roman" w:hAnsi="Times New Roman" w:cs="Times New Roman"/>
          <w:color w:val="000000" w:themeColor="text1"/>
          <w:shd w:val="clear" w:color="auto" w:fill="FFFFFF"/>
        </w:rPr>
        <w:instrText>ADDIN CSL_CITATION {"citationItems":[{"id":"ITEM-1","itemData":{"DOI":"10.1002/2016JC011672","ISSN":"21699291","abstract":"The California Undercurrent transports Pacific Equatorial Water (PEW) into the Southern California Bight from the eastern tropical Pacific Ocean. PEW is characterized by higher temperatures and salinities, with lower pH, representing a source of potentially corrosive (aragonite, Ω &lt; 1) water to the region. We use ichthyoplankton assemblages near the cores of the California Current and the California Undercurrent to determine whether PEW influenced fish diversity. We use hydrographic data to characterize the interannual and seasonal variability of estimated pH and aragonite saturation with depth. Although there is substantial variability in PEW presence as measured by spice on the 26.25–26.75 isopycnal layer, as well as in pH and aragonite saturation, we found fish diversity to be stable over the decades 1985–1996 and 1999–2011. We detected significant difference in species structure during the 1998 La Niña period, due to reduced species evenness. Species richness due to rare species was higher during the 1997/1998 El Niño compared to the La Niña but the effect on species structure was undetectable. Lack of difference in the species abundance structure in the decade before and after the 1997/1999 ENSO event showed that the assemblage reverted to its former structure following the ENSO perturbation, indicating resilience. While the interdecadal species structure remained stable, the long tail of the distributions shows that species richness increased between the decades consistent with intrusion of warm water with more diverse assemblages into the southern California region.","author":[{"dropping-particle":"","family":"McClatchie","given":"Sam","non-dropping-particle":"","parse-names":false,"suffix":""},{"dropping-particle":"","family":"Thompson","given":"Andrew R.","non-dropping-particle":"","parse-names":false,"suffix":""},{"dropping-particle":"","family":"Alin","given":"Simone R.","non-dropping-particle":"","parse-names":false,"suffix":""},{"dropping-particle":"","family":"Siedlecki","given":"Samantha","non-dropping-particle":"","parse-names":false,"suffix":""},{"dropping-particle":"","family":"Watson","given":"William","non-dropping-particle":"","parse-names":false,"suffix":""},{"dropping-particle":"","family":"Bograd","given":"Steven J.","non-dropping-particle":"","parse-names":false,"suffix":""}],"container-title":"Journal of Geophysical Research: Oceans","id":"ITEM-1","issue":"8","issued":{"date-parts":[["2016"]]},"page":"6121-6136","publisher":"Wiley Online Library","title":"The influence of Pacific Equatorial Water on fish diversity in the southern California Current System","type":"article-journal","volume":"121"},"uris":["http://www.mendeley.com/documents/?uuid=b99593e6-350d-4128-b704-976e700b8198"]}],"mendeley":{"formattedCitation":"(&lt;i&gt;29&lt;/i&gt;)","plainTextFormattedCitation":"(29)","previouslyFormattedCitation":"(&lt;i&gt;29&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366830" w:rsidRPr="00366830">
        <w:rPr>
          <w:rFonts w:ascii="Times New Roman" w:eastAsia="Times New Roman" w:hAnsi="Times New Roman" w:cs="Times New Roman"/>
          <w:noProof/>
          <w:color w:val="000000" w:themeColor="text1"/>
          <w:shd w:val="clear" w:color="auto" w:fill="FFFFFF"/>
        </w:rPr>
        <w:t>(</w:t>
      </w:r>
      <w:r w:rsidR="00366830" w:rsidRPr="00366830">
        <w:rPr>
          <w:rFonts w:ascii="Times New Roman" w:eastAsia="Times New Roman" w:hAnsi="Times New Roman" w:cs="Times New Roman"/>
          <w:i/>
          <w:noProof/>
          <w:color w:val="000000" w:themeColor="text1"/>
          <w:shd w:val="clear" w:color="auto" w:fill="FFFFFF"/>
        </w:rPr>
        <w:t>29</w:t>
      </w:r>
      <w:r w:rsidR="00366830" w:rsidRPr="00366830">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xml:space="preserve">. In order to reflect </w:t>
      </w:r>
      <w:r w:rsidR="005D305C">
        <w:rPr>
          <w:rFonts w:ascii="Times New Roman" w:eastAsia="Times New Roman" w:hAnsi="Times New Roman" w:cs="Times New Roman"/>
          <w:color w:val="000000" w:themeColor="text1"/>
          <w:shd w:val="clear" w:color="auto" w:fill="FFFFFF"/>
        </w:rPr>
        <w:t>our thinking</w:t>
      </w:r>
      <w:r>
        <w:rPr>
          <w:rFonts w:ascii="Times New Roman" w:eastAsia="Times New Roman" w:hAnsi="Times New Roman" w:cs="Times New Roman"/>
          <w:color w:val="000000" w:themeColor="text1"/>
          <w:shd w:val="clear" w:color="auto" w:fill="FFFFFF"/>
        </w:rPr>
        <w:t>, we clarified our observations and presented our results in the context of previous work, highlighting the lack of certainty around temperature being the main driver for these shifts in fish communities. Clearly, temperature alone cannot explain the dynamics of fish communities in these ecosystems as best exemplified by the breakdown in sardine and anchovy temperature associations established prior to the onset of the Marine Heat Wave. We thank the reviewer for ensuring greater clarity and recognition of nuance throughout.</w:t>
      </w:r>
    </w:p>
    <w:p w14:paraId="4D791FCA" w14:textId="69997ADD" w:rsidR="00CD687A" w:rsidRDefault="00CD687A" w:rsidP="000A75B2">
      <w:pPr>
        <w:ind w:left="180" w:firstLine="54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However, we reiterate that the Pacific MHW of 2014-2016 itself had a strong climate change driven signature</w:t>
      </w:r>
      <w:r w:rsidR="005D305C">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fldChar w:fldCharType="begin" w:fldLock="1"/>
      </w:r>
      <w:r w:rsidR="00366830">
        <w:rPr>
          <w:rFonts w:ascii="Times New Roman" w:eastAsia="Times New Roman" w:hAnsi="Times New Roman" w:cs="Times New Roman"/>
          <w:color w:val="000000" w:themeColor="text1"/>
          <w:shd w:val="clear" w:color="auto" w:fill="FFFFFF"/>
        </w:rPr>
        <w:instrText>ADDIN CSL_CITATION {"citationItems":[{"id":"ITEM-1","itemData":{"DOI":"10.1038/s41586-018-0383-9","ISSN":"14764687","PMID":"30111788","abstract":"Marine heatwaves (MHWs) are periods of extreme warm sea surface temperature that persist for days to months1 and can extend up to thousands of kilometres2. Some of the recently observed marine heatwaves revealed the high vulnerability of marine ecosystems3–11 and fisheries12–14 to such extreme climate events. Yet our knowledge about past occurrences15 and the future progression of MHWs is very limited. Here we use satellite observations and a suite of Earth system model simulations to show that MHWs have already become longer-lasting and more frequent, extensive and intense in the past few decades, and that this trend will accelerate under further global warming. Between 1982 and 2016, we detect a doubling in the number of MHW days, and this number is projected to further increase on average by a factor of 16 for global warming of 1.5 degrees Celsius relative to preindustrial levels and by a factor of 23 for global warming of 2.0 degrees Celsius. However, current national policies for the reduction of global carbon emissions are predicted to result in global warming of about 3.5 degrees Celsius by the end of the twenty-first century16, for which models project an average increase in the probability of MHWs by a factor of 41. At this level of warming, MHWs have an average spatial extent that is 21 times bigger than in preindustrial times, last on average 112 days and reach maximum sea surface temperature anomaly intensities of 2.5 degrees Celsius. The largest changes are projected to occur in the western tropical Pacific and Arctic oceans. Today, 87 per cent of MHWs are attributable to human-induced warming, with this ratio increasing to nearly 100 per cent under any global warming scenario exceeding 2 degrees Celsius. Our results suggest that MHWs will become very frequent and extreme under global warming, probably pushing marine organisms and ecosystems to the limits of their resilience and even beyond, which could cause irreversible changes.","author":[{"dropping-particle":"","family":"Frölicher","given":"Thomas L.","non-dropping-particle":"","parse-names":false,"suffix":""},{"dropping-particle":"","family":"Fischer","given":"Erich M.","non-dropping-particle":"","parse-names":false,"suffix":""},{"dropping-particle":"","family":"Gruber","given":"Nicolas","non-dropping-particle":"","parse-names":false,"suffix":""}],"container-title":"Nature","id":"ITEM-1","issue":"7718","issued":{"date-parts":[["2018"]]},"page":"360-364","publisher":"Nature Publishing Group","title":"Marine heatwaves under global warming","type":"article-journal","volume":"560"},"uris":["http://www.mendeley.com/documents/?uuid=a887f18a-3a61-4b9e-8ad8-627f21d72cd6"]},{"id":"ITEM-2","itemData":{"DOI":"10.1029/2019JC015674","ISSN":"21699291","abstract":"In early August 2018, record-high sea surface temperatures were recorded in the 102 year old Scripps Institution of Oceanography daily temperature time series (SIOT) at La Jolla, CA, USA. The previous record of 25.8 °C, set in July 1931, was broken four times over 9 days, peaking at 26.4 °C on 9 August 2018. Optimum Interpolation Sea Surface Temperature data suggest that the marine heatwave (MHW) manifested in the northern half of the Baja California Peninsula, tapering off into the Southern California Bight. Here we use the Optimum Interpolation Sea Surface Temperature data to categorize this MHW as severe with relatively high maximum intensity (3.9 °C) and long duration (44 days) when compared to other events in the time series. Glider profiles show that the thermal anomaly was largest near the surface and extended to at least 100 m depth. By detrending the SIOT to remove the long-term anthropogenic climate signal and comparing the resulting data set to the unadjusted, we contextualize this MHW with respect to the entire time series and demonstrate that the long-term trend played a crucial role in amplifying the intensity and duration of the MHW. In this case, the anthropogenic warming signal in the SIOT accounts for an additional 19 MHW days (from 24 to 43) and an increase in cumulative intensity of 56.8 °C (from 83.1 to 139.9).","author":[{"dropping-particle":"","family":"Fumo","given":"James T.","non-dropping-particle":"","parse-names":false,"suffix":""},{"dropping-particle":"","family":"Carter","given":"Melissa L.","non-dropping-particle":"","parse-names":false,"suffix":""},{"dropping-particle":"","family":"Flick","given":"Reinhard E.","non-dropping-particle":"","parse-names":false,"suffix":""},{"dropping-particle":"","family":"Rasmussen","given":"Linda L.","non-dropping-particle":"","parse-names":false,"suffix":""},{"dropping-particle":"","family":"Rudnick","given":"Daniel L.","non-dropping-particle":"","parse-names":false,"suffix":""},{"dropping-particle":"","family":"Iacobellis","given":"Sam F.","non-dropping-particle":"","parse-names":false,"suffix":""}],"container-title":"Journal of Geophysical Research: Oceans","id":"ITEM-2","issue":"5","issued":{"date-parts":[["2020"]]},"page":"e2019JC015674","publisher":"Wiley Online Library","title":"Contextualizing Marine Heatwaves in the Southern California Bight Under Anthropogenic Climate Change","type":"article-journal","volume":"125"},"uris":["http://www.mendeley.com/documents/?uuid=f9b4fc34-cc31-45a0-9586-6110aef59f6d"]},{"id":"ITEM-3","itemData":{"DOI":"10.1038/s41467-018-03732-9","ISSN":"20411723","PMID":"29636482","abstract":"Heatwaves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Communications","id":"ITEM-3","issue":"1","issued":{"date-parts":[["2018"]]},"page":"1-12","publisher":"Nature Publishing Group","title":"Longer and more frequent marine heatwaves over the past century","type":"article-journal","volume":"9"},"uris":["http://www.mendeley.com/documents/?uuid=7720e9e2-bcb8-4471-83c5-19ece77b1c0f"]},{"id":"ITEM-4","itemData":{"DOI":"10.1146/annurev-marine-032720-095144","ISSN":"19410611","PMID":"32976730","abstract":"Ocean temperature variability is a fundamental component of the Earth's climate system, and extremes in this variability affect the health of marine ecosystems around the world. The study of marine heatwaves has emerged as a rapidly growing field of research, given notable extreme warm-water events that have occurred against a background trend of global ocean warming. This review summarizes the latest physical and statistical understanding of marine heatwaves based on how they are identified, defined, characterized, and monitored through remotely sensed and in situ data sets. We describe the physical mechanisms that cause marine heatwaves, along with their global distribution, variability, and trends. Finally, we discuss current issues in this developing research area, including considerations related to thechoice of climatological baseline periods in defining extremes and how to communicate findings in the context of societal needs.","author":[{"dropping-particle":"","family":"Oliver","given":"Eric C.J.","non-dropping-particle":"","parse-names":false,"suffix":""},{"dropping-particle":"","family":"Benthuysen","given":"Jessica A.","non-dropping-particle":"","parse-names":false,"suffix":""},{"dropping-particle":"","family":"Darmaraki","given":"Sofia","non-dropping-particle":"","parse-names":false,"suffix":""},{"dropping-particle":"","family":"Donat","given":"Markus G.","non-dropping-particle":"","parse-names":false,"suffix":""},{"dropping-particle":"","family":"Hobday","given":"Alistair J.","non-dropping-particle":"","parse-names":false,"suffix":""},{"dropping-particle":"","family":"Holbrook","given":"Neil J.","non-dropping-particle":"","parse-names":false,"suffix":""},{"dropping-particle":"","family":"Schlegel","given":"Robert W.","non-dropping-particle":"","parse-names":false,"suffix":""},{"dropping-particle":"","family":"Gupta","given":"Alex","non-dropping-particle":"Sen","parse-names":false,"suffix":""}],"container-title":"Annual Review of Marine Science","id":"ITEM-4","issued":{"date-parts":[["2021"]]},"page":"313-342","publisher":"Annual Reviews","title":"Marine Heatwaves","type":"article-journal","volume":"13"},"uris":["http://www.mendeley.com/documents/?uuid=ebada97e-c9d3-42fc-b225-e85a013e2547"]},{"id":"ITEM-5","itemData":{"DOI":"10.1111/gcb.16010","ISSN":"13652486","PMID":"34951510","abstract":"The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Biology","id":"ITEM-5","issue":"5","issued":{"date-parts":[["2022"]]},"page":"1766-1785","publisher":"Wiley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years","type":"article-journal","volume":"28"},"uris":["http://www.mendeley.com/documents/?uuid=2bb9ea45-aee2-4422-b020-a124d9ef3e51"]},{"id":"ITEM-6","itemData":{"DOI":"10.1038/s41467-019-10206-z","ISSN":"20411723","PMID":"31201309","abstract":"Marine heatwaves (MHWs) can cause devastating impacts to marine life. Despite the serious consequences of MHWs, our understanding of their drivers is largely based on isolated case studies rather than any systematic unifying assessment. Here we provide the first global assessment under a consistent framework by combining a confidence assessment of the historical refereed literature from 1950 to February 2016, together with the analysis of MHWs determined from daily satellite sea surface temperatures from 1982–2016, to identify the important local processes, large-scale climate modes and teleconnections that are associated with MHWs regionally. Clear patterns emerge, including coherent relationships between enhanced or suppressed MHW occurrences with the dominant climate modes across most regions of the globe – an important exception being western boundary current regions where reports of MHW events are few and ocean-climate relationships are complex. These results provide a global baseline for future MHW process and prediction studies.","author":[{"dropping-particle":"","family":"Holbrook","given":"Neil J.","non-dropping-particle":"","parse-names":false,"suffix":""},{"dropping-particle":"","family":"Scannell","given":"Hillary A.","non-dropping-particle":"","parse-names":false,"suffix":""},{"dropping-particle":"","family":"Gupta","given":"Alexander","non-dropping-particle":"Sen","parse-names":false,"suffix":""},{"dropping-particle":"","family":"Benthuysen","given":"Jessica A.","non-dropping-particle":"","parse-names":false,"suffix":""},{"dropping-particle":"","family":"Feng","given":"Ming","non-dropping-particle":"","parse-names":false,"suffix":""},{"dropping-particle":"","family":"Oliver","given":"Eric C.J.","non-dropping-particle":"","parse-names":false,"suffix":""},{"dropping-particle":"V.","family":"Alexander","given":"Lisa","non-dropping-particle":"","parse-names":false,"suffix":""},{"dropping-particle":"","family":"Burrows","given":"Michael T.","non-dropping-particle":"","parse-names":false,"suffix":""},{"dropping-particle":"","family":"Donat","given":"Markus G.","non-dropping-particle":"","parse-names":false,"suffix":""},{"dropping-particle":"","family":"Hobday","given":"Alistair J.","non-dropping-particle":"","parse-names":false,"suffix":""},{"dropping-particle":"","family":"Moore","given":"Pippa J.","non-dropping-particle":"","parse-names":false,"suffix":""},{"dropping-particle":"","family":"Perkins-Kirkpatrick","given":"Sarah E.","non-dropping-particle":"","parse-names":false,"suffix":""},{"dropping-particle":"","family":"Smale","given":"Dan A.","non-dropping-particle":"","parse-names":false,"suffix":""},{"dropping-particle":"","family":"Straub","given":"Sandra C.","non-dropping-particle":"","parse-names":false,"suffix":""},{"dropping-particle":"","family":"Wernberg","given":"Thomas","non-dropping-particle":"","parse-names":false,"suffix":""}],"container-title":"Nature Communications","id":"ITEM-6","issue":"1","issued":{"date-parts":[["2019"]]},"page":"1-13","publisher":"Nature Publishing Group","title":"A global assessment of marine heatwaves and their drivers","type":"article-journal","volume":"10"},"uris":["http://www.mendeley.com/documents/?uuid=6bc689e8-3f90-4fd9-9cf1-17d59d12b0be"]},{"id":"ITEM-7","itemData":{"DOI":"10.1038/s41598-018-31236-5","ISSN":"20452322","PMID":"30166559","abstract":"Heat waves have profoundly impacted biota globally over the past decade, especially where their ecological impacts are rapid, diverse, and broad-scale. Although usually considered in isolation for either terrestrial or marine ecosystems, heat waves can straddle ecosystems of both types at subcontinental scales, potentially impacting larger areas and taxonomic breadth than previously envisioned. Using climatic and multi-species demographic data collected in Western Australia, we show that a massive heat wave event straddling terrestrial and maritime ecosystems triggered abrupt, synchronous, and multi-trophic ecological disruptions, including mortality, demographic shifts and altered species distributions. Tree die-off and coral bleaching occurred concurrently in response to the heat wave, and were accompanied by terrestrial plant mortality, seagrass and kelp loss, population crash of an endangered terrestrial bird species, plummeting breeding success in marine penguins, and outbreaks of terrestrial wood-boring insects. These multiple taxa and trophic-level impacts spanned &gt;300,000 km2—comparable to the size of California—encompassing one terrestrial Global Biodiversity Hotspot and two marine World Heritage Areas. The subcontinental multi-taxa context documented here reveals that terrestrial and marine biotic responses to heat waves do not occur in isolation, implying that the extent of ecological vulnerability to projected increases in heat waves is underestimated.","author":[{"dropping-particle":"","family":"Ruthrof","given":"Katinka X.","non-dropping-particle":"","parse-names":false,"suffix":""},{"dropping-particle":"","family":"Breshears","given":"David D.","non-dropping-particle":"","parse-names":false,"suffix":""},{"dropping-particle":"","family":"Fontaine","given":"Joseph B.","non-dropping-particle":"","parse-names":false,"suffix":""},{"dropping-particle":"","family":"Froend","given":"Ray H.","non-dropping-particle":"","parse-names":false,"suffix":""},{"dropping-particle":"","family":"Matusick","given":"George","non-dropping-particle":"","parse-names":false,"suffix":""},{"dropping-particle":"","family":"Kala","given":"Jatin","non-dropping-particle":"","parse-names":false,"suffix":""},{"dropping-particle":"","family":"Miller","given":"Ben P.","non-dropping-particle":"","parse-names":false,"suffix":""},{"dropping-particle":"","family":"Mitchell","given":"Patrick J.","non-dropping-particle":"","parse-names":false,"suffix":""},{"dropping-particle":"","family":"Wilson","given":"Shaun K.","non-dropping-particle":"","parse-names":false,"suffix":""},{"dropping-particle":"","family":"Keulen","given":"Mike","non-dropping-particle":"van","parse-names":false,"suffix":""},{"dropping-particle":"","family":"Enright","given":"Neal J.","non-dropping-particle":"","parse-names":false,"suffix":""},{"dropping-particle":"","family":"Law","given":"Darin J.","non-dropping-particle":"","parse-names":false,"suffix":""},{"dropping-particle":"","family":"Wernberg","given":"Thomas","non-dropping-particle":"","parse-names":false,"suffix":""},{"dropping-particle":"","family":"Hardy","given":"Giles E.St J.","non-dropping-particle":"","parse-names":false,"suffix":""}],"container-title":"Scientific Reports","id":"ITEM-7","issue":"1","issued":{"date-parts":[["2018","12","1"]]},"page":"1-9","publisher":"Nature Publishing Group","title":"Subcontinental heat wave triggers terrestrial and marine, multi-taxa responses","type":"article-journal","volume":"8"},"uris":["http://www.mendeley.com/documents/?uuid=fd12b2da-a7fd-37ef-af91-7da6608ea75a"]},{"id":"ITEM-8","itemData":{"DOI":"10.1175/BAMS-D-17-0093.1","ISSN":"00030007","author":[{"dropping-particle":"","family":"Oliver","given":"Eric C.J.","non-dropping-particle":"","parse-names":false,"suffix":""},{"dropping-particle":"","family":"Perkins-Kirkpatrick","given":"Sarah E.","non-dropping-particle":"","parse-names":false,"suffix":""},{"dropping-particle":"","family":"Holbrook","given":"Neil J.","non-dropping-particle":"","parse-names":false,"suffix":""},{"dropping-particle":"","family":"Bindoff","given":"Nathaniel L.","non-dropping-particle":"","parse-names":false,"suffix":""}],"container-title":"Bulletin of the American Meteorological Society","id":"ITEM-8","issue":"1","issued":{"date-parts":[["2018"]]},"page":"S44-S48","publisher":"American Meteorological Society","title":"9. Anthropogenic and natural influences on record 2016 marine heat waves","type":"article-journal","volume":"99"},"uris":["http://www.mendeley.com/documents/?uuid=6f3570bd-2b2c-4abc-8a29-3a33cd5b6be7"]},{"id":"ITEM-9","itemData":{"DOI":"10.1126/sciadv.aau7042","ISSN":"23752548","PMID":"30729157","abstract":"Multihost infectious disease outbreaks have endangered wildlife, causing extinction of frogs and endemic birds, and widespread declines of bats, corals, and abalone. Since 2013, a sea star wasting disease has affected &gt;20 sea star species from Mexico to Alaska. The common, predatory sunflower star (Pycnopodia helianthoides), shown to be highly susceptible to sea star wasting disease, has been extirpated across most of its range. Diver surveys conducted in shallow nearshore waters (n = 10,956; 2006–2017) from California to Alaska and deep offshore (55 to 1280 m) trawl surveys from California to Washington (n = 8968; 2004–2016) reveal 80 to 100% declines across a ~3000-km range. Furthermore, timing of peak declines in nearshore waters coincided with anomalously warm sea surface temperatures. The rapid, widespread decline of this pivotal subtidal predator threatens its persistence and may have large ecosystem-level consequences.","author":[{"dropping-particle":"","family":"Harvell","given":"C. D.","non-dropping-particle":"","parse-names":false,"suffix":""},{"dropping-particle":"","family":"Montecino-Latorre","given":"D.","non-dropping-particle":"","parse-names":false,"suffix":""},{"dropping-particle":"","family":"Caldwell","given":"J. M.","non-dropping-particle":"","parse-names":false,"suffix":""},{"dropping-particle":"","family":"Burt","given":"J. M.","non-dropping-particle":"","parse-names":false,"suffix":""},{"dropping-particle":"","family":"Bosley","given":"K.","non-dropping-particle":"","parse-names":false,"suffix":""},{"dropping-particle":"","family":"Keller","given":"A.","non-dropping-particle":"","parse-names":false,"suffix":""},{"dropping-particle":"","family":"Heron","given":"S. F.","non-dropping-particle":"","parse-names":false,"suffix":""},{"dropping-particle":"","family":"Salomon","given":"A. K.","non-dropping-particle":"","parse-names":false,"suffix":""},{"dropping-particle":"","family":"Lee","given":"L.","non-dropping-particle":"","parse-names":false,"suffix":""},{"dropping-particle":"","family":"Pontier","given":"O.","non-dropping-particle":"","parse-names":false,"suffix":""},{"dropping-particle":"","family":"Pattengill-Semmens","given":"C.","non-dropping-particle":"","parse-names":false,"suffix":""},{"dropping-particle":"","family":"Gaydos","given":"J. K.","non-dropping-particle":"","parse-names":false,"suffix":""}],"container-title":"Science Advances","id":"ITEM-9","issue":"1","issued":{"date-parts":[["2019","1","30"]]},"page":"eaau7042","publisher":"American Association for the Advancement of Science","title":"Disease epidemic and a marine heat wave are associated with the continental-scale collapse of a pivotal predator (Pycnopodia helianthoides)","type":"article-journal","volume":"5"},"uris":["http://www.mendeley.com/documents/?uuid=48ecc8dd-34a4-40f6-ba56-6208ac7dd251"]}],"mendeley":{"formattedCitation":"(&lt;i&gt;26&lt;/i&gt;, &lt;i&gt;27&lt;/i&gt;, &lt;i&gt;30&lt;/i&gt;–&lt;i&gt;36&lt;/i&gt;)","plainTextFormattedCitation":"(26, 27, 30–36)","previouslyFormattedCitation":"(&lt;i&gt;26&lt;/i&gt;, &lt;i&gt;27&lt;/i&gt;, &lt;i&gt;30&lt;/i&gt;–&lt;i&gt;36&lt;/i&gt;)"},"properties":{"noteIndex":0},"schema":"https://github.com/citation-style-language/schema/raw/master/csl-citation.json"}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366830" w:rsidRPr="00366830">
        <w:rPr>
          <w:rFonts w:ascii="Times New Roman" w:eastAsia="Times New Roman" w:hAnsi="Times New Roman" w:cs="Times New Roman"/>
          <w:noProof/>
          <w:color w:val="000000" w:themeColor="text1"/>
          <w:shd w:val="clear" w:color="auto" w:fill="FFFFFF"/>
        </w:rPr>
        <w:t>(</w:t>
      </w:r>
      <w:r w:rsidR="00366830" w:rsidRPr="00366830">
        <w:rPr>
          <w:rFonts w:ascii="Times New Roman" w:eastAsia="Times New Roman" w:hAnsi="Times New Roman" w:cs="Times New Roman"/>
          <w:i/>
          <w:noProof/>
          <w:color w:val="000000" w:themeColor="text1"/>
          <w:shd w:val="clear" w:color="auto" w:fill="FFFFFF"/>
        </w:rPr>
        <w:t>26</w:t>
      </w:r>
      <w:r w:rsidR="00366830" w:rsidRPr="00366830">
        <w:rPr>
          <w:rFonts w:ascii="Times New Roman" w:eastAsia="Times New Roman" w:hAnsi="Times New Roman" w:cs="Times New Roman"/>
          <w:noProof/>
          <w:color w:val="000000" w:themeColor="text1"/>
          <w:shd w:val="clear" w:color="auto" w:fill="FFFFFF"/>
        </w:rPr>
        <w:t xml:space="preserve">, </w:t>
      </w:r>
      <w:r w:rsidR="00366830" w:rsidRPr="00366830">
        <w:rPr>
          <w:rFonts w:ascii="Times New Roman" w:eastAsia="Times New Roman" w:hAnsi="Times New Roman" w:cs="Times New Roman"/>
          <w:i/>
          <w:noProof/>
          <w:color w:val="000000" w:themeColor="text1"/>
          <w:shd w:val="clear" w:color="auto" w:fill="FFFFFF"/>
        </w:rPr>
        <w:t>27</w:t>
      </w:r>
      <w:r w:rsidR="00366830" w:rsidRPr="00366830">
        <w:rPr>
          <w:rFonts w:ascii="Times New Roman" w:eastAsia="Times New Roman" w:hAnsi="Times New Roman" w:cs="Times New Roman"/>
          <w:noProof/>
          <w:color w:val="000000" w:themeColor="text1"/>
          <w:shd w:val="clear" w:color="auto" w:fill="FFFFFF"/>
        </w:rPr>
        <w:t xml:space="preserve">, </w:t>
      </w:r>
      <w:r w:rsidR="00366830" w:rsidRPr="00366830">
        <w:rPr>
          <w:rFonts w:ascii="Times New Roman" w:eastAsia="Times New Roman" w:hAnsi="Times New Roman" w:cs="Times New Roman"/>
          <w:i/>
          <w:noProof/>
          <w:color w:val="000000" w:themeColor="text1"/>
          <w:shd w:val="clear" w:color="auto" w:fill="FFFFFF"/>
        </w:rPr>
        <w:t>30</w:t>
      </w:r>
      <w:r w:rsidR="00366830" w:rsidRPr="00366830">
        <w:rPr>
          <w:rFonts w:ascii="Times New Roman" w:eastAsia="Times New Roman" w:hAnsi="Times New Roman" w:cs="Times New Roman"/>
          <w:noProof/>
          <w:color w:val="000000" w:themeColor="text1"/>
          <w:shd w:val="clear" w:color="auto" w:fill="FFFFFF"/>
        </w:rPr>
        <w:t>–</w:t>
      </w:r>
      <w:r w:rsidR="00366830" w:rsidRPr="00366830">
        <w:rPr>
          <w:rFonts w:ascii="Times New Roman" w:eastAsia="Times New Roman" w:hAnsi="Times New Roman" w:cs="Times New Roman"/>
          <w:i/>
          <w:noProof/>
          <w:color w:val="000000" w:themeColor="text1"/>
          <w:shd w:val="clear" w:color="auto" w:fill="FFFFFF"/>
        </w:rPr>
        <w:t>36</w:t>
      </w:r>
      <w:r w:rsidR="00366830" w:rsidRPr="00366830">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xml:space="preserve"> and we found consistent significant differences in fish assemblages before and after the onset of this climate forced phenomenon. Thus, we argue that the occurrence of novel ichthyoplankton assemblages </w:t>
      </w:r>
      <w:r w:rsidR="00F15EE5">
        <w:rPr>
          <w:rFonts w:ascii="Times New Roman" w:eastAsia="Times New Roman" w:hAnsi="Times New Roman" w:cs="Times New Roman"/>
          <w:color w:val="000000" w:themeColor="text1"/>
          <w:shd w:val="clear" w:color="auto" w:fill="FFFFFF"/>
        </w:rPr>
        <w:t>is</w:t>
      </w:r>
      <w:r>
        <w:rPr>
          <w:rFonts w:ascii="Times New Roman" w:eastAsia="Times New Roman" w:hAnsi="Times New Roman" w:cs="Times New Roman"/>
          <w:color w:val="000000" w:themeColor="text1"/>
          <w:shd w:val="clear" w:color="auto" w:fill="FFFFFF"/>
        </w:rPr>
        <w:t xml:space="preserve"> strongly correlated with the onset and aftermath of this climate change-driven event. Clearly, temperature alone does not explain the observed results, but our findings, in the context of previous research</w:t>
      </w:r>
      <w:r w:rsidR="005D305C">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fldChar w:fldCharType="begin" w:fldLock="1"/>
      </w:r>
      <w:r w:rsidR="00366830">
        <w:rPr>
          <w:rFonts w:ascii="Times New Roman" w:eastAsia="Times New Roman" w:hAnsi="Times New Roman" w:cs="Times New Roman"/>
          <w:color w:val="000000" w:themeColor="text1"/>
          <w:shd w:val="clear" w:color="auto" w:fill="FFFFFF"/>
        </w:rPr>
        <w:instrText>ADDIN CSL_CITATION {"citationItems":[{"id":"ITEM-1","itemData":{"DOI":"10.1111/gcb.16010","ISSN":"13652486","PMID":"34951510","abstract":"The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Biology","id":"ITEM-1","issue":"5","issued":{"date-parts":[["2022"]]},"page":"1766-1785","publisher":"Wiley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mendeley":{"formattedCitation":"(&lt;i&gt;26&lt;/i&gt;)","plainTextFormattedCitation":"(26)","previouslyFormattedCitation":"(&lt;i&gt;26&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366830" w:rsidRPr="00366830">
        <w:rPr>
          <w:rFonts w:ascii="Times New Roman" w:eastAsia="Times New Roman" w:hAnsi="Times New Roman" w:cs="Times New Roman"/>
          <w:noProof/>
          <w:color w:val="000000" w:themeColor="text1"/>
          <w:shd w:val="clear" w:color="auto" w:fill="FFFFFF"/>
        </w:rPr>
        <w:t>(</w:t>
      </w:r>
      <w:r w:rsidR="00366830" w:rsidRPr="00366830">
        <w:rPr>
          <w:rFonts w:ascii="Times New Roman" w:eastAsia="Times New Roman" w:hAnsi="Times New Roman" w:cs="Times New Roman"/>
          <w:i/>
          <w:noProof/>
          <w:color w:val="000000" w:themeColor="text1"/>
          <w:shd w:val="clear" w:color="auto" w:fill="FFFFFF"/>
        </w:rPr>
        <w:t>26</w:t>
      </w:r>
      <w:r w:rsidR="00366830" w:rsidRPr="00366830">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suggest climate change</w:t>
      </w:r>
      <w:r w:rsidR="005D305C">
        <w:rPr>
          <w:rFonts w:ascii="Times New Roman" w:eastAsia="Times New Roman" w:hAnsi="Times New Roman" w:cs="Times New Roman"/>
          <w:color w:val="000000" w:themeColor="text1"/>
          <w:shd w:val="clear" w:color="auto" w:fill="FFFFFF"/>
        </w:rPr>
        <w:t xml:space="preserve"> associated</w:t>
      </w:r>
      <w:r>
        <w:rPr>
          <w:rFonts w:ascii="Times New Roman" w:eastAsia="Times New Roman" w:hAnsi="Times New Roman" w:cs="Times New Roman"/>
          <w:color w:val="000000" w:themeColor="text1"/>
          <w:shd w:val="clear" w:color="auto" w:fill="FFFFFF"/>
        </w:rPr>
        <w:t xml:space="preserve"> shifts in marine fish assemblages.</w:t>
      </w:r>
    </w:p>
    <w:p w14:paraId="63A779AC" w14:textId="77777777" w:rsidR="00F15EE5" w:rsidRDefault="00F15EE5" w:rsidP="00366830">
      <w:pPr>
        <w:ind w:left="180" w:firstLine="540"/>
        <w:rPr>
          <w:rFonts w:ascii="Times New Roman" w:eastAsia="Times New Roman" w:hAnsi="Times New Roman" w:cs="Times New Roman"/>
          <w:color w:val="000000" w:themeColor="text1"/>
          <w:shd w:val="clear" w:color="auto" w:fill="FFFFFF"/>
        </w:rPr>
      </w:pPr>
    </w:p>
    <w:p w14:paraId="1C60A9A5" w14:textId="1EA1ACF3" w:rsidR="00AC1749" w:rsidRPr="005D305C" w:rsidRDefault="00F15EE5" w:rsidP="00366830">
      <w:pPr>
        <w:pStyle w:val="ListParagraph"/>
        <w:ind w:left="0"/>
        <w:rPr>
          <w:rFonts w:ascii="Times New Roman" w:eastAsia="Times New Roman" w:hAnsi="Times New Roman" w:cs="Times New Roman"/>
          <w:b/>
          <w:bCs/>
          <w:color w:val="000000" w:themeColor="text1"/>
          <w:shd w:val="clear" w:color="auto" w:fill="FFFFFF"/>
        </w:rPr>
      </w:pPr>
      <w:r>
        <w:rPr>
          <w:rFonts w:ascii="Times New Roman" w:eastAsia="Times New Roman" w:hAnsi="Times New Roman" w:cs="Times New Roman"/>
          <w:b/>
          <w:bCs/>
          <w:color w:val="000000" w:themeColor="text1"/>
          <w:shd w:val="clear" w:color="auto" w:fill="FFFFFF"/>
        </w:rPr>
        <w:t>(iii) a</w:t>
      </w:r>
      <w:r w:rsidR="00AC1749" w:rsidRPr="005D305C">
        <w:rPr>
          <w:rFonts w:ascii="Times New Roman" w:eastAsia="Times New Roman" w:hAnsi="Times New Roman" w:cs="Times New Roman"/>
          <w:b/>
          <w:bCs/>
          <w:color w:val="000000" w:themeColor="text1"/>
          <w:shd w:val="clear" w:color="auto" w:fill="FFFFFF"/>
        </w:rPr>
        <w:t>ddress the limitations of using a short time window in spring that restricts the larvae captured to a subset of all possible species</w:t>
      </w:r>
    </w:p>
    <w:p w14:paraId="14EDDAC4" w14:textId="31B8608A" w:rsidR="00AC1749" w:rsidRPr="00AC1749" w:rsidRDefault="00980D45" w:rsidP="00366830">
      <w:pPr>
        <w:pStyle w:val="ListParagraph"/>
        <w:ind w:left="180" w:firstLine="54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We thank the reviewer for this comment and have highlighted why our study focused on Spring sampling</w:t>
      </w:r>
      <w:r w:rsidR="005D305C">
        <w:rPr>
          <w:rFonts w:ascii="Times New Roman" w:eastAsia="Times New Roman" w:hAnsi="Times New Roman" w:cs="Times New Roman"/>
          <w:color w:val="000000" w:themeColor="text1"/>
          <w:shd w:val="clear" w:color="auto" w:fill="FFFFFF"/>
        </w:rPr>
        <w:t xml:space="preserve"> in the manuscript</w:t>
      </w:r>
      <w:r>
        <w:rPr>
          <w:rFonts w:ascii="Times New Roman" w:eastAsia="Times New Roman" w:hAnsi="Times New Roman" w:cs="Times New Roman"/>
          <w:color w:val="000000" w:themeColor="text1"/>
          <w:shd w:val="clear" w:color="auto" w:fill="FFFFFF"/>
        </w:rPr>
        <w:t xml:space="preserve">. Previous research from the study region </w:t>
      </w:r>
      <w:r w:rsidR="005D305C">
        <w:rPr>
          <w:rFonts w:ascii="Times New Roman" w:eastAsia="Times New Roman" w:hAnsi="Times New Roman" w:cs="Times New Roman"/>
          <w:color w:val="000000" w:themeColor="text1"/>
          <w:shd w:val="clear" w:color="auto" w:fill="FFFFFF"/>
        </w:rPr>
        <w:t xml:space="preserve">has found </w:t>
      </w:r>
      <w:r>
        <w:rPr>
          <w:rFonts w:ascii="Times New Roman" w:eastAsia="Times New Roman" w:hAnsi="Times New Roman" w:cs="Times New Roman"/>
          <w:color w:val="000000" w:themeColor="text1"/>
          <w:shd w:val="clear" w:color="auto" w:fill="FFFFFF"/>
        </w:rPr>
        <w:t xml:space="preserve">that </w:t>
      </w:r>
      <w:r w:rsidRPr="00980D45">
        <w:rPr>
          <w:rFonts w:ascii="Times New Roman" w:eastAsia="Times New Roman" w:hAnsi="Times New Roman" w:cs="Times New Roman"/>
          <w:color w:val="000000" w:themeColor="text1"/>
          <w:shd w:val="clear" w:color="auto" w:fill="FFFFFF"/>
        </w:rPr>
        <w:t>the majority of species spawn</w:t>
      </w:r>
      <w:r w:rsidR="005D305C">
        <w:rPr>
          <w:rFonts w:ascii="Times New Roman" w:eastAsia="Times New Roman" w:hAnsi="Times New Roman" w:cs="Times New Roman"/>
          <w:color w:val="000000" w:themeColor="text1"/>
          <w:shd w:val="clear" w:color="auto" w:fill="FFFFFF"/>
        </w:rPr>
        <w:t xml:space="preserve"> in spring </w:t>
      </w:r>
      <w:r>
        <w:rPr>
          <w:rFonts w:ascii="Times New Roman" w:eastAsia="Times New Roman" w:hAnsi="Times New Roman" w:cs="Times New Roman"/>
          <w:color w:val="000000" w:themeColor="text1"/>
          <w:shd w:val="clear" w:color="auto" w:fill="FFFFFF"/>
        </w:rPr>
        <w:fldChar w:fldCharType="begin" w:fldLock="1"/>
      </w:r>
      <w:r w:rsidR="00366830">
        <w:rPr>
          <w:rFonts w:ascii="Times New Roman" w:eastAsia="Times New Roman" w:hAnsi="Times New Roman" w:cs="Times New Roman"/>
          <w:color w:val="000000" w:themeColor="text1"/>
          <w:shd w:val="clear" w:color="auto" w:fill="FFFFFF"/>
        </w:rPr>
        <w:instrText>ADDIN CSL_CITATION {"citationItems":[{"id":"ITEM-1","itemData":{"DOI":"10.1111/gcb.16010","ISSN":"13652486","PMID":"34951510","abstract":"The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Biology","id":"ITEM-1","issue":"5","issued":{"date-parts":[["2022"]]},"page":"1766-1785","publisher":"Wiley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years","type":"article-journal","volume":"28"},"uris":["http://www.mendeley.com/documents/?uuid=2bb9ea45-aee2-4422-b020-a124d9ef3e51"]},{"id":"ITEM-2","itemData":{"DOI":"10.1029/2018JC014011","ISSN":"21699291","abstract":"We used univariate and multivariate spatiotemporal delta models to quantify changes in the distribution of ichthyoplankton in the southern California Current System from 1951 to 2016. We focus on mesopelagic species, because they are most abundant, and on northern anchovy (Engraulis mordax), Pacific sardine (Sardinops sagax), and Pacific hake (Merluccius productus), because they are important commercial and forage fish species. Univariate models indicated that changes in the relative abundance, area occupied, center of gravity, and spatiotemporal variability of numerically dominant warm-water and cool-water-associated mesopelagic ichthyoplankton show strong species-specific differences. Multivariate models revealed that the warm-water-associated mesopelagic assemblage exhibits an increasing, nonmonotonic, secular trend of increasing relative abundance underlying interannual variability, suggesting a tropicalization of the southern California Current System. In contrast, the cool-water-associated mesopelagic assemblage shows mainly interannual variability, with little secular trend over the 65-year period. Correlation matrices of the modeled ichthyoplankton densities showed that the spatial distributions of northern anchovy and Pacific hake are highly correlated with cool-water mesopelagic ichthyoplankton, but Pacific sardine is spatially correlated with both warm- and cool-water-associated mesopelagic species. Declines of adult sardine, anchovy, and hake are occurring concurrently with tropicalization of the southern California Current System. The most parsimonious explanation for tropicalization of the ichthyoplankton is increased presence of Pacific Equatorial-influenced Water in the inshore southern California region.","author":[{"dropping-particle":"","family":"McClatchie","given":"Sam","non-dropping-particle":"","parse-names":false,"suffix":""},{"dropping-particle":"","family":"Gao","given":"Jin","non-dropping-particle":"","parse-names":false,"suffix":""},{"dropping-particle":"","family":"Drenkard","given":"Elizabeth J.","non-dropping-particle":"","parse-names":false,"suffix":""},{"dropping-particle":"","family":"Thompson","given":"Andrew R.","non-dropping-particle":"","parse-names":false,"suffix":""},{"dropping-particle":"","family":"Watson","given":"William","non-dropping-particle":"","parse-names":false,"suffix":""},{"dropping-particle":"","family":"Ciannelli","given":"Lorenzo","non-dropping-particle":"","parse-names":false,"suffix":""},{"dropping-particle":"","family":"Bograd","given":"Steven J.","non-dropping-particle":"","parse-names":false,"suffix":""},{"dropping-particle":"","family":"Thorson","given":"James T.","non-dropping-particle":"","parse-names":false,"suffix":""}],"container-title":"Journal of Geophysical Research: Oceans","id":"ITEM-2","issue":"9","issued":{"date-parts":[["2018"]]},"page":"6277-6295","publisher":"Wiley Online Library","title":"Interannual and Secular Variability of Larvae of Mesopelagic and Forage Fishes in the Southern California Current System","type":"article-journal","volume":"123"},"uris":["http://www.mendeley.com/documents/?uuid=235b4cbb-6cce-4902-884f-ccbc32bb3369"]}],"mendeley":{"formattedCitation":"(&lt;i&gt;26&lt;/i&gt;, &lt;i&gt;37&lt;/i&gt;)","plainTextFormattedCitation":"(26, 37)","previouslyFormattedCitation":"(&lt;i&gt;26&lt;/i&gt;, &lt;i&gt;37&lt;/i&gt;)"},"properties":{"noteIndex":0},"schema":"https://github.com/citation-style-language/schema/raw/master/csl-citation.json"}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366830" w:rsidRPr="00366830">
        <w:rPr>
          <w:rFonts w:ascii="Times New Roman" w:eastAsia="Times New Roman" w:hAnsi="Times New Roman" w:cs="Times New Roman"/>
          <w:noProof/>
          <w:color w:val="000000" w:themeColor="text1"/>
          <w:shd w:val="clear" w:color="auto" w:fill="FFFFFF"/>
        </w:rPr>
        <w:t>(</w:t>
      </w:r>
      <w:r w:rsidR="00366830" w:rsidRPr="00366830">
        <w:rPr>
          <w:rFonts w:ascii="Times New Roman" w:eastAsia="Times New Roman" w:hAnsi="Times New Roman" w:cs="Times New Roman"/>
          <w:i/>
          <w:noProof/>
          <w:color w:val="000000" w:themeColor="text1"/>
          <w:shd w:val="clear" w:color="auto" w:fill="FFFFFF"/>
        </w:rPr>
        <w:t>26</w:t>
      </w:r>
      <w:r w:rsidR="00366830" w:rsidRPr="00366830">
        <w:rPr>
          <w:rFonts w:ascii="Times New Roman" w:eastAsia="Times New Roman" w:hAnsi="Times New Roman" w:cs="Times New Roman"/>
          <w:noProof/>
          <w:color w:val="000000" w:themeColor="text1"/>
          <w:shd w:val="clear" w:color="auto" w:fill="FFFFFF"/>
        </w:rPr>
        <w:t xml:space="preserve">, </w:t>
      </w:r>
      <w:r w:rsidR="00366830" w:rsidRPr="00366830">
        <w:rPr>
          <w:rFonts w:ascii="Times New Roman" w:eastAsia="Times New Roman" w:hAnsi="Times New Roman" w:cs="Times New Roman"/>
          <w:i/>
          <w:noProof/>
          <w:color w:val="000000" w:themeColor="text1"/>
          <w:shd w:val="clear" w:color="auto" w:fill="FFFFFF"/>
        </w:rPr>
        <w:t>37</w:t>
      </w:r>
      <w:r w:rsidR="00366830" w:rsidRPr="00366830">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sidRPr="00980D45">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 xml:space="preserve"> Similarly, the CalCOFI program (</w:t>
      </w:r>
      <w:r w:rsidRPr="00980D45">
        <w:rPr>
          <w:rFonts w:ascii="Times New Roman" w:eastAsia="Times New Roman" w:hAnsi="Times New Roman" w:cs="Times New Roman"/>
          <w:color w:val="000000" w:themeColor="text1"/>
          <w:shd w:val="clear" w:color="auto" w:fill="FFFFFF"/>
        </w:rPr>
        <w:t>https://calcofi.com/</w:t>
      </w:r>
      <w:r>
        <w:rPr>
          <w:rFonts w:ascii="Times New Roman" w:eastAsia="Times New Roman" w:hAnsi="Times New Roman" w:cs="Times New Roman"/>
          <w:color w:val="000000" w:themeColor="text1"/>
          <w:shd w:val="clear" w:color="auto" w:fill="FFFFFF"/>
        </w:rPr>
        <w:t>) has historically used</w:t>
      </w:r>
      <w:r w:rsidRPr="00980D45">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s</w:t>
      </w:r>
      <w:r w:rsidRPr="00980D45">
        <w:rPr>
          <w:rFonts w:ascii="Times New Roman" w:eastAsia="Times New Roman" w:hAnsi="Times New Roman" w:cs="Times New Roman"/>
          <w:color w:val="000000" w:themeColor="text1"/>
          <w:shd w:val="clear" w:color="auto" w:fill="FFFFFF"/>
        </w:rPr>
        <w:t xml:space="preserve">pring data for </w:t>
      </w:r>
      <w:r>
        <w:rPr>
          <w:rFonts w:ascii="Times New Roman" w:eastAsia="Times New Roman" w:hAnsi="Times New Roman" w:cs="Times New Roman"/>
          <w:color w:val="000000" w:themeColor="text1"/>
          <w:shd w:val="clear" w:color="auto" w:fill="FFFFFF"/>
        </w:rPr>
        <w:t xml:space="preserve">their annual </w:t>
      </w:r>
      <w:r w:rsidRPr="00980D45">
        <w:rPr>
          <w:rFonts w:ascii="Times New Roman" w:eastAsia="Times New Roman" w:hAnsi="Times New Roman" w:cs="Times New Roman"/>
          <w:color w:val="000000" w:themeColor="text1"/>
          <w:shd w:val="clear" w:color="auto" w:fill="FFFFFF"/>
        </w:rPr>
        <w:t xml:space="preserve">California Current Ecosystem Report </w:t>
      </w:r>
      <w:r w:rsidR="005D305C">
        <w:rPr>
          <w:rFonts w:ascii="Times New Roman" w:eastAsia="Times New Roman" w:hAnsi="Times New Roman" w:cs="Times New Roman"/>
          <w:color w:val="000000" w:themeColor="text1"/>
          <w:shd w:val="clear" w:color="auto" w:fill="FFFFFF"/>
        </w:rPr>
        <w:t>providing</w:t>
      </w:r>
      <w:r w:rsidRPr="00980D45">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decades of</w:t>
      </w:r>
      <w:r w:rsidRPr="00980D45">
        <w:rPr>
          <w:rFonts w:ascii="Times New Roman" w:eastAsia="Times New Roman" w:hAnsi="Times New Roman" w:cs="Times New Roman"/>
          <w:color w:val="000000" w:themeColor="text1"/>
          <w:shd w:val="clear" w:color="auto" w:fill="FFFFFF"/>
        </w:rPr>
        <w:t xml:space="preserve"> precedent for using spring data</w:t>
      </w:r>
      <w:r>
        <w:rPr>
          <w:rFonts w:ascii="Times New Roman" w:eastAsia="Times New Roman" w:hAnsi="Times New Roman" w:cs="Times New Roman"/>
          <w:color w:val="000000" w:themeColor="text1"/>
          <w:shd w:val="clear" w:color="auto" w:fill="FFFFFF"/>
        </w:rPr>
        <w:t xml:space="preserve"> to investigate changes in ichthyoplankton assemblages</w:t>
      </w:r>
      <w:r>
        <w:rPr>
          <w:rFonts w:ascii="Times New Roman" w:eastAsia="Times New Roman" w:hAnsi="Times New Roman" w:cs="Times New Roman"/>
          <w:color w:val="000000" w:themeColor="text1"/>
          <w:shd w:val="clear" w:color="auto" w:fill="FFFFFF"/>
        </w:rPr>
        <w:fldChar w:fldCharType="begin" w:fldLock="1"/>
      </w:r>
      <w:r w:rsidR="00366830">
        <w:rPr>
          <w:rFonts w:ascii="Times New Roman" w:eastAsia="Times New Roman" w:hAnsi="Times New Roman" w:cs="Times New Roman"/>
          <w:color w:val="000000" w:themeColor="text1"/>
          <w:shd w:val="clear" w:color="auto" w:fill="FFFFFF"/>
        </w:rPr>
        <w:instrText>ADDIN CSL_CITATION {"citationItems":[{"id":"ITEM-1","itemData":{"author":[{"dropping-particle":"","family":"Heine","given":"John N.","non-dropping-particle":"","parse-names":false,"suffix":""}],"id":"ITEM-1","issued":{"date-parts":[["2008"]]},"page":"264","title":"California Cooperative Oceanic Fisheries Investigations. Reports","type":"article-journal","volume":"49"},"uris":["http://www.mendeley.com/documents/?uuid=c922435a-0108-491a-bbc8-e4858a482866"]}],"mendeley":{"formattedCitation":"(&lt;i&gt;38&lt;/i&gt;)","plainTextFormattedCitation":"(38)","previouslyFormattedCitation":"(&lt;i&gt;38&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366830" w:rsidRPr="00366830">
        <w:rPr>
          <w:rFonts w:ascii="Times New Roman" w:eastAsia="Times New Roman" w:hAnsi="Times New Roman" w:cs="Times New Roman"/>
          <w:noProof/>
          <w:color w:val="000000" w:themeColor="text1"/>
          <w:shd w:val="clear" w:color="auto" w:fill="FFFFFF"/>
        </w:rPr>
        <w:t>(</w:t>
      </w:r>
      <w:r w:rsidR="00366830" w:rsidRPr="00366830">
        <w:rPr>
          <w:rFonts w:ascii="Times New Roman" w:eastAsia="Times New Roman" w:hAnsi="Times New Roman" w:cs="Times New Roman"/>
          <w:i/>
          <w:noProof/>
          <w:color w:val="000000" w:themeColor="text1"/>
          <w:shd w:val="clear" w:color="auto" w:fill="FFFFFF"/>
        </w:rPr>
        <w:t>38</w:t>
      </w:r>
      <w:r w:rsidR="00366830" w:rsidRPr="00366830">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sidRPr="00980D45">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 xml:space="preserve"> However, we acknowledge in the discussion that by limiting our analyses to spring sampling we </w:t>
      </w:r>
      <w:r w:rsidR="005D305C">
        <w:rPr>
          <w:rFonts w:ascii="Times New Roman" w:eastAsia="Times New Roman" w:hAnsi="Times New Roman" w:cs="Times New Roman"/>
          <w:color w:val="000000" w:themeColor="text1"/>
          <w:shd w:val="clear" w:color="auto" w:fill="FFFFFF"/>
        </w:rPr>
        <w:t xml:space="preserve">will not observe species without pelagic larval stages. Likewise, we may miss phenological changes in spawning, although recent work has found little evidence for such trends </w:t>
      </w:r>
      <w:r>
        <w:rPr>
          <w:rFonts w:ascii="Times New Roman" w:eastAsia="Times New Roman" w:hAnsi="Times New Roman" w:cs="Times New Roman"/>
          <w:color w:val="000000" w:themeColor="text1"/>
          <w:shd w:val="clear" w:color="auto" w:fill="FFFFFF"/>
        </w:rPr>
        <w:fldChar w:fldCharType="begin" w:fldLock="1"/>
      </w:r>
      <w:r w:rsidR="00366830">
        <w:rPr>
          <w:rFonts w:ascii="Times New Roman" w:eastAsia="Times New Roman" w:hAnsi="Times New Roman" w:cs="Times New Roman"/>
          <w:color w:val="000000" w:themeColor="text1"/>
          <w:shd w:val="clear" w:color="auto" w:fill="FFFFFF"/>
        </w:rPr>
        <w:instrText>ADDIN CSL_CITATION {"citationItems":[{"id":"ITEM-1","itemData":{"DOI":"10.1111/gcb.16010","ISSN":"13652486","PMID":"34951510","abstract":"The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Biology","id":"ITEM-1","issue":"5","issued":{"date-parts":[["2022"]]},"page":"1766-1785","publisher":"Wiley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years","type":"article-journal","volume":"28"},"uris":["http://www.mendeley.com/documents/?uuid=2bb9ea45-aee2-4422-b020-a124d9ef3e51"]},{"id":"ITEM-2","itemData":{"DOI":"10.1029/2018JC014011","ISSN":"21699291","abstract":"We used univariate and multivariate spatiotemporal delta models to quantify changes in the distribution of ichthyoplankton in the southern California Current System from 1951 to 2016. We focus on mesopelagic species, because they are most abundant, and on northern anchovy (Engraulis mordax), Pacific sardine (Sardinops sagax), and Pacific hake (Merluccius productus), because they are important commercial and forage fish species. Univariate models indicated that changes in the relative abundance, area occupied, center of gravity, and spatiotemporal variability of numerically dominant warm-water and cool-water-associated mesopelagic ichthyoplankton show strong species-specific differences. Multivariate models revealed that the warm-water-associated mesopelagic assemblage exhibits an increasing, nonmonotonic, secular trend of increasing relative abundance underlying interannual variability, suggesting a tropicalization of the southern California Current System. In contrast, the cool-water-associated mesopelagic assemblage shows mainly interannual variability, with little secular trend over the 65-year period. Correlation matrices of the modeled ichthyoplankton densities showed that the spatial distributions of northern anchovy and Pacific hake are highly correlated with cool-water mesopelagic ichthyoplankton, but Pacific sardine is spatially correlated with both warm- and cool-water-associated mesopelagic species. Declines of adult sardine, anchovy, and hake are occurring concurrently with tropicalization of the southern California Current System. The most parsimonious explanation for tropicalization of the ichthyoplankton is increased presence of Pacific Equatorial-influenced Water in the inshore southern California region.","author":[{"dropping-particle":"","family":"McClatchie","given":"Sam","non-dropping-particle":"","parse-names":false,"suffix":""},{"dropping-particle":"","family":"Gao","given":"Jin","non-dropping-particle":"","parse-names":false,"suffix":""},{"dropping-particle":"","family":"Drenkard","given":"Elizabeth J.","non-dropping-particle":"","parse-names":false,"suffix":""},{"dropping-particle":"","family":"Thompson","given":"Andrew R.","non-dropping-particle":"","parse-names":false,"suffix":""},{"dropping-particle":"","family":"Watson","given":"William","non-dropping-particle":"","parse-names":false,"suffix":""},{"dropping-particle":"","family":"Ciannelli","given":"Lorenzo","non-dropping-particle":"","parse-names":false,"suffix":""},{"dropping-particle":"","family":"Bograd","given":"Steven J.","non-dropping-particle":"","parse-names":false,"suffix":""},{"dropping-particle":"","family":"Thorson","given":"James T.","non-dropping-particle":"","parse-names":false,"suffix":""}],"container-title":"Journal of Geophysical Research: Oceans","id":"ITEM-2","issue":"9","issued":{"date-parts":[["2018"]]},"page":"6277-6295","publisher":"Wiley Online Library","title":"Interannual and Secular Variability of Larvae of Mesopelagic and Forage Fishes in the Southern California Current System","type":"article-journal","volume":"123"},"uris":["http://www.mendeley.com/documents/?uuid=235b4cbb-6cce-4902-884f-ccbc32bb3369"]}],"mendeley":{"formattedCitation":"(&lt;i&gt;26&lt;/i&gt;, &lt;i&gt;37&lt;/i&gt;)","plainTextFormattedCitation":"(26, 37)","previouslyFormattedCitation":"(&lt;i&gt;26&lt;/i&gt;, &lt;i&gt;37&lt;/i&gt;)"},"properties":{"noteIndex":0},"schema":"https://github.com/citation-style-language/schema/raw/master/csl-citation.json"}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366830" w:rsidRPr="00366830">
        <w:rPr>
          <w:rFonts w:ascii="Times New Roman" w:eastAsia="Times New Roman" w:hAnsi="Times New Roman" w:cs="Times New Roman"/>
          <w:noProof/>
          <w:color w:val="000000" w:themeColor="text1"/>
          <w:shd w:val="clear" w:color="auto" w:fill="FFFFFF"/>
        </w:rPr>
        <w:t>(</w:t>
      </w:r>
      <w:r w:rsidR="00366830" w:rsidRPr="00366830">
        <w:rPr>
          <w:rFonts w:ascii="Times New Roman" w:eastAsia="Times New Roman" w:hAnsi="Times New Roman" w:cs="Times New Roman"/>
          <w:i/>
          <w:noProof/>
          <w:color w:val="000000" w:themeColor="text1"/>
          <w:shd w:val="clear" w:color="auto" w:fill="FFFFFF"/>
        </w:rPr>
        <w:t>26</w:t>
      </w:r>
      <w:r w:rsidR="00366830" w:rsidRPr="00366830">
        <w:rPr>
          <w:rFonts w:ascii="Times New Roman" w:eastAsia="Times New Roman" w:hAnsi="Times New Roman" w:cs="Times New Roman"/>
          <w:noProof/>
          <w:color w:val="000000" w:themeColor="text1"/>
          <w:shd w:val="clear" w:color="auto" w:fill="FFFFFF"/>
        </w:rPr>
        <w:t xml:space="preserve">, </w:t>
      </w:r>
      <w:r w:rsidR="00366830" w:rsidRPr="00366830">
        <w:rPr>
          <w:rFonts w:ascii="Times New Roman" w:eastAsia="Times New Roman" w:hAnsi="Times New Roman" w:cs="Times New Roman"/>
          <w:i/>
          <w:noProof/>
          <w:color w:val="000000" w:themeColor="text1"/>
          <w:shd w:val="clear" w:color="auto" w:fill="FFFFFF"/>
        </w:rPr>
        <w:t>37</w:t>
      </w:r>
      <w:r w:rsidR="00366830" w:rsidRPr="00366830">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xml:space="preserve">. </w:t>
      </w:r>
    </w:p>
    <w:p w14:paraId="56FF22FB" w14:textId="77777777" w:rsidR="00AC1749" w:rsidRDefault="00AC1749" w:rsidP="00AC1749">
      <w:pPr>
        <w:pStyle w:val="ListParagraph"/>
        <w:ind w:left="1080"/>
        <w:rPr>
          <w:rFonts w:ascii="Times New Roman" w:eastAsia="Times New Roman" w:hAnsi="Times New Roman" w:cs="Times New Roman"/>
          <w:color w:val="000000" w:themeColor="text1"/>
          <w:shd w:val="clear" w:color="auto" w:fill="FFFFFF"/>
        </w:rPr>
      </w:pPr>
    </w:p>
    <w:p w14:paraId="1490E7D9" w14:textId="0062DFD4" w:rsidR="00AC1749" w:rsidRPr="005D305C" w:rsidRDefault="00F15EE5" w:rsidP="00366830">
      <w:pPr>
        <w:pStyle w:val="ListParagraph"/>
        <w:ind w:left="0"/>
        <w:rPr>
          <w:rFonts w:ascii="Times New Roman" w:eastAsia="Times New Roman" w:hAnsi="Times New Roman" w:cs="Times New Roman"/>
          <w:b/>
          <w:bCs/>
          <w:color w:val="000000" w:themeColor="text1"/>
          <w:shd w:val="clear" w:color="auto" w:fill="FFFFFF"/>
        </w:rPr>
      </w:pPr>
      <w:r>
        <w:rPr>
          <w:rFonts w:ascii="Times New Roman" w:eastAsia="Times New Roman" w:hAnsi="Times New Roman" w:cs="Times New Roman"/>
          <w:b/>
          <w:bCs/>
          <w:color w:val="000000" w:themeColor="text1"/>
          <w:shd w:val="clear" w:color="auto" w:fill="FFFFFF"/>
        </w:rPr>
        <w:t xml:space="preserve">(iv) </w:t>
      </w:r>
      <w:r w:rsidR="00AC1749" w:rsidRPr="005D305C">
        <w:rPr>
          <w:rFonts w:ascii="Times New Roman" w:eastAsia="Times New Roman" w:hAnsi="Times New Roman" w:cs="Times New Roman"/>
          <w:b/>
          <w:bCs/>
          <w:color w:val="000000" w:themeColor="text1"/>
          <w:shd w:val="clear" w:color="auto" w:fill="FFFFFF"/>
        </w:rPr>
        <w:t>address the issue of having sea surface temperature, while the larvae are often belonging to meso-pelagic species of deeper water layers.</w:t>
      </w:r>
    </w:p>
    <w:p w14:paraId="37953DD2" w14:textId="535EE393" w:rsidR="00980D45" w:rsidRDefault="00980D45" w:rsidP="00366830">
      <w:pPr>
        <w:ind w:left="180" w:firstLine="54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We thank the reviewers for this suggestion. Originally we had conducted the analyses using the average water column depth from 10-100m (here in MWCT) collected from nearly simultaneously conducted CTD casts following the methods of Thompson et al. </w:t>
      </w:r>
      <w:r>
        <w:rPr>
          <w:rFonts w:ascii="Times New Roman" w:eastAsia="Times New Roman" w:hAnsi="Times New Roman" w:cs="Times New Roman"/>
          <w:color w:val="000000" w:themeColor="text1"/>
          <w:shd w:val="clear" w:color="auto" w:fill="FFFFFF"/>
        </w:rPr>
        <w:fldChar w:fldCharType="begin" w:fldLock="1"/>
      </w:r>
      <w:r w:rsidR="00366830">
        <w:rPr>
          <w:rFonts w:ascii="Times New Roman" w:eastAsia="Times New Roman" w:hAnsi="Times New Roman" w:cs="Times New Roman"/>
          <w:color w:val="000000" w:themeColor="text1"/>
          <w:shd w:val="clear" w:color="auto" w:fill="FFFFFF"/>
        </w:rPr>
        <w:instrText>ADDIN CSL_CITATION {"citationItems":[{"id":"ITEM-1","itemData":{"DOI":"10.1111/gcb.16010","ISSN":"13652486","PMID":"34951510","abstract":"The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Biology","id":"ITEM-1","issue":"5","issued":{"date-parts":[["2022"]]},"page":"1766-1785","publisher":"Wiley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mendeley":{"formattedCitation":"(&lt;i&gt;26&lt;/i&gt;)","plainTextFormattedCitation":"(26)","previouslyFormattedCitation":"(&lt;i&gt;26&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366830" w:rsidRPr="00366830">
        <w:rPr>
          <w:rFonts w:ascii="Times New Roman" w:eastAsia="Times New Roman" w:hAnsi="Times New Roman" w:cs="Times New Roman"/>
          <w:noProof/>
          <w:color w:val="000000" w:themeColor="text1"/>
          <w:shd w:val="clear" w:color="auto" w:fill="FFFFFF"/>
        </w:rPr>
        <w:t>(</w:t>
      </w:r>
      <w:r w:rsidR="00366830" w:rsidRPr="00366830">
        <w:rPr>
          <w:rFonts w:ascii="Times New Roman" w:eastAsia="Times New Roman" w:hAnsi="Times New Roman" w:cs="Times New Roman"/>
          <w:i/>
          <w:noProof/>
          <w:color w:val="000000" w:themeColor="text1"/>
          <w:shd w:val="clear" w:color="auto" w:fill="FFFFFF"/>
        </w:rPr>
        <w:t>26</w:t>
      </w:r>
      <w:r w:rsidR="00366830" w:rsidRPr="00366830">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xml:space="preserve"> to match species observations and relevant temperature. However, we were equally concerned that a single instantaneous temperature measurement, even if from a more appropriate depth, may not be as reflective of the environment in which the larvae developed. </w:t>
      </w:r>
      <w:r w:rsidR="00F15EE5">
        <w:rPr>
          <w:rFonts w:ascii="Times New Roman" w:eastAsia="Times New Roman" w:hAnsi="Times New Roman" w:cs="Times New Roman"/>
          <w:color w:val="000000" w:themeColor="text1"/>
          <w:shd w:val="clear" w:color="auto" w:fill="FFFFFF"/>
        </w:rPr>
        <w:t>Thus,</w:t>
      </w:r>
      <w:r>
        <w:rPr>
          <w:rFonts w:ascii="Times New Roman" w:eastAsia="Times New Roman" w:hAnsi="Times New Roman" w:cs="Times New Roman"/>
          <w:color w:val="000000" w:themeColor="text1"/>
          <w:shd w:val="clear" w:color="auto" w:fill="FFFFFF"/>
        </w:rPr>
        <w:t xml:space="preserve"> we adopted the two-</w:t>
      </w:r>
      <w:r>
        <w:rPr>
          <w:rFonts w:ascii="Times New Roman" w:eastAsia="Times New Roman" w:hAnsi="Times New Roman" w:cs="Times New Roman"/>
          <w:color w:val="000000" w:themeColor="text1"/>
          <w:shd w:val="clear" w:color="auto" w:fill="FFFFFF"/>
        </w:rPr>
        <w:lastRenderedPageBreak/>
        <w:t xml:space="preserve">month average SST metric (separately obtained from remote sensing) to account for the average life stage of the observed species. </w:t>
      </w:r>
    </w:p>
    <w:p w14:paraId="28F6D34B" w14:textId="552CEF82" w:rsidR="00AC1749" w:rsidRPr="00980D45" w:rsidRDefault="00980D45" w:rsidP="00366830">
      <w:pPr>
        <w:ind w:left="180" w:firstLine="54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To address this, we re-ran all analyses using MWCT instead of SST (See Supplemental Results). We note that two-month averaged SST and instantaneous MWCT were only 29% correlated</w:t>
      </w:r>
      <w:r w:rsidR="005D305C">
        <w:rPr>
          <w:rFonts w:ascii="Times New Roman" w:eastAsia="Times New Roman" w:hAnsi="Times New Roman" w:cs="Times New Roman"/>
          <w:color w:val="000000" w:themeColor="text1"/>
          <w:shd w:val="clear" w:color="auto" w:fill="FFFFFF"/>
        </w:rPr>
        <w:t xml:space="preserve">. This finding </w:t>
      </w:r>
      <w:r>
        <w:rPr>
          <w:rFonts w:ascii="Times New Roman" w:eastAsia="Times New Roman" w:hAnsi="Times New Roman" w:cs="Times New Roman"/>
          <w:color w:val="000000" w:themeColor="text1"/>
          <w:shd w:val="clear" w:color="auto" w:fill="FFFFFF"/>
        </w:rPr>
        <w:t>is perhaps unsurprising given the substantial difference in spatial and temporal integration time of these temperature measurements (linear regression, p&lt;0.01). Despite these apparent differences, we found nearly identical results in the direction and significance of species–temperature associations as well as temperature-driven variation in fish community dynamics. These results suggest that species-temperature associations and our conclusions are largely robust to temperature metrics. We report the two-month averaged SST in the main manuscript and include MWCT analyses in the supplement.</w:t>
      </w:r>
    </w:p>
    <w:p w14:paraId="7F0E4BDC" w14:textId="4CE4CA10" w:rsidR="00AC1749" w:rsidRDefault="00AC1749" w:rsidP="00AC1749">
      <w:pPr>
        <w:rPr>
          <w:rFonts w:ascii="Times New Roman" w:eastAsia="Times New Roman" w:hAnsi="Times New Roman" w:cs="Times New Roman"/>
          <w:color w:val="7F7F7F" w:themeColor="text1" w:themeTint="80"/>
          <w:sz w:val="20"/>
          <w:szCs w:val="20"/>
          <w:shd w:val="clear" w:color="auto" w:fill="FFFFFF"/>
        </w:rPr>
      </w:pPr>
      <w:r w:rsidRPr="00AC1749">
        <w:rPr>
          <w:rFonts w:ascii="Times New Roman" w:eastAsia="Times New Roman" w:hAnsi="Times New Roman" w:cs="Times New Roman"/>
          <w:color w:val="7F7F7F" w:themeColor="text1" w:themeTint="80"/>
          <w:sz w:val="20"/>
          <w:szCs w:val="20"/>
        </w:rPr>
        <w:br/>
      </w:r>
      <w:r w:rsidRPr="00AC1749">
        <w:rPr>
          <w:rFonts w:ascii="Times New Roman" w:eastAsia="Times New Roman" w:hAnsi="Times New Roman" w:cs="Times New Roman"/>
          <w:color w:val="7F7F7F" w:themeColor="text1" w:themeTint="80"/>
          <w:sz w:val="20"/>
          <w:szCs w:val="20"/>
          <w:shd w:val="clear" w:color="auto" w:fill="FFFFFF"/>
        </w:rPr>
        <w:t xml:space="preserve">One reviewer is concerned that the </w:t>
      </w:r>
      <w:proofErr w:type="spellStart"/>
      <w:r w:rsidRPr="00AC1749">
        <w:rPr>
          <w:rFonts w:ascii="Times New Roman" w:eastAsia="Times New Roman" w:hAnsi="Times New Roman" w:cs="Times New Roman"/>
          <w:color w:val="7F7F7F" w:themeColor="text1" w:themeTint="80"/>
          <w:sz w:val="20"/>
          <w:szCs w:val="20"/>
          <w:shd w:val="clear" w:color="auto" w:fill="FFFFFF"/>
        </w:rPr>
        <w:t>ms</w:t>
      </w:r>
      <w:proofErr w:type="spellEnd"/>
      <w:r w:rsidRPr="00AC1749">
        <w:rPr>
          <w:rFonts w:ascii="Times New Roman" w:eastAsia="Times New Roman" w:hAnsi="Times New Roman" w:cs="Times New Roman"/>
          <w:color w:val="7F7F7F" w:themeColor="text1" w:themeTint="80"/>
          <w:sz w:val="20"/>
          <w:szCs w:val="20"/>
          <w:shd w:val="clear" w:color="auto" w:fill="FFFFFF"/>
        </w:rPr>
        <w:t xml:space="preserve"> itself present highly derived analyses of community shifts. I agree that the author need to do a better job in presenting the fundamental data underlying their analyses, including a clear indication when morphological and when genetic information was used. The authors also need to make good arguments why specific species from the potential collection of 56 species were assessed /presented in depth (cf. Fig 1). This will also entail to move some material /graphs from supplement to the main paper, for example some of the heat maps. Finally, I wonder if it would be possible, though some process of data set randomization, to come up with a null-model on SST vs. species abundance correlations that could happen by chance.</w:t>
      </w:r>
      <w:r w:rsidRPr="00AC1749">
        <w:rPr>
          <w:rFonts w:ascii="Times New Roman" w:eastAsia="Times New Roman" w:hAnsi="Times New Roman" w:cs="Times New Roman"/>
          <w:color w:val="7F7F7F" w:themeColor="text1" w:themeTint="80"/>
          <w:sz w:val="20"/>
          <w:szCs w:val="20"/>
        </w:rPr>
        <w:br/>
      </w:r>
      <w:r w:rsidRPr="00AC1749">
        <w:rPr>
          <w:rFonts w:ascii="Times New Roman" w:eastAsia="Times New Roman" w:hAnsi="Times New Roman" w:cs="Times New Roman"/>
          <w:color w:val="7F7F7F" w:themeColor="text1" w:themeTint="80"/>
          <w:sz w:val="20"/>
          <w:szCs w:val="20"/>
          <w:shd w:val="clear" w:color="auto" w:fill="FFFFFF"/>
        </w:rPr>
        <w:t>If the authors think they can successfully address all issues raised by the referees, I am happy to receive a revision.</w:t>
      </w:r>
      <w:r w:rsidRPr="00AC1749">
        <w:rPr>
          <w:rFonts w:ascii="Times New Roman" w:eastAsia="Times New Roman" w:hAnsi="Times New Roman" w:cs="Times New Roman"/>
          <w:color w:val="7F7F7F" w:themeColor="text1" w:themeTint="80"/>
          <w:sz w:val="20"/>
          <w:szCs w:val="20"/>
        </w:rPr>
        <w:br/>
      </w:r>
      <w:r w:rsidRPr="00AC1749">
        <w:rPr>
          <w:rFonts w:ascii="Times New Roman" w:eastAsia="Times New Roman" w:hAnsi="Times New Roman" w:cs="Times New Roman"/>
          <w:color w:val="7F7F7F" w:themeColor="text1" w:themeTint="80"/>
          <w:sz w:val="20"/>
          <w:szCs w:val="20"/>
          <w:shd w:val="clear" w:color="auto" w:fill="FFFFFF"/>
        </w:rPr>
        <w:t>This revision will be sent out for re-review, potentially to additional referees.</w:t>
      </w:r>
    </w:p>
    <w:p w14:paraId="0028B91C" w14:textId="35520CDD" w:rsidR="00980D45" w:rsidRDefault="00980D45" w:rsidP="00AC1749">
      <w:pPr>
        <w:rPr>
          <w:rFonts w:ascii="Times New Roman" w:eastAsia="Times New Roman" w:hAnsi="Times New Roman" w:cs="Times New Roman"/>
          <w:color w:val="7F7F7F" w:themeColor="text1" w:themeTint="80"/>
          <w:sz w:val="20"/>
          <w:szCs w:val="20"/>
          <w:shd w:val="clear" w:color="auto" w:fill="FFFFFF"/>
        </w:rPr>
      </w:pPr>
    </w:p>
    <w:p w14:paraId="107D26EB" w14:textId="77777777" w:rsidR="00366830" w:rsidRDefault="00366830" w:rsidP="00366830">
      <w:pPr>
        <w:ind w:left="720"/>
        <w:rPr>
          <w:ins w:id="62" w:author="Zachary Gold" w:date="2022-03-18T10:14:00Z"/>
          <w:rFonts w:ascii="Times New Roman" w:eastAsia="Times New Roman" w:hAnsi="Times New Roman" w:cs="Times New Roman"/>
          <w:color w:val="000000" w:themeColor="text1"/>
          <w:shd w:val="clear" w:color="auto" w:fill="FFFFFF"/>
        </w:rPr>
      </w:pPr>
      <w:ins w:id="63" w:author="Zachary Gold" w:date="2022-03-18T10:14:00Z">
        <w:r>
          <w:rPr>
            <w:rFonts w:ascii="Times New Roman" w:eastAsia="Times New Roman" w:hAnsi="Times New Roman" w:cs="Times New Roman"/>
            <w:color w:val="000000" w:themeColor="text1"/>
            <w:shd w:val="clear" w:color="auto" w:fill="FFFFFF"/>
          </w:rPr>
          <w:t>We thank the editor for their comments and have taken efforts to clarify our writing throughout the manuscript, particularly by including a Methods section that highlight how the data was generated and how they were combined into the joint model. From reading the reviews it is apparent to us that we did not adequately communicate the significance of the joint model or how the model was implemented. We apologize for that mistake as it is ultimately one of the key novel developments in this paper. Please see the added Methods section in the manuscript.</w:t>
        </w:r>
      </w:ins>
    </w:p>
    <w:p w14:paraId="2C4ABEC5" w14:textId="75B63BEB" w:rsidR="00366830" w:rsidRDefault="00366830" w:rsidP="00366830">
      <w:pPr>
        <w:ind w:left="720" w:firstLine="720"/>
        <w:rPr>
          <w:ins w:id="64" w:author="Zachary Gold" w:date="2022-03-18T10:14:00Z"/>
          <w:rFonts w:ascii="Times New Roman" w:eastAsia="Times New Roman" w:hAnsi="Times New Roman" w:cs="Times New Roman"/>
          <w:color w:val="000000" w:themeColor="text1"/>
          <w:shd w:val="clear" w:color="auto" w:fill="FFFFFF"/>
        </w:rPr>
      </w:pPr>
      <w:ins w:id="65" w:author="Zachary Gold" w:date="2022-03-18T10:14:00Z">
        <w:r>
          <w:rPr>
            <w:rFonts w:ascii="Times New Roman" w:eastAsia="Times New Roman" w:hAnsi="Times New Roman" w:cs="Times New Roman"/>
            <w:color w:val="000000" w:themeColor="text1"/>
            <w:shd w:val="clear" w:color="auto" w:fill="FFFFFF"/>
          </w:rPr>
          <w:t xml:space="preserve">Previous work has demonstrated that amplicon sequence data are compositional in nature and thus can only provide relative abundance estimates </w:t>
        </w:r>
        <w:r>
          <w:rPr>
            <w:rFonts w:ascii="Times New Roman" w:eastAsia="Times New Roman" w:hAnsi="Times New Roman" w:cs="Times New Roman"/>
            <w:color w:val="000000" w:themeColor="text1"/>
            <w:shd w:val="clear" w:color="auto" w:fill="FFFFFF"/>
          </w:rPr>
          <w:fldChar w:fldCharType="begin" w:fldLock="1"/>
        </w:r>
      </w:ins>
      <w:r>
        <w:rPr>
          <w:rFonts w:ascii="Times New Roman" w:eastAsia="Times New Roman" w:hAnsi="Times New Roman" w:cs="Times New Roman"/>
          <w:color w:val="000000" w:themeColor="text1"/>
          <w:shd w:val="clear" w:color="auto" w:fill="FFFFFF"/>
        </w:rPr>
        <w:instrText>ADDIN CSL_CITATION {"citationItems":[{"id":"ITEM-1","itemData":{"DOI":"10.3389/fmicb.2017.02224","ISSN":"1664302X","abstract":"Datasets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Microbiology","id":"ITEM-1","issue":"NOV","issued":{"date-parts":[["2017"]]},"page":"2224","publisher":"Frontiers","title":"Microbiome datasets are compositional: And this is not optional","type":"article-journal","volume":"8"},"uris":["http://www.mendeley.com/documents/?uuid=06926d89-01dc-4801-808d-46d5d2e036f2"]},{"id":"ITEM-2","itemData":{"DOI":"10.7554/eLife.46923","ISSN":"2050084X","PMID":"31502536","abstract":"Marker-gene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measurements.","author":[{"dropping-particle":"","family":"McLaren","given":"Michael R.","non-dropping-particle":"","parse-names":false,"suffix":""},{"dropping-particle":"","family":"Willis","given":"Amy D.","non-dropping-particle":"","parse-names":false,"suffix":""},{"dropping-particle":"","family":"Callahan","given":"Benjamin J.","non-dropping-particle":"","parse-names":false,"suffix":""}],"container-title":"eLife","id":"ITEM-2","issued":{"date-parts":[["2019"]]},"page":"e46923","publisher":"eLife Sciences Publications Limited","title":"Consistent and correctable bias in metagenomic sequencing experiments","type":"article-journal","volume":"8"},"uris":["http://www.mendeley.com/documents/?uuid=e896993a-b325-41c9-ac1e-a9211e4af8d0"]},{"id":"ITEM-3","itemData":{"DOI":"10.1371/journal.pcbi.1009113","ISSN":"15537358","PMID":"34228723","abstract":"PCR amplification plays an integral role in the measurement of mixed microbial communities via high-throughput DNA sequencing of the 16S ribosomal RNA (rRNA) gene. Yet PCR is also known to introduce multiple forms of bias in 16S rRNA studies. Here we present a paired modeling and experimental approach to characterize and mitigate PCR NPM-bias (PCR bias from non-primer-mismatch sources) in microbiota surveys. We use experimental data from mock bacterial communities to validate our approach and human gut microbiota samples to characterize PCR NPM-bias under real-world conditions. Our results suggest that PCR NPM-bias can skew estimates of microbial relative abundances by a factor of 4 or more, but that this bias can be mitigated using log-ratio linear models.","author":[{"dropping-particle":"","family":"Silverman","given":"Justin D.","non-dropping-particle":"","parse-names":false,"suffix":""},{"dropping-particle":"","family":"Bloom","given":"Rachael J.","non-dropping-particle":"","parse-names":false,"suffix":""},{"dropping-particle":"","family":"Jiang","given":"Sharon","non-dropping-particle":"","parse-names":false,"suffix":""},{"dropping-particle":"","family":"Durand","given":"Heather K.","non-dropping-particle":"","parse-names":false,"suffix":""},{"dropping-particle":"","family":"Dallow","given":"Eric","non-dropping-particle":"","parse-names":false,"suffix":""},{"dropping-particle":"","family":"Mukherjee","given":"Sayan","non-dropping-particle":"","parse-names":false,"suffix":""},{"dropping-particle":"","family":"David","given":"Lawrence A.","non-dropping-particle":"","parse-names":false,"suffix":""}],"container-title":"PLoS Computational Biology","id":"ITEM-3","issue":"7","issued":{"date-parts":[["2021"]]},"page":"e1009113","publisher":"Public Library of Science San Francisco, CA USA","title":"Measuring and mitigating PCR bias in microbiota datasets","type":"article-journal","volume":"17"},"uris":["http://www.mendeley.com/documents/?uuid=aeb9a299-669d-4593-a9da-3af60d763c0c"]}],"mendeley":{"formattedCitation":"(&lt;i&gt;39&lt;/i&gt;–&lt;i&gt;41&lt;/i&gt;)","plainTextFormattedCitation":"(39–41)","previouslyFormattedCitation":"(&lt;i&gt;39&lt;/i&gt;–&lt;i&gt;41&lt;/i&gt;)"},"properties":{"noteIndex":0},"schema":"https://github.com/citation-style-language/schema/raw/master/csl-citation.json"}</w:instrText>
      </w:r>
      <w:ins w:id="66" w:author="Zachary Gold" w:date="2022-03-18T10:14:00Z">
        <w:r>
          <w:rPr>
            <w:rFonts w:ascii="Times New Roman" w:eastAsia="Times New Roman" w:hAnsi="Times New Roman" w:cs="Times New Roman"/>
            <w:color w:val="000000" w:themeColor="text1"/>
            <w:shd w:val="clear" w:color="auto" w:fill="FFFFFF"/>
          </w:rPr>
          <w:fldChar w:fldCharType="separate"/>
        </w:r>
      </w:ins>
      <w:r w:rsidRPr="00366830">
        <w:rPr>
          <w:rFonts w:ascii="Times New Roman" w:eastAsia="Times New Roman" w:hAnsi="Times New Roman" w:cs="Times New Roman"/>
          <w:noProof/>
          <w:color w:val="000000" w:themeColor="text1"/>
          <w:shd w:val="clear" w:color="auto" w:fill="FFFFFF"/>
        </w:rPr>
        <w:t>(</w:t>
      </w:r>
      <w:r w:rsidRPr="00366830">
        <w:rPr>
          <w:rFonts w:ascii="Times New Roman" w:eastAsia="Times New Roman" w:hAnsi="Times New Roman" w:cs="Times New Roman"/>
          <w:i/>
          <w:noProof/>
          <w:color w:val="000000" w:themeColor="text1"/>
          <w:shd w:val="clear" w:color="auto" w:fill="FFFFFF"/>
        </w:rPr>
        <w:t>39</w:t>
      </w:r>
      <w:r w:rsidRPr="00366830">
        <w:rPr>
          <w:rFonts w:ascii="Times New Roman" w:eastAsia="Times New Roman" w:hAnsi="Times New Roman" w:cs="Times New Roman"/>
          <w:noProof/>
          <w:color w:val="000000" w:themeColor="text1"/>
          <w:shd w:val="clear" w:color="auto" w:fill="FFFFFF"/>
        </w:rPr>
        <w:t>–</w:t>
      </w:r>
      <w:r w:rsidRPr="00366830">
        <w:rPr>
          <w:rFonts w:ascii="Times New Roman" w:eastAsia="Times New Roman" w:hAnsi="Times New Roman" w:cs="Times New Roman"/>
          <w:i/>
          <w:noProof/>
          <w:color w:val="000000" w:themeColor="text1"/>
          <w:shd w:val="clear" w:color="auto" w:fill="FFFFFF"/>
        </w:rPr>
        <w:t>41</w:t>
      </w:r>
      <w:r w:rsidRPr="00366830">
        <w:rPr>
          <w:rFonts w:ascii="Times New Roman" w:eastAsia="Times New Roman" w:hAnsi="Times New Roman" w:cs="Times New Roman"/>
          <w:noProof/>
          <w:color w:val="000000" w:themeColor="text1"/>
          <w:shd w:val="clear" w:color="auto" w:fill="FFFFFF"/>
        </w:rPr>
        <w:t>)</w:t>
      </w:r>
      <w:ins w:id="67" w:author="Zachary Gold" w:date="2022-03-18T10:14:00Z">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Compositional data is inherently limited in its inability to discriminate between 1 anchovy out of 10 observed larvae from 100 anchovy from 1,000 observed larvae. Thus relying on compositional data alone limits our understanding of fish community dynamics. The interpretation of compositional data is further challenged when the resulting amplicon sequencing reads are dependent on which co-</w:t>
        </w:r>
        <w:proofErr w:type="spellStart"/>
        <w:r>
          <w:rPr>
            <w:rFonts w:ascii="Times New Roman" w:eastAsia="Times New Roman" w:hAnsi="Times New Roman" w:cs="Times New Roman"/>
            <w:color w:val="000000" w:themeColor="text1"/>
            <w:shd w:val="clear" w:color="auto" w:fill="FFFFFF"/>
          </w:rPr>
          <w:t>occuring</w:t>
        </w:r>
        <w:proofErr w:type="spellEnd"/>
        <w:r>
          <w:rPr>
            <w:rFonts w:ascii="Times New Roman" w:eastAsia="Times New Roman" w:hAnsi="Times New Roman" w:cs="Times New Roman"/>
            <w:color w:val="000000" w:themeColor="text1"/>
            <w:shd w:val="clear" w:color="auto" w:fill="FFFFFF"/>
          </w:rPr>
          <w:t xml:space="preserve"> species are within a given sample. Thus the objective of the joint model was to ground </w:t>
        </w:r>
        <w:r w:rsidRPr="00980D45">
          <w:rPr>
            <w:rFonts w:ascii="Times New Roman" w:eastAsia="Times New Roman" w:hAnsi="Times New Roman" w:cs="Times New Roman"/>
            <w:color w:val="000000" w:themeColor="text1"/>
            <w:shd w:val="clear" w:color="auto" w:fill="FFFFFF"/>
          </w:rPr>
          <w:t>the higher diversity compositional amplicon sequence dataset</w:t>
        </w:r>
        <w:r>
          <w:rPr>
            <w:rFonts w:ascii="Times New Roman" w:eastAsia="Times New Roman" w:hAnsi="Times New Roman" w:cs="Times New Roman"/>
            <w:color w:val="000000" w:themeColor="text1"/>
            <w:shd w:val="clear" w:color="auto" w:fill="FFFFFF"/>
          </w:rPr>
          <w:t xml:space="preserve"> to the</w:t>
        </w:r>
        <w:r w:rsidRPr="00980D45">
          <w:rPr>
            <w:rFonts w:ascii="Times New Roman" w:eastAsia="Times New Roman" w:hAnsi="Times New Roman" w:cs="Times New Roman"/>
            <w:color w:val="000000" w:themeColor="text1"/>
            <w:shd w:val="clear" w:color="auto" w:fill="FFFFFF"/>
          </w:rPr>
          <w:t xml:space="preserve"> absolute abundance estimates from </w:t>
        </w:r>
        <w:r>
          <w:rPr>
            <w:rFonts w:ascii="Times New Roman" w:eastAsia="Times New Roman" w:hAnsi="Times New Roman" w:cs="Times New Roman"/>
            <w:color w:val="000000" w:themeColor="text1"/>
            <w:shd w:val="clear" w:color="auto" w:fill="FFFFFF"/>
          </w:rPr>
          <w:t xml:space="preserve">microscopy-derived </w:t>
        </w:r>
        <w:r w:rsidRPr="00980D45">
          <w:rPr>
            <w:rFonts w:ascii="Times New Roman" w:eastAsia="Times New Roman" w:hAnsi="Times New Roman" w:cs="Times New Roman"/>
            <w:color w:val="000000" w:themeColor="text1"/>
            <w:shd w:val="clear" w:color="auto" w:fill="FFFFFF"/>
          </w:rPr>
          <w:t>larval counts</w:t>
        </w:r>
        <w:r>
          <w:rPr>
            <w:rFonts w:ascii="Times New Roman" w:eastAsia="Times New Roman" w:hAnsi="Times New Roman" w:cs="Times New Roman"/>
            <w:color w:val="000000" w:themeColor="text1"/>
            <w:shd w:val="clear" w:color="auto" w:fill="FFFFFF"/>
          </w:rPr>
          <w:t xml:space="preserve"> to derive abundance estimates from species only observed in amplicon sequence data. This is done by linking compositional changes in amplicon sequence reads to larvae counts through a mechanistic joint model based on the PCR equation (See supplement 2). </w:t>
        </w:r>
      </w:ins>
    </w:p>
    <w:p w14:paraId="4A854449" w14:textId="77777777" w:rsidR="00366830" w:rsidRDefault="00366830" w:rsidP="00366830">
      <w:pPr>
        <w:ind w:left="720" w:firstLine="720"/>
        <w:rPr>
          <w:ins w:id="68" w:author="Zachary Gold" w:date="2022-03-18T10:14:00Z"/>
          <w:rFonts w:ascii="Times New Roman" w:eastAsia="Times New Roman" w:hAnsi="Times New Roman" w:cs="Times New Roman"/>
          <w:color w:val="000000" w:themeColor="text1"/>
          <w:shd w:val="clear" w:color="auto" w:fill="FFFFFF"/>
        </w:rPr>
      </w:pPr>
      <w:ins w:id="69" w:author="Zachary Gold" w:date="2022-03-18T10:14:00Z">
        <w:r>
          <w:rPr>
            <w:rFonts w:ascii="Times New Roman" w:eastAsia="Times New Roman" w:hAnsi="Times New Roman" w:cs="Times New Roman"/>
            <w:color w:val="000000" w:themeColor="text1"/>
            <w:shd w:val="clear" w:color="auto" w:fill="FFFFFF"/>
          </w:rPr>
          <w:t xml:space="preserve">Importantly, to the reviewer’s concerns, all analyses presented in the manuscript are conducted on the model estimates of larvae abundance (counts per volume sampled). We argue that without the microscopy counts, amplicon sequences from metabarcoding data are largely uninterpretable for quantitative estimates as observed reads are a function of both the input DNA concentration as well as the amplification efficiency. Thus by linking the abundance estimates from microscopy data to the input DNA concentration, </w:t>
        </w:r>
        <w:r>
          <w:rPr>
            <w:rFonts w:ascii="Times New Roman" w:eastAsia="Times New Roman" w:hAnsi="Times New Roman" w:cs="Times New Roman"/>
            <w:color w:val="000000" w:themeColor="text1"/>
            <w:shd w:val="clear" w:color="auto" w:fill="FFFFFF"/>
          </w:rPr>
          <w:lastRenderedPageBreak/>
          <w:t>the model becomes identifiable and allows for the estimation of larvae counts for species that cannot be observed/resolved through microscopy.</w:t>
        </w:r>
      </w:ins>
    </w:p>
    <w:p w14:paraId="7599919D" w14:textId="54D9BC36" w:rsidR="00366830" w:rsidRDefault="00366830" w:rsidP="00366830">
      <w:pPr>
        <w:ind w:left="720" w:firstLine="720"/>
        <w:rPr>
          <w:ins w:id="70" w:author="Zachary Gold" w:date="2022-03-18T10:14:00Z"/>
          <w:rFonts w:ascii="Times New Roman" w:eastAsia="Times New Roman" w:hAnsi="Times New Roman" w:cs="Times New Roman"/>
          <w:color w:val="000000" w:themeColor="text1"/>
          <w:shd w:val="clear" w:color="auto" w:fill="FFFFFF"/>
        </w:rPr>
      </w:pPr>
      <w:ins w:id="71" w:author="Zachary Gold" w:date="2022-03-18T10:14:00Z">
        <w:r>
          <w:rPr>
            <w:rFonts w:ascii="Times New Roman" w:eastAsia="Times New Roman" w:hAnsi="Times New Roman" w:cs="Times New Roman"/>
            <w:color w:val="000000" w:themeColor="text1"/>
            <w:shd w:val="clear" w:color="auto" w:fill="FFFFFF"/>
          </w:rPr>
          <w:t xml:space="preserve">We note that one reviewer requested comparisons between both methods as is standard practice in many metabarcoding ground-truthing studies including ones conducted by our co-authors </w:t>
        </w:r>
        <w:r>
          <w:rPr>
            <w:rFonts w:ascii="Times New Roman" w:eastAsia="Times New Roman" w:hAnsi="Times New Roman" w:cs="Times New Roman"/>
            <w:color w:val="000000" w:themeColor="text1"/>
            <w:shd w:val="clear" w:color="auto" w:fill="FFFFFF"/>
          </w:rPr>
          <w:fldChar w:fldCharType="begin" w:fldLock="1"/>
        </w:r>
      </w:ins>
      <w:r>
        <w:rPr>
          <w:rFonts w:ascii="Times New Roman" w:eastAsia="Times New Roman" w:hAnsi="Times New Roman" w:cs="Times New Roman"/>
          <w:color w:val="000000" w:themeColor="text1"/>
          <w:shd w:val="clear" w:color="auto" w:fill="FFFFFF"/>
        </w:rPr>
        <w:instrText>ADDIN CSL_CITATION {"citationItems":[{"id":"ITEM-1","itemData":{"DOI":"10.3389/FMARS.2016.00283","ISSN":"22967745","abstract":"Given the rapid rise of environmental DNA (eDNA) surveys in ecology and environmental science, it is important to be able to compare the results of these surveys to traditional methods of measuring biodiversity. Here we compare samples from a traditional method (a manual tow-net) to companion eDNA samples sequenced at three different genetic loci. We find only partial taxonomic overlap among the resulting datasets, with each reflecting a portion of the larger suite of taxa present in the sampled nearshore marine environment. In the larger context of eDNA sequencing surveys, our results suggest that primer amplification bias drives much of the taxonomic bias in eDNA detection, and that the baseline probability of detecting any given taxon with a broad-spectrum primer set is likely to be low. Whether catching fish with different nets or using different PCR primer sets, multiple data types can provide complementary views of a common ecosystem. However, it remains difficult to cross-validate eDNA sequencing techniques in the field, either for presence/absence or for abundance, particularly for primer sets that target very wide taxonomic ranges. Finally, our results highlight the breadth of diversity in a single habitat, and although eDNA does capture a richer sample of the community than traditional methods of sampling, a large number of eDNA primer sets focusing on different subsets of the biota would be necessary to survey any ecological community in a reasonably comprehensive way.","author":[{"dropping-particle":"","family":"Kelly","given":"Ryan P.","non-dropping-particle":"","parse-names":false,"suffix":""},{"dropping-particle":"","family":"Closek","given":"Collin J.","non-dropping-particle":"","parse-names":false,"suffix":""},{"dropping-particle":"","family":"O'Donnell","given":"James L.","non-dropping-particle":"","parse-names":false,"suffix":""},{"dropping-particle":"","family":"Kralj","given":"James E.","non-dropping-particle":"","parse-names":false,"suffix":""},{"dropping-particle":"","family":"Shelton","given":"Andrew O.","non-dropping-particle":"","parse-names":false,"suffix":""},{"dropping-particle":"","family":"Samhouri","given":"Jameal F.","non-dropping-particle":"","parse-names":false,"suffix":""}],"container-title":"Frontiers in Marine Science","id":"ITEM-1","issue":"JAN","issued":{"date-parts":[["2017"]]},"page":"283","publisher":"Frontiers","title":"Genetic and manual survey methods yield different and complementary views of an ecosystem","type":"article-journal","volume":"3"},"uris":["http://www.mendeley.com/documents/?uuid=b3cec499-5e84-4656-afe1-4b28d04d8a4e"]},{"id":"ITEM-2","itemData":{"DOI":"10.1016/j.biocon.2019.07.003","ISSN":"00063207","abstract":"Species of conservation interest are often rare or elusive, and often require labor-intensive population surveys for management. Sampling genetic traces of such species from environmental media such as water, air, or soil (environmental DNA; eDNA) can provide noninvasive and cost-effective means of monitoring. However, eDNA results may not align with traditional survey methods (e.g., visual, net) making it difficult to interpret eDNA results. We present the results of parallel beach seine and quantitative-PCR (qPCR) surveys of a threatened Chinook salmon (Oncorhynchus tshawytscha) from Skagit Bay, an estuary in Washington, USA. Our replicated design and hierarchical statistical model assesses the abundance, biomass, and DNA concentration at two spatial scales (site- and population-) over five months. We find both eDNA- and seine-derived abundance indices reflect the seasonal migration of salmon; at the population-scale, eDNA and seines provide virtually identical quantitative information. At the site scale, the methods are less correlated, suggesting the methods reveal different information about a patchily distributed species. Environmental DNA may act to smooth otherwise patchy biological signals in space and time. Reduced within-site variability for eDNA relative to seines suggests that eDNA may offer more precise population estimates. We partition sources of variability in space and time and compare eDNA and seine surveys – a first, to our knowledge – and so reveal the behavior of eDNA in the field. Our results underscore the value of using eDNA in conjunction with traditional surveys. Combining eDNA and seine estimates should improve the population data on which management of threatened species depends.","author":[{"dropping-particle":"","family":"Shelton","given":"Andrew Olaf","non-dropping-particle":"","parse-names":false,"suffix":""},{"dropping-particle":"","family":"Kelly","given":"Ryan P.","non-dropping-particle":"","parse-names":false,"suffix":""},{"dropping-particle":"","family":"O'Donnell","given":"James L.","non-dropping-particle":"","parse-names":false,"suffix":""},{"dropping-particle":"","family":"Park","given":"Linda","non-dropping-particle":"","parse-names":false,"suffix":""},{"dropping-particle":"","family":"Schwenke","given":"Piper","non-dropping-particle":"","parse-names":false,"suffix":""},{"dropping-particle":"","family":"Greene","given":"Correigh","non-dropping-particle":"","parse-names":false,"suffix":""},{"dropping-particle":"","family":"Henderson","given":"Richard A.","non-dropping-particle":"","parse-names":false,"suffix":""},{"dropping-particle":"","family":"Beamer","given":"Eric M.","non-dropping-particle":"","parse-names":false,"suffix":""}],"container-title":"Biological Conservation","id":"ITEM-2","issued":{"date-parts":[["2019","9"]]},"page":"383-391","publisher":"Elsevier BV","title":"Environmental DNA provides quantitative estimates of a threatened salmon species","type":"article-journal","volume":"237"},"uris":["http://www.mendeley.com/documents/?uuid=7593f11d-fce1-337d-830c-bc4fd41f2e79"]}],"mendeley":{"formattedCitation":"(&lt;i&gt;42&lt;/i&gt;, &lt;i&gt;43&lt;/i&gt;)","plainTextFormattedCitation":"(42, 43)","previouslyFormattedCitation":"(&lt;i&gt;42&lt;/i&gt;, &lt;i&gt;43&lt;/i&gt;)"},"properties":{"noteIndex":0},"schema":"https://github.com/citation-style-language/schema/raw/master/csl-citation.json"}</w:instrText>
      </w:r>
      <w:ins w:id="72" w:author="Zachary Gold" w:date="2022-03-18T10:14:00Z">
        <w:r>
          <w:rPr>
            <w:rFonts w:ascii="Times New Roman" w:eastAsia="Times New Roman" w:hAnsi="Times New Roman" w:cs="Times New Roman"/>
            <w:color w:val="000000" w:themeColor="text1"/>
            <w:shd w:val="clear" w:color="auto" w:fill="FFFFFF"/>
          </w:rPr>
          <w:fldChar w:fldCharType="separate"/>
        </w:r>
      </w:ins>
      <w:r w:rsidRPr="00366830">
        <w:rPr>
          <w:rFonts w:ascii="Times New Roman" w:eastAsia="Times New Roman" w:hAnsi="Times New Roman" w:cs="Times New Roman"/>
          <w:noProof/>
          <w:color w:val="000000" w:themeColor="text1"/>
          <w:shd w:val="clear" w:color="auto" w:fill="FFFFFF"/>
        </w:rPr>
        <w:t>(</w:t>
      </w:r>
      <w:r w:rsidRPr="00366830">
        <w:rPr>
          <w:rFonts w:ascii="Times New Roman" w:eastAsia="Times New Roman" w:hAnsi="Times New Roman" w:cs="Times New Roman"/>
          <w:i/>
          <w:noProof/>
          <w:color w:val="000000" w:themeColor="text1"/>
          <w:shd w:val="clear" w:color="auto" w:fill="FFFFFF"/>
        </w:rPr>
        <w:t>42</w:t>
      </w:r>
      <w:r w:rsidRPr="00366830">
        <w:rPr>
          <w:rFonts w:ascii="Times New Roman" w:eastAsia="Times New Roman" w:hAnsi="Times New Roman" w:cs="Times New Roman"/>
          <w:noProof/>
          <w:color w:val="000000" w:themeColor="text1"/>
          <w:shd w:val="clear" w:color="auto" w:fill="FFFFFF"/>
        </w:rPr>
        <w:t xml:space="preserve">, </w:t>
      </w:r>
      <w:r w:rsidRPr="00366830">
        <w:rPr>
          <w:rFonts w:ascii="Times New Roman" w:eastAsia="Times New Roman" w:hAnsi="Times New Roman" w:cs="Times New Roman"/>
          <w:i/>
          <w:noProof/>
          <w:color w:val="000000" w:themeColor="text1"/>
          <w:shd w:val="clear" w:color="auto" w:fill="FFFFFF"/>
        </w:rPr>
        <w:t>43</w:t>
      </w:r>
      <w:r w:rsidRPr="00366830">
        <w:rPr>
          <w:rFonts w:ascii="Times New Roman" w:eastAsia="Times New Roman" w:hAnsi="Times New Roman" w:cs="Times New Roman"/>
          <w:noProof/>
          <w:color w:val="000000" w:themeColor="text1"/>
          <w:shd w:val="clear" w:color="auto" w:fill="FFFFFF"/>
        </w:rPr>
        <w:t>)</w:t>
      </w:r>
      <w:ins w:id="73" w:author="Zachary Gold" w:date="2022-03-18T10:14:00Z">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xml:space="preserve">. To address this we included a heat map of observations between metabarcoding and microscopy counts (Figure S4) as well as general descriptions of the overlap and mismatch of species observed by both methods (See Supplemental Results). However, such comparisons are tangential to our objective in this study: to develop quantitative estimates of ichthyoplankton abundance to investigate how fish assemblages changes in response to the 2014-16 MHW. </w:t>
        </w:r>
      </w:ins>
    </w:p>
    <w:p w14:paraId="1F741FDC" w14:textId="77777777" w:rsidR="00366830" w:rsidRDefault="00366830" w:rsidP="00366830">
      <w:pPr>
        <w:ind w:left="720" w:firstLine="720"/>
        <w:rPr>
          <w:ins w:id="74" w:author="Zachary Gold" w:date="2022-03-18T10:14:00Z"/>
          <w:rFonts w:ascii="Times New Roman" w:eastAsia="Times New Roman" w:hAnsi="Times New Roman" w:cs="Times New Roman"/>
          <w:color w:val="000000" w:themeColor="text1"/>
          <w:shd w:val="clear" w:color="auto" w:fill="FFFFFF"/>
        </w:rPr>
      </w:pPr>
      <w:ins w:id="75" w:author="Zachary Gold" w:date="2022-03-18T10:14:00Z">
        <w:r>
          <w:rPr>
            <w:rFonts w:ascii="Times New Roman" w:eastAsia="Times New Roman" w:hAnsi="Times New Roman" w:cs="Times New Roman"/>
            <w:color w:val="000000" w:themeColor="text1"/>
            <w:shd w:val="clear" w:color="auto" w:fill="FFFFFF"/>
          </w:rPr>
          <w:t>Ultimately, our results demonstrate the strong performance of the model and suggest that our compositional PCR-based framework provides a widely applicable tool for deriving quantitative abundance estimates from compositional amplicon sequencing approaches. We believe these results to be of great value to the broader eDNA, microbiome, and metabarcoding fields as they provide a framework for obtaining quantitative estimates from these data streams.</w:t>
        </w:r>
      </w:ins>
    </w:p>
    <w:p w14:paraId="44F6FD15" w14:textId="79C84A46" w:rsidR="00366830" w:rsidRDefault="00366830" w:rsidP="00366830">
      <w:pPr>
        <w:ind w:left="720"/>
        <w:rPr>
          <w:ins w:id="76" w:author="Zachary Gold" w:date="2022-03-18T10:14:00Z"/>
          <w:rFonts w:ascii="Times New Roman" w:eastAsia="Times New Roman" w:hAnsi="Times New Roman" w:cs="Times New Roman"/>
          <w:color w:val="000000" w:themeColor="text1"/>
          <w:shd w:val="clear" w:color="auto" w:fill="FFFFFF"/>
        </w:rPr>
      </w:pPr>
      <w:ins w:id="77" w:author="Zachary Gold" w:date="2022-03-18T10:14:00Z">
        <w:r>
          <w:rPr>
            <w:rFonts w:ascii="Times New Roman" w:eastAsia="Times New Roman" w:hAnsi="Times New Roman" w:cs="Times New Roman"/>
            <w:color w:val="000000" w:themeColor="text1"/>
            <w:shd w:val="clear" w:color="auto" w:fill="FFFFFF"/>
          </w:rPr>
          <w:tab/>
          <w:t xml:space="preserve">Lastly, we chose to focus our analyses on only 56 species as these were the species that had sufficient representation across the metabarcoding data set to allow for accurate regression analyses and model convergence. We followed the often-cited “one in ten rule” for the minimum number of parameters to be estimated and thus only included species observed in at least 10 technical PCR replicates </w:t>
        </w:r>
        <w:r>
          <w:rPr>
            <w:rFonts w:ascii="Times New Roman" w:eastAsia="Times New Roman" w:hAnsi="Times New Roman" w:cs="Times New Roman"/>
            <w:color w:val="000000" w:themeColor="text1"/>
            <w:shd w:val="clear" w:color="auto" w:fill="FFFFFF"/>
          </w:rPr>
          <w:fldChar w:fldCharType="begin" w:fldLock="1"/>
        </w:r>
      </w:ins>
      <w:r>
        <w:rPr>
          <w:rFonts w:ascii="Times New Roman" w:eastAsia="Times New Roman" w:hAnsi="Times New Roman" w:cs="Times New Roman"/>
          <w:color w:val="000000" w:themeColor="text1"/>
          <w:shd w:val="clear" w:color="auto" w:fill="FFFFFF"/>
        </w:rPr>
        <w:instrText>ADDIN CSL_CITATION {"citationItems":[{"id":"ITEM-1","itemData":{"DOI":"10.1002/0470023678.ch2b(i)","ISBN":"9780470023679","ISSN":"0277-6715","abstract":"Multivariable regression models are powerful tools that are used frequently in studies of clinical outcomes. These models can use a mixture of categorical and continuous variables and can handle partially observed (censored) responses. However, uncritical application of modelling techniques can result in models that poorly fit the dataset at hand, or, even more likely, inaccurately predict outcomes on new subjects. One must know how to measure qualities of a model's fit in order to avoid poorly fitted or overfitted models. Measurement of predictive accuracy can be difficult for survival time data in the presence of censoring. We discuss an easily interpretable index of predictive discrimination as well as methods for assessing calibration of predicted survival probabilities. Both types of predictive accuracy should be unbiasedly validated using bootstrapping or cross-validation, before using predictions in a new data series. We discuss some of the hazards of poorly fitted and overfitted regression models and present one modelling strategy that avoids many of the problems discussed. The methods described are applicable to all regression models, but are particularly needed for binary, ordinal, and time-to-event outcomes. Methods are illustrated with a survival analysis in prostate cancer using Cox regression.","author":[{"dropping-particle":"","family":"Harrell","given":"Frank E.","non-dropping-particle":"","parse-names":false,"suffix":""},{"dropping-particle":"","family":"Lee","given":"Kerry L.","non-dropping-particle":"","parse-names":false,"suffix":""},{"dropping-particle":"","family":"Mark","given":"Daniel B.","non-dropping-particle":"","parse-names":false,"suffix":""}],"container-title":"Tutorials in Biostatistics, Statistical Methods in Clinical Studies","id":"ITEM-1","issue":"4","issued":{"date-parts":[["2005"]]},"page":"223-249","publisher":"Wiley Online Library","title":"Prognostic/Clinical Prediction Models: Multivariable Prognostic Models: Issues in Developing Models, Evaluating Assumptions and Adequacy, and Measuring and Reducing Errors","type":"article-journal","volume":"1"},"uris":["http://www.mendeley.com/documents/?uuid=1d7cecf8-6111-44d3-ae4d-9446ee8e3b59"]}],"mendeley":{"formattedCitation":"(&lt;i&gt;44&lt;/i&gt;)","plainTextFormattedCitation":"(44)","previouslyFormattedCitation":"(&lt;i&gt;44&lt;/i&gt;)"},"properties":{"noteIndex":0},"schema":"https://github.com/citation-style-language/schema/raw/master/csl-citation.json"}</w:instrText>
      </w:r>
      <w:ins w:id="78" w:author="Zachary Gold" w:date="2022-03-18T10:14:00Z">
        <w:r>
          <w:rPr>
            <w:rFonts w:ascii="Times New Roman" w:eastAsia="Times New Roman" w:hAnsi="Times New Roman" w:cs="Times New Roman"/>
            <w:color w:val="000000" w:themeColor="text1"/>
            <w:shd w:val="clear" w:color="auto" w:fill="FFFFFF"/>
          </w:rPr>
          <w:fldChar w:fldCharType="separate"/>
        </w:r>
      </w:ins>
      <w:r w:rsidRPr="00366830">
        <w:rPr>
          <w:rFonts w:ascii="Times New Roman" w:eastAsia="Times New Roman" w:hAnsi="Times New Roman" w:cs="Times New Roman"/>
          <w:noProof/>
          <w:color w:val="000000" w:themeColor="text1"/>
          <w:shd w:val="clear" w:color="auto" w:fill="FFFFFF"/>
        </w:rPr>
        <w:t>(</w:t>
      </w:r>
      <w:r w:rsidRPr="00366830">
        <w:rPr>
          <w:rFonts w:ascii="Times New Roman" w:eastAsia="Times New Roman" w:hAnsi="Times New Roman" w:cs="Times New Roman"/>
          <w:i/>
          <w:noProof/>
          <w:color w:val="000000" w:themeColor="text1"/>
          <w:shd w:val="clear" w:color="auto" w:fill="FFFFFF"/>
        </w:rPr>
        <w:t>44</w:t>
      </w:r>
      <w:r w:rsidRPr="00366830">
        <w:rPr>
          <w:rFonts w:ascii="Times New Roman" w:eastAsia="Times New Roman" w:hAnsi="Times New Roman" w:cs="Times New Roman"/>
          <w:noProof/>
          <w:color w:val="000000" w:themeColor="text1"/>
          <w:shd w:val="clear" w:color="auto" w:fill="FFFFFF"/>
        </w:rPr>
        <w:t>)</w:t>
      </w:r>
      <w:ins w:id="79" w:author="Zachary Gold" w:date="2022-03-18T10:14:00Z">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xml:space="preserve">. Although we acknowledge such a threshold is inherently arbitrary, we argue that the other 74 taxa were observed too infrequently across the dataset to reliably track changes in abundances across the samples. Statistical approaches that rely on only using data with a minimum number detection are routine in ecological studies </w:t>
        </w:r>
        <w:r>
          <w:rPr>
            <w:rFonts w:ascii="Times New Roman" w:eastAsia="Times New Roman" w:hAnsi="Times New Roman" w:cs="Times New Roman"/>
            <w:color w:val="000000" w:themeColor="text1"/>
            <w:shd w:val="clear" w:color="auto" w:fill="FFFFFF"/>
          </w:rPr>
          <w:fldChar w:fldCharType="begin" w:fldLock="1"/>
        </w:r>
      </w:ins>
      <w:r>
        <w:rPr>
          <w:rFonts w:ascii="Times New Roman" w:eastAsia="Times New Roman" w:hAnsi="Times New Roman" w:cs="Times New Roman"/>
          <w:color w:val="000000" w:themeColor="text1"/>
          <w:shd w:val="clear" w:color="auto" w:fill="FFFFFF"/>
        </w:rPr>
        <w:instrText>ADDIN CSL_CITATION {"citationItems":[{"id":"ITEM-1","itemData":{"DOI":"10.1890/0012-9658(2006)87[835:GSOMAF]2.0.CO;2","ISSN":"00129658","PMID":"16676527","abstract":"Site occupancy models have been developed that allow for imperfect species detection or \"false negative\" observations. Such models have become widely adopted in surveys of many taxa. The most fundamental assumption underlying these models is that \"false positive\" errors are not possible. That is, one cannot detect a species where it does not occur. However, such errors are possible in many sampling situations for a number of reasons, and even low false positive error rates can induce extreme bias in estimates of site occupancy when they are not accounted for. In this paper, we develop a model for site occupancy that allows for both false negative and false positive error rates. This model can be represented as a two-component finite mixture model and can be easily fitted using freely available software. We provide an analysis of avian survey data using the proposed model and present results of a brief simulation study evaluating the performance of the maximum-likelihood estimator and the naive estimator in the presence of false positive errors. © 2006 by the Ecological Society of America.","author":[{"dropping-particle":"","family":"Royle","given":"J. Andrew","non-dropping-particle":"","parse-names":false,"suffix":""},{"dropping-particle":"","family":"Link","given":"William A.","non-dropping-particle":"","parse-names":false,"suffix":""}],"container-title":"Ecology","id":"ITEM-1","issue":"4","issued":{"date-parts":[["2006"]]},"page":"835-841","publisher":"Wiley Online Library","title":"Generalized site occupancy models allowing for false positive and false negative errors","type":"article-journal","volume":"87"},"uris":["http://www.mendeley.com/documents/?uuid=43ae3654-d4f5-4199-aaf3-e9ad763f1e2a"]}],"mendeley":{"formattedCitation":"(&lt;i&gt;45&lt;/i&gt;)","plainTextFormattedCitation":"(45)","previouslyFormattedCitation":"(&lt;i&gt;45&lt;/i&gt;)"},"properties":{"noteIndex":0},"schema":"https://github.com/citation-style-language/schema/raw/master/csl-citation.json"}</w:instrText>
      </w:r>
      <w:ins w:id="80" w:author="Zachary Gold" w:date="2022-03-18T10:14:00Z">
        <w:r>
          <w:rPr>
            <w:rFonts w:ascii="Times New Roman" w:eastAsia="Times New Roman" w:hAnsi="Times New Roman" w:cs="Times New Roman"/>
            <w:color w:val="000000" w:themeColor="text1"/>
            <w:shd w:val="clear" w:color="auto" w:fill="FFFFFF"/>
          </w:rPr>
          <w:fldChar w:fldCharType="separate"/>
        </w:r>
      </w:ins>
      <w:r w:rsidRPr="00366830">
        <w:rPr>
          <w:rFonts w:ascii="Times New Roman" w:eastAsia="Times New Roman" w:hAnsi="Times New Roman" w:cs="Times New Roman"/>
          <w:noProof/>
          <w:color w:val="000000" w:themeColor="text1"/>
          <w:shd w:val="clear" w:color="auto" w:fill="FFFFFF"/>
        </w:rPr>
        <w:t>(</w:t>
      </w:r>
      <w:r w:rsidRPr="00366830">
        <w:rPr>
          <w:rFonts w:ascii="Times New Roman" w:eastAsia="Times New Roman" w:hAnsi="Times New Roman" w:cs="Times New Roman"/>
          <w:i/>
          <w:noProof/>
          <w:color w:val="000000" w:themeColor="text1"/>
          <w:shd w:val="clear" w:color="auto" w:fill="FFFFFF"/>
        </w:rPr>
        <w:t>45</w:t>
      </w:r>
      <w:r w:rsidRPr="00366830">
        <w:rPr>
          <w:rFonts w:ascii="Times New Roman" w:eastAsia="Times New Roman" w:hAnsi="Times New Roman" w:cs="Times New Roman"/>
          <w:noProof/>
          <w:color w:val="000000" w:themeColor="text1"/>
          <w:shd w:val="clear" w:color="auto" w:fill="FFFFFF"/>
        </w:rPr>
        <w:t>)</w:t>
      </w:r>
      <w:ins w:id="81" w:author="Zachary Gold" w:date="2022-03-18T10:14:00Z">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xml:space="preserve"> and we feel confident that our approaches were consistently applied across all taxa and are statistically sound. </w:t>
        </w:r>
      </w:ins>
    </w:p>
    <w:p w14:paraId="31C8796A" w14:textId="7E5D25E0" w:rsidR="00980D45" w:rsidDel="00366830" w:rsidRDefault="00980D45">
      <w:pPr>
        <w:ind w:left="180" w:firstLine="540"/>
        <w:rPr>
          <w:del w:id="82" w:author="Zachary Gold" w:date="2022-03-18T10:14:00Z"/>
          <w:rFonts w:ascii="Times New Roman" w:eastAsia="Times New Roman" w:hAnsi="Times New Roman" w:cs="Times New Roman"/>
          <w:color w:val="000000" w:themeColor="text1"/>
          <w:shd w:val="clear" w:color="auto" w:fill="FFFFFF"/>
        </w:rPr>
        <w:pPrChange w:id="83" w:author="KDG" w:date="2022-03-17T14:32:00Z">
          <w:pPr>
            <w:ind w:left="720"/>
          </w:pPr>
        </w:pPrChange>
      </w:pPr>
      <w:del w:id="84" w:author="Zachary Gold" w:date="2022-03-18T10:14:00Z">
        <w:r w:rsidDel="00366830">
          <w:rPr>
            <w:rFonts w:ascii="Times New Roman" w:eastAsia="Times New Roman" w:hAnsi="Times New Roman" w:cs="Times New Roman"/>
            <w:color w:val="000000" w:themeColor="text1"/>
            <w:shd w:val="clear" w:color="auto" w:fill="FFFFFF"/>
          </w:rPr>
          <w:delText>We thank the editor for their comments and have taken efforts to clarify our writing throughout the manuscript, particularly where the data originated and how they were combined into the join</w:delText>
        </w:r>
        <w:r w:rsidR="005D305C" w:rsidDel="00366830">
          <w:rPr>
            <w:rFonts w:ascii="Times New Roman" w:eastAsia="Times New Roman" w:hAnsi="Times New Roman" w:cs="Times New Roman"/>
            <w:color w:val="000000" w:themeColor="text1"/>
            <w:shd w:val="clear" w:color="auto" w:fill="FFFFFF"/>
          </w:rPr>
          <w:delText>t</w:delText>
        </w:r>
        <w:r w:rsidDel="00366830">
          <w:rPr>
            <w:rFonts w:ascii="Times New Roman" w:eastAsia="Times New Roman" w:hAnsi="Times New Roman" w:cs="Times New Roman"/>
            <w:color w:val="000000" w:themeColor="text1"/>
            <w:shd w:val="clear" w:color="auto" w:fill="FFFFFF"/>
          </w:rPr>
          <w:delText xml:space="preserve"> model. From reading the reviews it is apparent to us that we </w:delText>
        </w:r>
        <w:r w:rsidR="005D305C" w:rsidDel="00366830">
          <w:rPr>
            <w:rFonts w:ascii="Times New Roman" w:eastAsia="Times New Roman" w:hAnsi="Times New Roman" w:cs="Times New Roman"/>
            <w:color w:val="000000" w:themeColor="text1"/>
            <w:shd w:val="clear" w:color="auto" w:fill="FFFFFF"/>
          </w:rPr>
          <w:delText>did not</w:delText>
        </w:r>
        <w:r w:rsidDel="00366830">
          <w:rPr>
            <w:rFonts w:ascii="Times New Roman" w:eastAsia="Times New Roman" w:hAnsi="Times New Roman" w:cs="Times New Roman"/>
            <w:color w:val="000000" w:themeColor="text1"/>
            <w:shd w:val="clear" w:color="auto" w:fill="FFFFFF"/>
          </w:rPr>
          <w:delText xml:space="preserve"> adequately communicate the significance of the joint model, one of the key novel applications of this paper. Previous work has demonstrated that amplicon sequence data is compositional in nature and thus can only provide relative abundance estimates</w:delText>
        </w:r>
      </w:del>
      <w:ins w:id="85" w:author="KDG" w:date="2022-03-17T14:33:00Z">
        <w:del w:id="86" w:author="Zachary Gold" w:date="2022-03-18T10:14:00Z">
          <w:r w:rsidR="00F15EE5" w:rsidDel="00366830">
            <w:rPr>
              <w:rFonts w:ascii="Times New Roman" w:eastAsia="Times New Roman" w:hAnsi="Times New Roman" w:cs="Times New Roman"/>
              <w:color w:val="000000" w:themeColor="text1"/>
              <w:shd w:val="clear" w:color="auto" w:fill="FFFFFF"/>
            </w:rPr>
            <w:delText xml:space="preserve"> </w:delText>
          </w:r>
        </w:del>
      </w:ins>
      <w:del w:id="87" w:author="Zachary Gold" w:date="2022-03-18T10:14:00Z">
        <w:r w:rsidDel="00366830">
          <w:rPr>
            <w:rFonts w:ascii="Times New Roman" w:eastAsia="Times New Roman" w:hAnsi="Times New Roman" w:cs="Times New Roman"/>
            <w:color w:val="000000" w:themeColor="text1"/>
            <w:shd w:val="clear" w:color="auto" w:fill="FFFFFF"/>
          </w:rPr>
          <w:fldChar w:fldCharType="begin" w:fldLock="1"/>
        </w:r>
        <w:r w:rsidR="005D305C" w:rsidRPr="00366830" w:rsidDel="00366830">
          <w:rPr>
            <w:rFonts w:ascii="Times New Roman" w:eastAsia="Times New Roman" w:hAnsi="Times New Roman" w:cs="Times New Roman"/>
            <w:color w:val="000000" w:themeColor="text1"/>
            <w:shd w:val="clear" w:color="auto" w:fill="FFFFFF"/>
          </w:rPr>
          <w:delInstrText>ADDIN CSL_CITATION {"citationItems":[{"id":"ITEM-1","itemData":{"DOI":"10.3389/fmicb.2017.02224","ISSN":"1664302X","abstract":"Datasets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Microbiology","id":"ITEM-1","issue":"NOV","issued":{"date-parts":[["2017"]]},"page":"2224","publisher":"Frontiers","title":"Microbiome datasets are compositional: And this is not optional","type":"article-journal","volume":"8"},"uris":["http://www.mendeley.com/documents/?uuid=06926d89-01dc-4801-808d-46d5d2e036f2"]},{"id":"ITEM-2","itemData":{"DOI":"10.7554/eLife.46923","ISSN":"2050084X","PMID":"31502536","abstract":"Marker-gene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measurements.","author":[{"dropping-particle":"","family":"McLaren","given":"Michael R.","non-dropping-particle":"","parse-names":false,"suffix":""},{"dropping-particle":"","family":"Willis","given":"Amy D.","non-dropping-particle":"","parse-names":false,"suffix":""},{"dropping-particle":"","family":"Callahan","given":"Benjamin J.","non-dropping-particle":"","parse-names":false,"suffix":""}],"container-title":"eLife","id":"ITEM-2","issued":{"date-parts":[["2019"]]},"page":"e46923","publisher":"eLife Sciences Publications Limited","title":"Consistent and correctable bias in metagenomic sequencing experiments","type":"article-journal","volume":"8"},"uris":["http://www.mendeley.com/documents/?uuid=e896993a-b325-41c9-ac1e-a9211e4af8d0"]},{"id":"ITEM-3","itemData":{"DOI":"10.1371/journal.pcbi.1009113","ISSN":"15537358","PMID":"34228723","abstract":"PCR amplification plays an integral role in the measurement of mixed microbial communities via high-throughput DNA sequencing of the 16S ribosomal RNA (rRNA) gene. Yet PCR is also known to introduce multiple forms of bias in 16S rRNA studies. Here we present a paired modeling and experimental approach to characterize and mitigate PCR NPM-bias (PCR bias from non-primer-mismatch sources) in microbiota surveys. We use experimental data from mock bacterial communities to validate our approach and human gut microbiota samples to characterize PCR NPM-bias under real-world conditions. Our results suggest that PCR NPM-bias can skew estimates of microbial relative abundances by a factor of 4 or more, but that this bias can be mitigated using log-ratio linear models.","author":[{"dropping-particle":"","family":"Silverman","given":"Justin D.","non-dropping-particle":"","parse-names":false,"suffix":""},{"dropping-particle":"","family":"Bloom","given":"Rachael J.","non-dropping-particle":"","parse-names":false,"suffix":""},{"dropping-particle":"","family":"Jiang","given":"Sharon","non-dropping-particle":"","parse-names":false,"suffix":""},{"dropping-particle":"","family":"Durand","given":"Heather K.","non-dropping-particle":"","parse-names":false,"suffix":""},{"dropping-particle":"","family":"Dallow","given":"Eric","non-dropping-particle":"","parse-names":false,"suffix":""},{"dropping-particle":"","family":"Mukherjee","given":"Sayan","non-dropping-particle":"","parse-names":false,"suffix":""},{"dropping-particle":"","family":"David","given":"Lawrence A.","non-dropping-particle":"","parse-names":false,"suffix":""}],"container-title":"PLoS Computational Biology","id":"ITEM-3","issue":"7","issued":{"date-parts":[["2021"]]},"page":"e1009113","publisher":"Public Library of Science San Francisco, CA USA","title":"Measuring and mitigating PCR bias in microbiota datasets","type":"article-journal","volume":"17"},"uris":["http://www.mendeley.com/documents/?uuid=aeb9a299-669d-4593-a9da-3af60d763c0c"]}],"mendeley":{"formattedCitation":"(&lt;i&gt;17&lt;/i&gt;, &lt;i&gt;18&lt;/i&gt;, &lt;i&gt;42&lt;/i&gt;)","plainTextFormattedCitation":"(17, 18, 42)","previouslyFormattedCitation":"(&lt;i&gt;18&lt;/i&gt;, &lt;i&gt;19&lt;/i&gt;, &lt;i&gt;43&lt;/i&gt;)"},"properties":{"noteIndex":0},"schema":"https://github.com/citation-style-language/schema/raw/master/csl-citation.json"}</w:delInstrText>
        </w:r>
        <w:r w:rsidDel="00366830">
          <w:rPr>
            <w:rFonts w:ascii="Times New Roman" w:eastAsia="Times New Roman" w:hAnsi="Times New Roman" w:cs="Times New Roman"/>
            <w:color w:val="000000" w:themeColor="text1"/>
            <w:shd w:val="clear" w:color="auto" w:fill="FFFFFF"/>
          </w:rPr>
          <w:fldChar w:fldCharType="separate"/>
        </w:r>
        <w:r w:rsidR="005D305C" w:rsidRPr="00366830" w:rsidDel="00366830">
          <w:rPr>
            <w:rFonts w:ascii="Times New Roman" w:eastAsia="Times New Roman" w:hAnsi="Times New Roman" w:cs="Times New Roman"/>
            <w:noProof/>
            <w:color w:val="000000" w:themeColor="text1"/>
            <w:shd w:val="clear" w:color="auto" w:fill="FFFFFF"/>
          </w:rPr>
          <w:delText>(</w:delText>
        </w:r>
        <w:r w:rsidR="005D305C" w:rsidRPr="00366830" w:rsidDel="00366830">
          <w:rPr>
            <w:rFonts w:ascii="Times New Roman" w:eastAsia="Times New Roman" w:hAnsi="Times New Roman" w:cs="Times New Roman"/>
            <w:i/>
            <w:noProof/>
            <w:color w:val="000000" w:themeColor="text1"/>
            <w:shd w:val="clear" w:color="auto" w:fill="FFFFFF"/>
          </w:rPr>
          <w:delText>17</w:delText>
        </w:r>
        <w:r w:rsidR="005D305C" w:rsidRPr="00366830" w:rsidDel="00366830">
          <w:rPr>
            <w:rFonts w:ascii="Times New Roman" w:eastAsia="Times New Roman" w:hAnsi="Times New Roman" w:cs="Times New Roman"/>
            <w:noProof/>
            <w:color w:val="000000" w:themeColor="text1"/>
            <w:shd w:val="clear" w:color="auto" w:fill="FFFFFF"/>
          </w:rPr>
          <w:delText xml:space="preserve">, </w:delText>
        </w:r>
        <w:r w:rsidR="005D305C" w:rsidRPr="00366830" w:rsidDel="00366830">
          <w:rPr>
            <w:rFonts w:ascii="Times New Roman" w:eastAsia="Times New Roman" w:hAnsi="Times New Roman" w:cs="Times New Roman"/>
            <w:i/>
            <w:noProof/>
            <w:color w:val="000000" w:themeColor="text1"/>
            <w:shd w:val="clear" w:color="auto" w:fill="FFFFFF"/>
          </w:rPr>
          <w:delText>18</w:delText>
        </w:r>
        <w:r w:rsidR="005D305C" w:rsidRPr="00366830" w:rsidDel="00366830">
          <w:rPr>
            <w:rFonts w:ascii="Times New Roman" w:eastAsia="Times New Roman" w:hAnsi="Times New Roman" w:cs="Times New Roman"/>
            <w:noProof/>
            <w:color w:val="000000" w:themeColor="text1"/>
            <w:shd w:val="clear" w:color="auto" w:fill="FFFFFF"/>
          </w:rPr>
          <w:delText xml:space="preserve">, </w:delText>
        </w:r>
        <w:r w:rsidR="005D305C" w:rsidRPr="00366830" w:rsidDel="00366830">
          <w:rPr>
            <w:rFonts w:ascii="Times New Roman" w:eastAsia="Times New Roman" w:hAnsi="Times New Roman" w:cs="Times New Roman"/>
            <w:i/>
            <w:noProof/>
            <w:color w:val="000000" w:themeColor="text1"/>
            <w:shd w:val="clear" w:color="auto" w:fill="FFFFFF"/>
          </w:rPr>
          <w:delText>42</w:delText>
        </w:r>
        <w:r w:rsidR="005D305C" w:rsidRPr="00366830" w:rsidDel="00366830">
          <w:rPr>
            <w:rFonts w:ascii="Times New Roman" w:eastAsia="Times New Roman" w:hAnsi="Times New Roman" w:cs="Times New Roman"/>
            <w:noProof/>
            <w:color w:val="000000" w:themeColor="text1"/>
            <w:shd w:val="clear" w:color="auto" w:fill="FFFFFF"/>
          </w:rPr>
          <w:delText>)</w:delText>
        </w:r>
        <w:r w:rsidDel="00366830">
          <w:rPr>
            <w:rFonts w:ascii="Times New Roman" w:eastAsia="Times New Roman" w:hAnsi="Times New Roman" w:cs="Times New Roman"/>
            <w:color w:val="000000" w:themeColor="text1"/>
            <w:shd w:val="clear" w:color="auto" w:fill="FFFFFF"/>
          </w:rPr>
          <w:fldChar w:fldCharType="end"/>
        </w:r>
        <w:r w:rsidDel="00366830">
          <w:rPr>
            <w:rFonts w:ascii="Times New Roman" w:eastAsia="Times New Roman" w:hAnsi="Times New Roman" w:cs="Times New Roman"/>
            <w:color w:val="000000" w:themeColor="text1"/>
            <w:shd w:val="clear" w:color="auto" w:fill="FFFFFF"/>
          </w:rPr>
          <w:delText>. Compositional data is inherently limited in its inability to discriminate between 1 anchovy out of 10 observed larvae from 100 anchovy from 1,000 observed larvae</w:delText>
        </w:r>
        <w:r w:rsidR="005D305C" w:rsidDel="00366830">
          <w:rPr>
            <w:rFonts w:ascii="Times New Roman" w:eastAsia="Times New Roman" w:hAnsi="Times New Roman" w:cs="Times New Roman"/>
            <w:color w:val="000000" w:themeColor="text1"/>
            <w:shd w:val="clear" w:color="auto" w:fill="FFFFFF"/>
          </w:rPr>
          <w:delText>.</w:delText>
        </w:r>
        <w:r w:rsidDel="00366830">
          <w:rPr>
            <w:rFonts w:ascii="Times New Roman" w:eastAsia="Times New Roman" w:hAnsi="Times New Roman" w:cs="Times New Roman"/>
            <w:color w:val="000000" w:themeColor="text1"/>
            <w:shd w:val="clear" w:color="auto" w:fill="FFFFFF"/>
          </w:rPr>
          <w:delText xml:space="preserve"> </w:delText>
        </w:r>
        <w:r w:rsidR="005D305C" w:rsidDel="00366830">
          <w:rPr>
            <w:rFonts w:ascii="Times New Roman" w:eastAsia="Times New Roman" w:hAnsi="Times New Roman" w:cs="Times New Roman"/>
            <w:color w:val="000000" w:themeColor="text1"/>
            <w:shd w:val="clear" w:color="auto" w:fill="FFFFFF"/>
          </w:rPr>
          <w:delText>Thus</w:delText>
        </w:r>
      </w:del>
      <w:ins w:id="88" w:author="KDG" w:date="2022-03-17T14:33:00Z">
        <w:del w:id="89" w:author="Zachary Gold" w:date="2022-03-18T10:14:00Z">
          <w:r w:rsidR="00F15EE5" w:rsidDel="00366830">
            <w:rPr>
              <w:rFonts w:ascii="Times New Roman" w:eastAsia="Times New Roman" w:hAnsi="Times New Roman" w:cs="Times New Roman"/>
              <w:color w:val="000000" w:themeColor="text1"/>
              <w:shd w:val="clear" w:color="auto" w:fill="FFFFFF"/>
            </w:rPr>
            <w:delText>Therefore,</w:delText>
          </w:r>
        </w:del>
      </w:ins>
      <w:del w:id="90" w:author="Zachary Gold" w:date="2022-03-18T10:14:00Z">
        <w:r w:rsidR="005D305C" w:rsidDel="00366830">
          <w:rPr>
            <w:rFonts w:ascii="Times New Roman" w:eastAsia="Times New Roman" w:hAnsi="Times New Roman" w:cs="Times New Roman"/>
            <w:color w:val="000000" w:themeColor="text1"/>
            <w:shd w:val="clear" w:color="auto" w:fill="FFFFFF"/>
          </w:rPr>
          <w:delText xml:space="preserve"> relying on compositional data alone</w:delText>
        </w:r>
        <w:r w:rsidDel="00366830">
          <w:rPr>
            <w:rFonts w:ascii="Times New Roman" w:eastAsia="Times New Roman" w:hAnsi="Times New Roman" w:cs="Times New Roman"/>
            <w:color w:val="000000" w:themeColor="text1"/>
            <w:shd w:val="clear" w:color="auto" w:fill="FFFFFF"/>
          </w:rPr>
          <w:delText xml:space="preserve"> </w:delText>
        </w:r>
        <w:r w:rsidR="005D305C" w:rsidDel="00366830">
          <w:rPr>
            <w:rFonts w:ascii="Times New Roman" w:eastAsia="Times New Roman" w:hAnsi="Times New Roman" w:cs="Times New Roman"/>
            <w:color w:val="000000" w:themeColor="text1"/>
            <w:shd w:val="clear" w:color="auto" w:fill="FFFFFF"/>
          </w:rPr>
          <w:delText>limits</w:delText>
        </w:r>
        <w:r w:rsidDel="00366830">
          <w:rPr>
            <w:rFonts w:ascii="Times New Roman" w:eastAsia="Times New Roman" w:hAnsi="Times New Roman" w:cs="Times New Roman"/>
            <w:color w:val="000000" w:themeColor="text1"/>
            <w:shd w:val="clear" w:color="auto" w:fill="FFFFFF"/>
          </w:rPr>
          <w:delText xml:space="preserve"> our understanding of fish community dynamics. Thus t</w:delText>
        </w:r>
      </w:del>
      <w:ins w:id="91" w:author="KDG" w:date="2022-03-17T14:33:00Z">
        <w:del w:id="92" w:author="Zachary Gold" w:date="2022-03-18T10:14:00Z">
          <w:r w:rsidR="00F15EE5" w:rsidDel="00366830">
            <w:rPr>
              <w:rFonts w:ascii="Times New Roman" w:eastAsia="Times New Roman" w:hAnsi="Times New Roman" w:cs="Times New Roman"/>
              <w:color w:val="000000" w:themeColor="text1"/>
              <w:shd w:val="clear" w:color="auto" w:fill="FFFFFF"/>
            </w:rPr>
            <w:delText>T</w:delText>
          </w:r>
        </w:del>
      </w:ins>
      <w:del w:id="93" w:author="Zachary Gold" w:date="2022-03-18T10:14:00Z">
        <w:r w:rsidDel="00366830">
          <w:rPr>
            <w:rFonts w:ascii="Times New Roman" w:eastAsia="Times New Roman" w:hAnsi="Times New Roman" w:cs="Times New Roman"/>
            <w:color w:val="000000" w:themeColor="text1"/>
            <w:shd w:val="clear" w:color="auto" w:fill="FFFFFF"/>
          </w:rPr>
          <w:delText xml:space="preserve">he objective of the joint model was to ground </w:delText>
        </w:r>
        <w:r w:rsidRPr="00980D45" w:rsidDel="00366830">
          <w:rPr>
            <w:rFonts w:ascii="Times New Roman" w:eastAsia="Times New Roman" w:hAnsi="Times New Roman" w:cs="Times New Roman"/>
            <w:color w:val="000000" w:themeColor="text1"/>
            <w:shd w:val="clear" w:color="auto" w:fill="FFFFFF"/>
          </w:rPr>
          <w:delText>the higher diversity compositional amplicon sequence dataset</w:delText>
        </w:r>
        <w:r w:rsidDel="00366830">
          <w:rPr>
            <w:rFonts w:ascii="Times New Roman" w:eastAsia="Times New Roman" w:hAnsi="Times New Roman" w:cs="Times New Roman"/>
            <w:color w:val="000000" w:themeColor="text1"/>
            <w:shd w:val="clear" w:color="auto" w:fill="FFFFFF"/>
          </w:rPr>
          <w:delText xml:space="preserve"> to the</w:delText>
        </w:r>
        <w:r w:rsidRPr="00980D45" w:rsidDel="00366830">
          <w:rPr>
            <w:rFonts w:ascii="Times New Roman" w:eastAsia="Times New Roman" w:hAnsi="Times New Roman" w:cs="Times New Roman"/>
            <w:color w:val="000000" w:themeColor="text1"/>
            <w:shd w:val="clear" w:color="auto" w:fill="FFFFFF"/>
          </w:rPr>
          <w:delText xml:space="preserve"> absolute abundance estimates from </w:delText>
        </w:r>
        <w:r w:rsidDel="00366830">
          <w:rPr>
            <w:rFonts w:ascii="Times New Roman" w:eastAsia="Times New Roman" w:hAnsi="Times New Roman" w:cs="Times New Roman"/>
            <w:color w:val="000000" w:themeColor="text1"/>
            <w:shd w:val="clear" w:color="auto" w:fill="FFFFFF"/>
          </w:rPr>
          <w:delText xml:space="preserve">microscopy-derived </w:delText>
        </w:r>
        <w:r w:rsidRPr="00980D45" w:rsidDel="00366830">
          <w:rPr>
            <w:rFonts w:ascii="Times New Roman" w:eastAsia="Times New Roman" w:hAnsi="Times New Roman" w:cs="Times New Roman"/>
            <w:color w:val="000000" w:themeColor="text1"/>
            <w:shd w:val="clear" w:color="auto" w:fill="FFFFFF"/>
          </w:rPr>
          <w:delText>larval counts</w:delText>
        </w:r>
        <w:r w:rsidDel="00366830">
          <w:rPr>
            <w:rFonts w:ascii="Times New Roman" w:eastAsia="Times New Roman" w:hAnsi="Times New Roman" w:cs="Times New Roman"/>
            <w:color w:val="000000" w:themeColor="text1"/>
            <w:shd w:val="clear" w:color="auto" w:fill="FFFFFF"/>
          </w:rPr>
          <w:delText xml:space="preserve">. By linking compositional changes in amplicon sequence reads to larvae counts, the joint model provides a mechanistic framework to derive abundance estimates from species only observed in amplicon sequence data. Importantly, all analyses presented in the manuscript are the model estimates of larvae abundance (counts per volume sampled). </w:delText>
        </w:r>
      </w:del>
    </w:p>
    <w:p w14:paraId="7A7FFF24" w14:textId="72E82875" w:rsidR="005D305C" w:rsidDel="00366830" w:rsidRDefault="00980D45">
      <w:pPr>
        <w:ind w:left="180" w:firstLine="540"/>
        <w:rPr>
          <w:del w:id="94" w:author="Zachary Gold" w:date="2022-03-18T10:14:00Z"/>
          <w:rFonts w:ascii="Times New Roman" w:eastAsia="Times New Roman" w:hAnsi="Times New Roman" w:cs="Times New Roman"/>
          <w:color w:val="000000" w:themeColor="text1"/>
          <w:shd w:val="clear" w:color="auto" w:fill="FFFFFF"/>
        </w:rPr>
        <w:pPrChange w:id="95" w:author="KDG" w:date="2022-03-17T14:32:00Z">
          <w:pPr>
            <w:ind w:left="720" w:firstLine="720"/>
          </w:pPr>
        </w:pPrChange>
      </w:pPr>
      <w:del w:id="96" w:author="Zachary Gold" w:date="2022-03-18T10:14:00Z">
        <w:r w:rsidDel="00366830">
          <w:rPr>
            <w:rFonts w:ascii="Times New Roman" w:eastAsia="Times New Roman" w:hAnsi="Times New Roman" w:cs="Times New Roman"/>
            <w:color w:val="000000" w:themeColor="text1"/>
            <w:shd w:val="clear" w:color="auto" w:fill="FFFFFF"/>
          </w:rPr>
          <w:delText>We note that one reviewer requested comparisons between both methods as is standard practice in many metabarcoding ground-truthing studies including ones conducted by our co-authors</w:delText>
        </w:r>
        <w:r w:rsidR="005D305C" w:rsidDel="00366830">
          <w:rPr>
            <w:rFonts w:ascii="Times New Roman" w:eastAsia="Times New Roman" w:hAnsi="Times New Roman" w:cs="Times New Roman"/>
            <w:color w:val="000000" w:themeColor="text1"/>
            <w:shd w:val="clear" w:color="auto" w:fill="FFFFFF"/>
          </w:rPr>
          <w:delText xml:space="preserve"> </w:delText>
        </w:r>
        <w:r w:rsidDel="00366830">
          <w:rPr>
            <w:rFonts w:ascii="Times New Roman" w:eastAsia="Times New Roman" w:hAnsi="Times New Roman" w:cs="Times New Roman"/>
            <w:color w:val="000000" w:themeColor="text1"/>
            <w:shd w:val="clear" w:color="auto" w:fill="FFFFFF"/>
          </w:rPr>
          <w:fldChar w:fldCharType="begin" w:fldLock="1"/>
        </w:r>
        <w:r w:rsidR="005D305C" w:rsidDel="00366830">
          <w:rPr>
            <w:rFonts w:ascii="Times New Roman" w:eastAsia="Times New Roman" w:hAnsi="Times New Roman" w:cs="Times New Roman"/>
            <w:color w:val="000000" w:themeColor="text1"/>
            <w:shd w:val="clear" w:color="auto" w:fill="FFFFFF"/>
          </w:rPr>
          <w:delInstrText>ADDIN CSL_CITATION {"citationItems":[{"id":"ITEM-1","itemData":{"DOI":"10.3389/FMARS.2016.00283","ISSN":"22967745","abstract":"Given the rapid rise of environmental DNA (eDNA) surveys in ecology and environmental science, it is important to be able to compare the results of these surveys to traditional methods of measuring biodiversity. Here we compare samples from a traditional method (a manual tow-net) to companion eDNA samples sequenced at three different genetic loci. We find only partial taxonomic overlap among the resulting datasets, with each reflecting a portion of the larger suite of taxa present in the sampled nearshore marine environment. In the larger context of eDNA sequencing surveys, our results suggest that primer amplification bias drives much of the taxonomic bias in eDNA detection, and that the baseline probability of detecting any given taxon with a broad-spectrum primer set is likely to be low. Whether catching fish with different nets or using different PCR primer sets, multiple data types can provide complementary views of a common ecosystem. However, it remains difficult to cross-validate eDNA sequencing techniques in the field, either for presence/absence or for abundance, particularly for primer sets that target very wide taxonomic ranges. Finally, our results highlight the breadth of diversity in a single habitat, and although eDNA does capture a richer sample of the community than traditional methods of sampling, a large number of eDNA primer sets focusing on different subsets of the biota would be necessary to survey any ecological community in a reasonably comprehensive way.","author":[{"dropping-particle":"","family":"Kelly","given":"Ryan P.","non-dropping-particle":"","parse-names":false,"suffix":""},{"dropping-particle":"","family":"Closek","given":"Collin J.","non-dropping-particle":"","parse-names":false,"suffix":""},{"dropping-particle":"","family":"O'Donnell","given":"James L.","non-dropping-particle":"","parse-names":false,"suffix":""},{"dropping-particle":"","family":"Kralj","given":"James E.","non-dropping-particle":"","parse-names":false,"suffix":""},{"dropping-particle":"","family":"Shelton","given":"Andrew O.","non-dropping-particle":"","parse-names":false,"suffix":""},{"dropping-particle":"","family":"Samhouri","given":"Jameal F.","non-dropping-particle":"","parse-names":false,"suffix":""}],"container-title":"Frontiers in Marine Science","id":"ITEM-1","issue":"JAN","issued":{"date-parts":[["2017"]]},"page":"283","publisher":"Frontiers","title":"Genetic and manual survey methods yield different and complementary views of an ecosystem","type":"article-journal","volume":"3"},"uris":["http://www.mendeley.com/documents/?uuid=b3cec499-5e84-4656-afe1-4b28d04d8a4e"]},{"id":"ITEM-2","itemData":{"DOI":"10.1016/j.biocon.2019.07.003","ISSN":"00063207","abstract":"Species of conservation interest are often rare or elusive, and often require labor-intensive population surveys for management. Sampling genetic traces of such species from environmental media such as water, air, or soil (environmental DNA; eDNA) can provide noninvasive and cost-effective means of monitoring. However, eDNA results may not align with traditional survey methods (e.g., visual, net) making it difficult to interpret eDNA results. We present the results of parallel beach seine and quantitative-PCR (qPCR) surveys of a threatened Chinook salmon (Oncorhynchus tshawytscha) from Skagit Bay, an estuary in Washington, USA. Our replicated design and hierarchical statistical model assesses the abundance, biomass, and DNA concentration at two spatial scales (site- and population-) over five months. We find both eDNA- and seine-derived abundance indices reflect the seasonal migration of salmon; at the population-scale, eDNA and seines provide virtually identical quantitative information. At the site scale, the methods are less correlated, suggesting the methods reveal different information about a patchily distributed species. Environmental DNA may act to smooth otherwise patchy biological signals in space and time. Reduced within-site variability for eDNA relative to seines suggests that eDNA may offer more precise population estimates. We partition sources of variability in space and time and compare eDNA and seine surveys – a first, to our knowledge – and so reveal the behavior of eDNA in the field. Our results underscore the value of using eDNA in conjunction with traditional surveys. Combining eDNA and seine estimates should improve the population data on which management of threatened species depends.","author":[{"dropping-particle":"","family":"Shelton","given":"Andrew Olaf","non-dropping-particle":"","parse-names":false,"suffix":""},{"dropping-particle":"","family":"Kelly","given":"Ryan P.","non-dropping-particle":"","parse-names":false,"suffix":""},{"dropping-particle":"","family":"O'Donnell","given":"James L.","non-dropping-particle":"","parse-names":false,"suffix":""},{"dropping-particle":"","family":"Park","given":"Linda","non-dropping-particle":"","parse-names":false,"suffix":""},{"dropping-particle":"","family":"Schwenke","given":"Piper","non-dropping-particle":"","parse-names":false,"suffix":""},{"dropping-particle":"","family":"Greene","given":"Correigh","non-dropping-particle":"","parse-names":false,"suffix":""},{"dropping-particle":"","family":"Henderson","given":"Richard A.","non-dropping-particle":"","parse-names":false,"suffix":""},{"dropping-particle":"","family":"Beamer","given":"Eric M.","non-dropping-particle":"","parse-names":false,"suffix":""}],"container-title":"Biological Conservation","id":"ITEM-2","issued":{"date-parts":[["2019","9"]]},"page":"383-391","publisher":"Elsevier BV","title":"Environmental DNA provides quantitative estimates of a threatened salmon species","type":"article-journal","volume":"237"},"uris":["http://www.mendeley.com/documents/?uuid=7593f11d-fce1-337d-830c-bc4fd41f2e79"]}],"mendeley":{"formattedCitation":"(&lt;i&gt;43&lt;/i&gt;, &lt;i&gt;44&lt;/i&gt;)","plainTextFormattedCitation":"(43, 44)","previouslyFormattedCitation":"(&lt;i&gt;44&lt;/i&gt;, &lt;i&gt;45&lt;/i&gt;)"},"properties":{"noteIndex":0},"schema":"https://github.com/citation-style-language/schema/raw/master/csl-citation.json"}</w:delInstrText>
        </w:r>
        <w:r w:rsidDel="00366830">
          <w:rPr>
            <w:rFonts w:ascii="Times New Roman" w:eastAsia="Times New Roman" w:hAnsi="Times New Roman" w:cs="Times New Roman"/>
            <w:color w:val="000000" w:themeColor="text1"/>
            <w:shd w:val="clear" w:color="auto" w:fill="FFFFFF"/>
          </w:rPr>
          <w:fldChar w:fldCharType="separate"/>
        </w:r>
        <w:r w:rsidR="005D305C" w:rsidRPr="005D305C" w:rsidDel="00366830">
          <w:rPr>
            <w:rFonts w:ascii="Times New Roman" w:eastAsia="Times New Roman" w:hAnsi="Times New Roman" w:cs="Times New Roman"/>
            <w:noProof/>
            <w:color w:val="000000" w:themeColor="text1"/>
            <w:shd w:val="clear" w:color="auto" w:fill="FFFFFF"/>
          </w:rPr>
          <w:delText>(</w:delText>
        </w:r>
        <w:r w:rsidR="005D305C" w:rsidRPr="005D305C" w:rsidDel="00366830">
          <w:rPr>
            <w:rFonts w:ascii="Times New Roman" w:eastAsia="Times New Roman" w:hAnsi="Times New Roman" w:cs="Times New Roman"/>
            <w:i/>
            <w:noProof/>
            <w:color w:val="000000" w:themeColor="text1"/>
            <w:shd w:val="clear" w:color="auto" w:fill="FFFFFF"/>
          </w:rPr>
          <w:delText>43</w:delText>
        </w:r>
        <w:r w:rsidR="005D305C" w:rsidRPr="005D305C" w:rsidDel="00366830">
          <w:rPr>
            <w:rFonts w:ascii="Times New Roman" w:eastAsia="Times New Roman" w:hAnsi="Times New Roman" w:cs="Times New Roman"/>
            <w:noProof/>
            <w:color w:val="000000" w:themeColor="text1"/>
            <w:shd w:val="clear" w:color="auto" w:fill="FFFFFF"/>
          </w:rPr>
          <w:delText xml:space="preserve">, </w:delText>
        </w:r>
        <w:r w:rsidR="005D305C" w:rsidRPr="005D305C" w:rsidDel="00366830">
          <w:rPr>
            <w:rFonts w:ascii="Times New Roman" w:eastAsia="Times New Roman" w:hAnsi="Times New Roman" w:cs="Times New Roman"/>
            <w:i/>
            <w:noProof/>
            <w:color w:val="000000" w:themeColor="text1"/>
            <w:shd w:val="clear" w:color="auto" w:fill="FFFFFF"/>
          </w:rPr>
          <w:delText>44</w:delText>
        </w:r>
        <w:r w:rsidR="005D305C" w:rsidRPr="005D305C" w:rsidDel="00366830">
          <w:rPr>
            <w:rFonts w:ascii="Times New Roman" w:eastAsia="Times New Roman" w:hAnsi="Times New Roman" w:cs="Times New Roman"/>
            <w:noProof/>
            <w:color w:val="000000" w:themeColor="text1"/>
            <w:shd w:val="clear" w:color="auto" w:fill="FFFFFF"/>
          </w:rPr>
          <w:delText>)</w:delText>
        </w:r>
        <w:r w:rsidDel="00366830">
          <w:rPr>
            <w:rFonts w:ascii="Times New Roman" w:eastAsia="Times New Roman" w:hAnsi="Times New Roman" w:cs="Times New Roman"/>
            <w:color w:val="000000" w:themeColor="text1"/>
            <w:shd w:val="clear" w:color="auto" w:fill="FFFFFF"/>
          </w:rPr>
          <w:fldChar w:fldCharType="end"/>
        </w:r>
        <w:r w:rsidDel="00366830">
          <w:rPr>
            <w:rFonts w:ascii="Times New Roman" w:eastAsia="Times New Roman" w:hAnsi="Times New Roman" w:cs="Times New Roman"/>
            <w:color w:val="000000" w:themeColor="text1"/>
            <w:shd w:val="clear" w:color="auto" w:fill="FFFFFF"/>
          </w:rPr>
          <w:delText>. To address this</w:delText>
        </w:r>
      </w:del>
      <w:ins w:id="97" w:author="KDG" w:date="2022-03-17T14:34:00Z">
        <w:del w:id="98" w:author="Zachary Gold" w:date="2022-03-18T10:14:00Z">
          <w:r w:rsidR="00D51772" w:rsidDel="00366830">
            <w:rPr>
              <w:rFonts w:ascii="Times New Roman" w:eastAsia="Times New Roman" w:hAnsi="Times New Roman" w:cs="Times New Roman"/>
              <w:color w:val="000000" w:themeColor="text1"/>
              <w:shd w:val="clear" w:color="auto" w:fill="FFFFFF"/>
            </w:rPr>
            <w:delText>this,</w:delText>
          </w:r>
        </w:del>
      </w:ins>
      <w:del w:id="99" w:author="Zachary Gold" w:date="2022-03-18T10:14:00Z">
        <w:r w:rsidDel="00366830">
          <w:rPr>
            <w:rFonts w:ascii="Times New Roman" w:eastAsia="Times New Roman" w:hAnsi="Times New Roman" w:cs="Times New Roman"/>
            <w:color w:val="000000" w:themeColor="text1"/>
            <w:shd w:val="clear" w:color="auto" w:fill="FFFFFF"/>
          </w:rPr>
          <w:delText xml:space="preserve"> we included a heat map of observations between metabarcoding and microscopy counts </w:delText>
        </w:r>
        <w:r w:rsidR="005D305C" w:rsidDel="00366830">
          <w:rPr>
            <w:rFonts w:ascii="Times New Roman" w:eastAsia="Times New Roman" w:hAnsi="Times New Roman" w:cs="Times New Roman"/>
            <w:color w:val="000000" w:themeColor="text1"/>
            <w:shd w:val="clear" w:color="auto" w:fill="FFFFFF"/>
          </w:rPr>
          <w:delText xml:space="preserve">(Figure S4) </w:delText>
        </w:r>
        <w:r w:rsidDel="00366830">
          <w:rPr>
            <w:rFonts w:ascii="Times New Roman" w:eastAsia="Times New Roman" w:hAnsi="Times New Roman" w:cs="Times New Roman"/>
            <w:color w:val="000000" w:themeColor="text1"/>
            <w:shd w:val="clear" w:color="auto" w:fill="FFFFFF"/>
          </w:rPr>
          <w:delText>as well as general descriptions of the overlap and mismatch of species observed by both methods (See Supplemental Results). However, such comparisons are tangential to our objective in this study. We expect different survey methods to result in different results</w:delText>
        </w:r>
        <w:r w:rsidR="005D305C" w:rsidDel="00366830">
          <w:rPr>
            <w:rFonts w:ascii="Times New Roman" w:eastAsia="Times New Roman" w:hAnsi="Times New Roman" w:cs="Times New Roman"/>
            <w:color w:val="000000" w:themeColor="text1"/>
            <w:shd w:val="clear" w:color="auto" w:fill="FFFFFF"/>
          </w:rPr>
          <w:delText xml:space="preserve"> - f</w:delText>
        </w:r>
        <w:r w:rsidDel="00366830">
          <w:rPr>
            <w:rFonts w:ascii="Times New Roman" w:eastAsia="Times New Roman" w:hAnsi="Times New Roman" w:cs="Times New Roman"/>
            <w:color w:val="000000" w:themeColor="text1"/>
            <w:shd w:val="clear" w:color="auto" w:fill="FFFFFF"/>
          </w:rPr>
          <w:delText>isheries acoustics and trawl tows provide very different observations of fish communities</w:delText>
        </w:r>
        <w:r w:rsidR="005D305C" w:rsidDel="00366830">
          <w:rPr>
            <w:rFonts w:ascii="Times New Roman" w:eastAsia="Times New Roman" w:hAnsi="Times New Roman" w:cs="Times New Roman"/>
            <w:color w:val="000000" w:themeColor="text1"/>
            <w:shd w:val="clear" w:color="auto" w:fill="FFFFFF"/>
          </w:rPr>
          <w:delText>. S</w:delText>
        </w:r>
        <w:r w:rsidDel="00366830">
          <w:rPr>
            <w:rFonts w:ascii="Times New Roman" w:eastAsia="Times New Roman" w:hAnsi="Times New Roman" w:cs="Times New Roman"/>
            <w:color w:val="000000" w:themeColor="text1"/>
            <w:shd w:val="clear" w:color="auto" w:fill="FFFFFF"/>
          </w:rPr>
          <w:delText>o do genetic and manual approaches</w:delText>
        </w:r>
        <w:r w:rsidR="005D305C" w:rsidDel="00366830">
          <w:rPr>
            <w:rFonts w:ascii="Times New Roman" w:eastAsia="Times New Roman" w:hAnsi="Times New Roman" w:cs="Times New Roman"/>
            <w:color w:val="000000" w:themeColor="text1"/>
            <w:shd w:val="clear" w:color="auto" w:fill="FFFFFF"/>
          </w:rPr>
          <w:delText>.</w:delText>
        </w:r>
      </w:del>
    </w:p>
    <w:p w14:paraId="18345056" w14:textId="6453BDAC" w:rsidR="00980D45" w:rsidDel="00366830" w:rsidRDefault="005D305C">
      <w:pPr>
        <w:ind w:left="180" w:firstLine="540"/>
        <w:rPr>
          <w:del w:id="100" w:author="Zachary Gold" w:date="2022-03-18T10:14:00Z"/>
          <w:rFonts w:ascii="Times New Roman" w:eastAsia="Times New Roman" w:hAnsi="Times New Roman" w:cs="Times New Roman"/>
          <w:color w:val="000000" w:themeColor="text1"/>
          <w:shd w:val="clear" w:color="auto" w:fill="FFFFFF"/>
        </w:rPr>
        <w:pPrChange w:id="101" w:author="KDG" w:date="2022-03-17T14:32:00Z">
          <w:pPr>
            <w:ind w:left="720" w:firstLine="720"/>
          </w:pPr>
        </w:pPrChange>
      </w:pPr>
      <w:del w:id="102" w:author="Zachary Gold" w:date="2022-03-18T10:14:00Z">
        <w:r w:rsidDel="00366830">
          <w:rPr>
            <w:rFonts w:ascii="Times New Roman" w:eastAsia="Times New Roman" w:hAnsi="Times New Roman" w:cs="Times New Roman"/>
            <w:color w:val="000000" w:themeColor="text1"/>
            <w:shd w:val="clear" w:color="auto" w:fill="FFFFFF"/>
          </w:rPr>
          <w:delText>Thus</w:delText>
        </w:r>
      </w:del>
      <w:ins w:id="103" w:author="KDG" w:date="2022-03-17T14:34:00Z">
        <w:del w:id="104" w:author="Zachary Gold" w:date="2022-03-18T10:14:00Z">
          <w:r w:rsidR="00D51772" w:rsidDel="00366830">
            <w:rPr>
              <w:rFonts w:ascii="Times New Roman" w:eastAsia="Times New Roman" w:hAnsi="Times New Roman" w:cs="Times New Roman"/>
              <w:color w:val="000000" w:themeColor="text1"/>
              <w:shd w:val="clear" w:color="auto" w:fill="FFFFFF"/>
            </w:rPr>
            <w:delText>Thus,</w:delText>
          </w:r>
        </w:del>
      </w:ins>
      <w:del w:id="105" w:author="Zachary Gold" w:date="2022-03-18T10:14:00Z">
        <w:r w:rsidDel="00366830">
          <w:rPr>
            <w:rFonts w:ascii="Times New Roman" w:eastAsia="Times New Roman" w:hAnsi="Times New Roman" w:cs="Times New Roman"/>
            <w:color w:val="000000" w:themeColor="text1"/>
            <w:shd w:val="clear" w:color="auto" w:fill="FFFFFF"/>
          </w:rPr>
          <w:delText xml:space="preserve"> </w:delText>
        </w:r>
        <w:r w:rsidR="00980D45" w:rsidDel="00366830">
          <w:rPr>
            <w:rFonts w:ascii="Times New Roman" w:eastAsia="Times New Roman" w:hAnsi="Times New Roman" w:cs="Times New Roman"/>
            <w:color w:val="000000" w:themeColor="text1"/>
            <w:shd w:val="clear" w:color="auto" w:fill="FFFFFF"/>
          </w:rPr>
          <w:delText>these comparisons</w:delText>
        </w:r>
        <w:r w:rsidDel="00366830">
          <w:rPr>
            <w:rFonts w:ascii="Times New Roman" w:eastAsia="Times New Roman" w:hAnsi="Times New Roman" w:cs="Times New Roman"/>
            <w:color w:val="000000" w:themeColor="text1"/>
            <w:shd w:val="clear" w:color="auto" w:fill="FFFFFF"/>
          </w:rPr>
          <w:delText xml:space="preserve"> between</w:delText>
        </w:r>
        <w:r w:rsidR="00980D45" w:rsidDel="00366830">
          <w:rPr>
            <w:rFonts w:ascii="Times New Roman" w:eastAsia="Times New Roman" w:hAnsi="Times New Roman" w:cs="Times New Roman"/>
            <w:color w:val="000000" w:themeColor="text1"/>
            <w:shd w:val="clear" w:color="auto" w:fill="FFFFFF"/>
          </w:rPr>
          <w:delText xml:space="preserve"> do not aid us in our ultimate goal: to quantify changes in ichthyoplankton assemblages. </w:delText>
        </w:r>
        <w:r w:rsidDel="00366830">
          <w:rPr>
            <w:rFonts w:ascii="Times New Roman" w:eastAsia="Times New Roman" w:hAnsi="Times New Roman" w:cs="Times New Roman"/>
            <w:color w:val="000000" w:themeColor="text1"/>
            <w:shd w:val="clear" w:color="auto" w:fill="FFFFFF"/>
          </w:rPr>
          <w:delText>T</w:delText>
        </w:r>
        <w:r w:rsidR="00980D45" w:rsidDel="00366830">
          <w:rPr>
            <w:rFonts w:ascii="Times New Roman" w:eastAsia="Times New Roman" w:hAnsi="Times New Roman" w:cs="Times New Roman"/>
            <w:color w:val="000000" w:themeColor="text1"/>
            <w:shd w:val="clear" w:color="auto" w:fill="FFFFFF"/>
          </w:rPr>
          <w:delText>he main focus of this manuscript is in the development and application of the mechanistic joint model framework which allows us to derive quantitative abundance estimates from amplicon sequence and microscopy count data. Our results demonstrate the strong performance of the model and suggest that our compositional PCR-based framework provides a widely applicable tool for deriving quantitative abundance estimates from compositional amplicon sequencing approaches.</w:delText>
        </w:r>
        <w:r w:rsidDel="00366830">
          <w:rPr>
            <w:rFonts w:ascii="Times New Roman" w:eastAsia="Times New Roman" w:hAnsi="Times New Roman" w:cs="Times New Roman"/>
            <w:color w:val="000000" w:themeColor="text1"/>
            <w:shd w:val="clear" w:color="auto" w:fill="FFFFFF"/>
          </w:rPr>
          <w:delText xml:space="preserve"> W</w:delText>
        </w:r>
        <w:r w:rsidR="00980D45" w:rsidDel="00366830">
          <w:rPr>
            <w:rFonts w:ascii="Times New Roman" w:eastAsia="Times New Roman" w:hAnsi="Times New Roman" w:cs="Times New Roman"/>
            <w:color w:val="000000" w:themeColor="text1"/>
            <w:shd w:val="clear" w:color="auto" w:fill="FFFFFF"/>
          </w:rPr>
          <w:delText>e believe these results to be of great value to the broader eDNA, microbiome, and metabarcoding fields as they provide a framework for obtaining quantitative estimates from these data streams.</w:delText>
        </w:r>
      </w:del>
    </w:p>
    <w:p w14:paraId="6FADC651" w14:textId="108319B0" w:rsidR="00980D45" w:rsidDel="00366830" w:rsidRDefault="00980D45">
      <w:pPr>
        <w:ind w:left="180" w:firstLine="540"/>
        <w:rPr>
          <w:del w:id="106" w:author="Zachary Gold" w:date="2022-03-18T10:14:00Z"/>
          <w:rFonts w:ascii="Times New Roman" w:eastAsia="Times New Roman" w:hAnsi="Times New Roman" w:cs="Times New Roman"/>
          <w:color w:val="000000" w:themeColor="text1"/>
          <w:shd w:val="clear" w:color="auto" w:fill="FFFFFF"/>
        </w:rPr>
        <w:pPrChange w:id="107" w:author="KDG" w:date="2022-03-17T14:32:00Z">
          <w:pPr>
            <w:ind w:left="720"/>
          </w:pPr>
        </w:pPrChange>
      </w:pPr>
      <w:del w:id="108" w:author="Zachary Gold" w:date="2022-03-18T10:14:00Z">
        <w:r w:rsidDel="00366830">
          <w:rPr>
            <w:rFonts w:ascii="Times New Roman" w:eastAsia="Times New Roman" w:hAnsi="Times New Roman" w:cs="Times New Roman"/>
            <w:color w:val="000000" w:themeColor="text1"/>
            <w:shd w:val="clear" w:color="auto" w:fill="FFFFFF"/>
          </w:rPr>
          <w:tab/>
        </w:r>
        <w:r w:rsidR="005D305C" w:rsidDel="00366830">
          <w:rPr>
            <w:rFonts w:ascii="Times New Roman" w:eastAsia="Times New Roman" w:hAnsi="Times New Roman" w:cs="Times New Roman"/>
            <w:color w:val="000000" w:themeColor="text1"/>
            <w:shd w:val="clear" w:color="auto" w:fill="FFFFFF"/>
          </w:rPr>
          <w:delText>Lastly, w</w:delText>
        </w:r>
        <w:r w:rsidDel="00366830">
          <w:rPr>
            <w:rFonts w:ascii="Times New Roman" w:eastAsia="Times New Roman" w:hAnsi="Times New Roman" w:cs="Times New Roman"/>
            <w:color w:val="000000" w:themeColor="text1"/>
            <w:shd w:val="clear" w:color="auto" w:fill="FFFFFF"/>
          </w:rPr>
          <w:delText xml:space="preserve">e chose to focus our analyses on </w:delText>
        </w:r>
        <w:r w:rsidR="005D305C" w:rsidDel="00366830">
          <w:rPr>
            <w:rFonts w:ascii="Times New Roman" w:eastAsia="Times New Roman" w:hAnsi="Times New Roman" w:cs="Times New Roman"/>
            <w:color w:val="000000" w:themeColor="text1"/>
            <w:shd w:val="clear" w:color="auto" w:fill="FFFFFF"/>
          </w:rPr>
          <w:delText>only</w:delText>
        </w:r>
        <w:r w:rsidDel="00366830">
          <w:rPr>
            <w:rFonts w:ascii="Times New Roman" w:eastAsia="Times New Roman" w:hAnsi="Times New Roman" w:cs="Times New Roman"/>
            <w:color w:val="000000" w:themeColor="text1"/>
            <w:shd w:val="clear" w:color="auto" w:fill="FFFFFF"/>
          </w:rPr>
          <w:delText xml:space="preserve"> 56 species </w:delText>
        </w:r>
        <w:r w:rsidR="005D305C" w:rsidDel="00366830">
          <w:rPr>
            <w:rFonts w:ascii="Times New Roman" w:eastAsia="Times New Roman" w:hAnsi="Times New Roman" w:cs="Times New Roman"/>
            <w:color w:val="000000" w:themeColor="text1"/>
            <w:shd w:val="clear" w:color="auto" w:fill="FFFFFF"/>
          </w:rPr>
          <w:delText>as</w:delText>
        </w:r>
        <w:r w:rsidDel="00366830">
          <w:rPr>
            <w:rFonts w:ascii="Times New Roman" w:eastAsia="Times New Roman" w:hAnsi="Times New Roman" w:cs="Times New Roman"/>
            <w:color w:val="000000" w:themeColor="text1"/>
            <w:shd w:val="clear" w:color="auto" w:fill="FFFFFF"/>
          </w:rPr>
          <w:delText xml:space="preserve"> these were the species that had sufficient representation across the metabarcoding data set to allow for accurate regression analyses and model convergence. We followed the often-cited “one in ten rule” for the minimum number of parameters to be estimated and thus only included species observed in at least 10 technical PCR replicates</w:delText>
        </w:r>
        <w:r w:rsidR="005D305C" w:rsidDel="00366830">
          <w:rPr>
            <w:rFonts w:ascii="Times New Roman" w:eastAsia="Times New Roman" w:hAnsi="Times New Roman" w:cs="Times New Roman"/>
            <w:color w:val="000000" w:themeColor="text1"/>
            <w:shd w:val="clear" w:color="auto" w:fill="FFFFFF"/>
          </w:rPr>
          <w:delText xml:space="preserve"> </w:delText>
        </w:r>
        <w:r w:rsidDel="00366830">
          <w:rPr>
            <w:rFonts w:ascii="Times New Roman" w:eastAsia="Times New Roman" w:hAnsi="Times New Roman" w:cs="Times New Roman"/>
            <w:color w:val="000000" w:themeColor="text1"/>
            <w:shd w:val="clear" w:color="auto" w:fill="FFFFFF"/>
          </w:rPr>
          <w:fldChar w:fldCharType="begin" w:fldLock="1"/>
        </w:r>
        <w:r w:rsidR="005D305C" w:rsidDel="00366830">
          <w:rPr>
            <w:rFonts w:ascii="Times New Roman" w:eastAsia="Times New Roman" w:hAnsi="Times New Roman" w:cs="Times New Roman"/>
            <w:color w:val="000000" w:themeColor="text1"/>
            <w:shd w:val="clear" w:color="auto" w:fill="FFFFFF"/>
          </w:rPr>
          <w:delInstrText>ADDIN CSL_CITATION {"citationItems":[{"id":"ITEM-1","itemData":{"DOI":"10.1002/0470023678.ch2b(i)","ISBN":"9780470023679","ISSN":"0277-6715","abstract":"Multivariable regression models are powerful tools that are used frequently in studies of clinical outcomes. These models can use a mixture of categorical and continuous variables and can handle partially observed (censored) responses. However, uncritical application of modelling techniques can result in models that poorly fit the dataset at hand, or, even more likely, inaccurately predict outcomes on new subjects. One must know how to measure qualities of a model's fit in order to avoid poorly fitted or overfitted models. Measurement of predictive accuracy can be difficult for survival time data in the presence of censoring. We discuss an easily interpretable index of predictive discrimination as well as methods for assessing calibration of predicted survival probabilities. Both types of predictive accuracy should be unbiasedly validated using bootstrapping or cross-validation, before using predictions in a new data series. We discuss some of the hazards of poorly fitted and overfitted regression models and present one modelling strategy that avoids many of the problems discussed. The methods described are applicable to all regression models, but are particularly needed for binary, ordinal, and time-to-event outcomes. Methods are illustrated with a survival analysis in prostate cancer using Cox regression.","author":[{"dropping-particle":"","family":"Harrell","given":"Frank E.","non-dropping-particle":"","parse-names":false,"suffix":""},{"dropping-particle":"","family":"Lee","given":"Kerry L.","non-dropping-particle":"","parse-names":false,"suffix":""},{"dropping-particle":"","family":"Mark","given":"Daniel B.","non-dropping-particle":"","parse-names":false,"suffix":""}],"container-title":"Tutorials in Biostatistics, Statistical Methods in Clinical Studies","id":"ITEM-1","issue":"4","issued":{"date-parts":[["2005"]]},"page":"223-249","publisher":"Wiley Online Library","title":"Prognostic/Clinical Prediction Models: Multivariable Prognostic Models: Issues in Developing Models, Evaluating Assumptions and Adequacy, and Measuring and Reducing Errors","type":"article-journal","volume":"1"},"uris":["http://www.mendeley.com/documents/?uuid=1d7cecf8-6111-44d3-ae4d-9446ee8e3b59"]}],"mendeley":{"formattedCitation":"(&lt;i&gt;46&lt;/i&gt;)","plainTextFormattedCitation":"(46)","previouslyFormattedCitation":"(&lt;i&gt;47&lt;/i&gt;)"},"properties":{"noteIndex":0},"schema":"https://github.com/citation-style-language/schema/raw/master/csl-citation.json"}</w:delInstrText>
        </w:r>
        <w:r w:rsidDel="00366830">
          <w:rPr>
            <w:rFonts w:ascii="Times New Roman" w:eastAsia="Times New Roman" w:hAnsi="Times New Roman" w:cs="Times New Roman"/>
            <w:color w:val="000000" w:themeColor="text1"/>
            <w:shd w:val="clear" w:color="auto" w:fill="FFFFFF"/>
          </w:rPr>
          <w:fldChar w:fldCharType="separate"/>
        </w:r>
        <w:r w:rsidR="005D305C" w:rsidRPr="005D305C" w:rsidDel="00366830">
          <w:rPr>
            <w:rFonts w:ascii="Times New Roman" w:eastAsia="Times New Roman" w:hAnsi="Times New Roman" w:cs="Times New Roman"/>
            <w:noProof/>
            <w:color w:val="000000" w:themeColor="text1"/>
            <w:shd w:val="clear" w:color="auto" w:fill="FFFFFF"/>
          </w:rPr>
          <w:delText>(</w:delText>
        </w:r>
        <w:r w:rsidR="005D305C" w:rsidRPr="005D305C" w:rsidDel="00366830">
          <w:rPr>
            <w:rFonts w:ascii="Times New Roman" w:eastAsia="Times New Roman" w:hAnsi="Times New Roman" w:cs="Times New Roman"/>
            <w:i/>
            <w:noProof/>
            <w:color w:val="000000" w:themeColor="text1"/>
            <w:shd w:val="clear" w:color="auto" w:fill="FFFFFF"/>
          </w:rPr>
          <w:delText>46</w:delText>
        </w:r>
        <w:r w:rsidR="005D305C" w:rsidRPr="005D305C" w:rsidDel="00366830">
          <w:rPr>
            <w:rFonts w:ascii="Times New Roman" w:eastAsia="Times New Roman" w:hAnsi="Times New Roman" w:cs="Times New Roman"/>
            <w:noProof/>
            <w:color w:val="000000" w:themeColor="text1"/>
            <w:shd w:val="clear" w:color="auto" w:fill="FFFFFF"/>
          </w:rPr>
          <w:delText>)</w:delText>
        </w:r>
        <w:r w:rsidDel="00366830">
          <w:rPr>
            <w:rFonts w:ascii="Times New Roman" w:eastAsia="Times New Roman" w:hAnsi="Times New Roman" w:cs="Times New Roman"/>
            <w:color w:val="000000" w:themeColor="text1"/>
            <w:shd w:val="clear" w:color="auto" w:fill="FFFFFF"/>
          </w:rPr>
          <w:fldChar w:fldCharType="end"/>
        </w:r>
        <w:r w:rsidDel="00366830">
          <w:rPr>
            <w:rFonts w:ascii="Times New Roman" w:eastAsia="Times New Roman" w:hAnsi="Times New Roman" w:cs="Times New Roman"/>
            <w:color w:val="000000" w:themeColor="text1"/>
            <w:shd w:val="clear" w:color="auto" w:fill="FFFFFF"/>
          </w:rPr>
          <w:delText xml:space="preserve">. Although we acknowledge such a threshold is inherently arbitrary, we argue that the other 74 taxa were observed too infrequently across the dataset to reliably track changes in abundances across the samples. </w:delText>
        </w:r>
        <w:r w:rsidR="005D305C" w:rsidDel="00366830">
          <w:rPr>
            <w:rFonts w:ascii="Times New Roman" w:eastAsia="Times New Roman" w:hAnsi="Times New Roman" w:cs="Times New Roman"/>
            <w:color w:val="000000" w:themeColor="text1"/>
            <w:shd w:val="clear" w:color="auto" w:fill="FFFFFF"/>
          </w:rPr>
          <w:delText>Statistical a</w:delText>
        </w:r>
        <w:r w:rsidDel="00366830">
          <w:rPr>
            <w:rFonts w:ascii="Times New Roman" w:eastAsia="Times New Roman" w:hAnsi="Times New Roman" w:cs="Times New Roman"/>
            <w:color w:val="000000" w:themeColor="text1"/>
            <w:shd w:val="clear" w:color="auto" w:fill="FFFFFF"/>
          </w:rPr>
          <w:delText xml:space="preserve">pproaches </w:delText>
        </w:r>
        <w:r w:rsidR="005D305C" w:rsidDel="00366830">
          <w:rPr>
            <w:rFonts w:ascii="Times New Roman" w:eastAsia="Times New Roman" w:hAnsi="Times New Roman" w:cs="Times New Roman"/>
            <w:color w:val="000000" w:themeColor="text1"/>
            <w:shd w:val="clear" w:color="auto" w:fill="FFFFFF"/>
          </w:rPr>
          <w:delText xml:space="preserve">that rely on only using data with </w:delText>
        </w:r>
        <w:r w:rsidDel="00366830">
          <w:rPr>
            <w:rFonts w:ascii="Times New Roman" w:eastAsia="Times New Roman" w:hAnsi="Times New Roman" w:cs="Times New Roman"/>
            <w:color w:val="000000" w:themeColor="text1"/>
            <w:shd w:val="clear" w:color="auto" w:fill="FFFFFF"/>
          </w:rPr>
          <w:delText xml:space="preserve">a minimum number </w:delText>
        </w:r>
        <w:r w:rsidR="005D305C" w:rsidDel="00366830">
          <w:rPr>
            <w:rFonts w:ascii="Times New Roman" w:eastAsia="Times New Roman" w:hAnsi="Times New Roman" w:cs="Times New Roman"/>
            <w:color w:val="000000" w:themeColor="text1"/>
            <w:shd w:val="clear" w:color="auto" w:fill="FFFFFF"/>
          </w:rPr>
          <w:delText>detection</w:delText>
        </w:r>
        <w:r w:rsidDel="00366830">
          <w:rPr>
            <w:rFonts w:ascii="Times New Roman" w:eastAsia="Times New Roman" w:hAnsi="Times New Roman" w:cs="Times New Roman"/>
            <w:color w:val="000000" w:themeColor="text1"/>
            <w:shd w:val="clear" w:color="auto" w:fill="FFFFFF"/>
          </w:rPr>
          <w:delText xml:space="preserve"> are routine in ecological studies</w:delText>
        </w:r>
        <w:r w:rsidR="005D305C" w:rsidDel="00366830">
          <w:rPr>
            <w:rFonts w:ascii="Times New Roman" w:eastAsia="Times New Roman" w:hAnsi="Times New Roman" w:cs="Times New Roman"/>
            <w:color w:val="000000" w:themeColor="text1"/>
            <w:shd w:val="clear" w:color="auto" w:fill="FFFFFF"/>
          </w:rPr>
          <w:delText xml:space="preserve"> </w:delText>
        </w:r>
        <w:r w:rsidDel="00366830">
          <w:rPr>
            <w:rFonts w:ascii="Times New Roman" w:eastAsia="Times New Roman" w:hAnsi="Times New Roman" w:cs="Times New Roman"/>
            <w:color w:val="000000" w:themeColor="text1"/>
            <w:shd w:val="clear" w:color="auto" w:fill="FFFFFF"/>
          </w:rPr>
          <w:fldChar w:fldCharType="begin" w:fldLock="1"/>
        </w:r>
        <w:r w:rsidR="005D305C" w:rsidDel="00366830">
          <w:rPr>
            <w:rFonts w:ascii="Times New Roman" w:eastAsia="Times New Roman" w:hAnsi="Times New Roman" w:cs="Times New Roman"/>
            <w:color w:val="000000" w:themeColor="text1"/>
            <w:shd w:val="clear" w:color="auto" w:fill="FFFFFF"/>
          </w:rPr>
          <w:delInstrText>ADDIN CSL_CITATION {"citationItems":[{"id":"ITEM-1","itemData":{"DOI":"10.1890/0012-9658(2006)87[835:GSOMAF]2.0.CO;2","ISSN":"00129658","PMID":"16676527","abstract":"Site occupancy models have been developed that allow for imperfect species detection or \"false negative\" observations. Such models have become widely adopted in surveys of many taxa. The most fundamental assumption underlying these models is that \"false positive\" errors are not possible. That is, one cannot detect a species where it does not occur. However, such errors are possible in many sampling situations for a number of reasons, and even low false positive error rates can induce extreme bias in estimates of site occupancy when they are not accounted for. In this paper, we develop a model for site occupancy that allows for both false negative and false positive error rates. This model can be represented as a two-component finite mixture model and can be easily fitted using freely available software. We provide an analysis of avian survey data using the proposed model and present results of a brief simulation study evaluating the performance of the maximum-likelihood estimator and the naive estimator in the presence of false positive errors. © 2006 by the Ecological Society of America.","author":[{"dropping-particle":"","family":"Royle","given":"J. Andrew","non-dropping-particle":"","parse-names":false,"suffix":""},{"dropping-particle":"","family":"Link","given":"William A.","non-dropping-particle":"","parse-names":false,"suffix":""}],"container-title":"Ecology","id":"ITEM-1","issue":"4","issued":{"date-parts":[["2006"]]},"page":"835-841","publisher":"Wiley Online Library","title":"Generalized site occupancy models allowing for false positive and false negative errors","type":"article-journal","volume":"87"},"uris":["http://www.mendeley.com/documents/?uuid=43ae3654-d4f5-4199-aaf3-e9ad763f1e2a"]}],"mendeley":{"formattedCitation":"(&lt;i&gt;47&lt;/i&gt;)","plainTextFormattedCitation":"(47)","previouslyFormattedCitation":"(&lt;i&gt;48&lt;/i&gt;)"},"properties":{"noteIndex":0},"schema":"https://github.com/citation-style-language/schema/raw/master/csl-citation.json"}</w:delInstrText>
        </w:r>
        <w:r w:rsidDel="00366830">
          <w:rPr>
            <w:rFonts w:ascii="Times New Roman" w:eastAsia="Times New Roman" w:hAnsi="Times New Roman" w:cs="Times New Roman"/>
            <w:color w:val="000000" w:themeColor="text1"/>
            <w:shd w:val="clear" w:color="auto" w:fill="FFFFFF"/>
          </w:rPr>
          <w:fldChar w:fldCharType="separate"/>
        </w:r>
        <w:r w:rsidR="005D305C" w:rsidRPr="005D305C" w:rsidDel="00366830">
          <w:rPr>
            <w:rFonts w:ascii="Times New Roman" w:eastAsia="Times New Roman" w:hAnsi="Times New Roman" w:cs="Times New Roman"/>
            <w:noProof/>
            <w:color w:val="000000" w:themeColor="text1"/>
            <w:shd w:val="clear" w:color="auto" w:fill="FFFFFF"/>
          </w:rPr>
          <w:delText>(</w:delText>
        </w:r>
        <w:r w:rsidR="005D305C" w:rsidRPr="005D305C" w:rsidDel="00366830">
          <w:rPr>
            <w:rFonts w:ascii="Times New Roman" w:eastAsia="Times New Roman" w:hAnsi="Times New Roman" w:cs="Times New Roman"/>
            <w:i/>
            <w:noProof/>
            <w:color w:val="000000" w:themeColor="text1"/>
            <w:shd w:val="clear" w:color="auto" w:fill="FFFFFF"/>
          </w:rPr>
          <w:delText>47</w:delText>
        </w:r>
        <w:r w:rsidR="005D305C" w:rsidRPr="005D305C" w:rsidDel="00366830">
          <w:rPr>
            <w:rFonts w:ascii="Times New Roman" w:eastAsia="Times New Roman" w:hAnsi="Times New Roman" w:cs="Times New Roman"/>
            <w:noProof/>
            <w:color w:val="000000" w:themeColor="text1"/>
            <w:shd w:val="clear" w:color="auto" w:fill="FFFFFF"/>
          </w:rPr>
          <w:delText>)</w:delText>
        </w:r>
        <w:r w:rsidDel="00366830">
          <w:rPr>
            <w:rFonts w:ascii="Times New Roman" w:eastAsia="Times New Roman" w:hAnsi="Times New Roman" w:cs="Times New Roman"/>
            <w:color w:val="000000" w:themeColor="text1"/>
            <w:shd w:val="clear" w:color="auto" w:fill="FFFFFF"/>
          </w:rPr>
          <w:fldChar w:fldCharType="end"/>
        </w:r>
        <w:r w:rsidDel="00366830">
          <w:rPr>
            <w:rFonts w:ascii="Times New Roman" w:eastAsia="Times New Roman" w:hAnsi="Times New Roman" w:cs="Times New Roman"/>
            <w:color w:val="000000" w:themeColor="text1"/>
            <w:shd w:val="clear" w:color="auto" w:fill="FFFFFF"/>
          </w:rPr>
          <w:delText xml:space="preserve"> and we feel confident that our approaches were consistently applied across all taxa and are statistically sound. </w:delText>
        </w:r>
      </w:del>
    </w:p>
    <w:p w14:paraId="27C43BC7" w14:textId="77777777" w:rsidR="00980D45" w:rsidRPr="00AC1749" w:rsidRDefault="00980D45">
      <w:pPr>
        <w:ind w:left="180" w:firstLine="540"/>
        <w:rPr>
          <w:rFonts w:ascii="Times New Roman" w:eastAsia="Times New Roman" w:hAnsi="Times New Roman" w:cs="Times New Roman"/>
          <w:color w:val="7F7F7F" w:themeColor="text1" w:themeTint="80"/>
          <w:sz w:val="20"/>
          <w:szCs w:val="20"/>
          <w:shd w:val="clear" w:color="auto" w:fill="FFFFFF"/>
        </w:rPr>
        <w:pPrChange w:id="109" w:author="KDG" w:date="2022-03-17T14:32:00Z">
          <w:pPr/>
        </w:pPrChange>
      </w:pPr>
    </w:p>
    <w:p w14:paraId="0D2AD59E" w14:textId="6281297C" w:rsidR="00AC1749" w:rsidRPr="00AC1749" w:rsidRDefault="00AC1749" w:rsidP="00AC1749">
      <w:pPr>
        <w:rPr>
          <w:rFonts w:ascii="Times New Roman" w:hAnsi="Times New Roman" w:cs="Times New Roman"/>
          <w:color w:val="7F7F7F" w:themeColor="text1" w:themeTint="80"/>
          <w:sz w:val="20"/>
          <w:szCs w:val="20"/>
        </w:rPr>
      </w:pPr>
    </w:p>
    <w:p w14:paraId="7134A6FE" w14:textId="77777777" w:rsidR="00980D45" w:rsidRPr="00980D45" w:rsidRDefault="00AC1749" w:rsidP="00AC1749">
      <w:pPr>
        <w:rPr>
          <w:rFonts w:ascii="Times New Roman" w:eastAsia="Times New Roman" w:hAnsi="Times New Roman" w:cs="Times New Roman"/>
          <w:color w:val="7F7F7F" w:themeColor="text1" w:themeTint="80"/>
          <w:sz w:val="28"/>
          <w:szCs w:val="28"/>
        </w:rPr>
      </w:pPr>
      <w:r w:rsidRPr="00AC1749">
        <w:rPr>
          <w:rFonts w:ascii="Times New Roman" w:eastAsia="Times New Roman" w:hAnsi="Times New Roman" w:cs="Times New Roman"/>
          <w:color w:val="7F7F7F" w:themeColor="text1" w:themeTint="80"/>
          <w:sz w:val="28"/>
          <w:szCs w:val="28"/>
        </w:rPr>
        <w:t>Reviewer: 1</w:t>
      </w:r>
    </w:p>
    <w:p w14:paraId="1422A886" w14:textId="29E5179B"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In this study Gold et al., investigates changes in larval fish communities over 23 years using a combination of metabarcoding, morphological identification, and modelling to illuminate potential effects of marine heatwaves on the tropicalization of CCLME. I think this is an excellent study and illustration of an important, but understudied, phenomena. I think that the study will have wide implications and perspectives in other marine systems. I have some major issues that may be useful for the authors to consider, followed by some minor comments: 1. There are no alternatives discussed for why the larval fish communities may have changed, i.e. what other factors could have caused the observed changes? Climate change and marine heat waves are forwarded as the only explanation for the observed results, whereas, e.g., multiple stressors or climate induced changes in the ecosystem or in predator-prey relationships, may have a similar effects on the fish community? The authors reflect on this in L142-145, and even use “strongly” in that sentence, so I think it would benefit the study to handle the results in a more nuanced manner. I still want to acknowledge that it is inherently difficult to assess the impact of climate change on large scale marine systems.</w:t>
      </w:r>
    </w:p>
    <w:p w14:paraId="75E6F919" w14:textId="77777777" w:rsidR="00980D45" w:rsidRDefault="00980D45" w:rsidP="00AC1749">
      <w:pPr>
        <w:rPr>
          <w:rFonts w:ascii="Times New Roman" w:eastAsia="Times New Roman" w:hAnsi="Times New Roman" w:cs="Times New Roman"/>
          <w:color w:val="000000" w:themeColor="text1"/>
          <w:shd w:val="clear" w:color="auto" w:fill="FFFFFF"/>
        </w:rPr>
      </w:pPr>
    </w:p>
    <w:p w14:paraId="137302FA" w14:textId="2AA23A1E" w:rsidR="00980D45" w:rsidRDefault="00980D45">
      <w:pPr>
        <w:ind w:left="180" w:firstLine="540"/>
        <w:rPr>
          <w:rFonts w:ascii="Times New Roman" w:eastAsia="Times New Roman" w:hAnsi="Times New Roman" w:cs="Times New Roman"/>
          <w:color w:val="7F7F7F" w:themeColor="text1" w:themeTint="80"/>
          <w:sz w:val="20"/>
          <w:szCs w:val="20"/>
        </w:rPr>
        <w:pPrChange w:id="110" w:author="KDG" w:date="2022-03-17T14:35:00Z">
          <w:pPr>
            <w:ind w:left="720"/>
          </w:pPr>
        </w:pPrChange>
      </w:pPr>
      <w:r>
        <w:rPr>
          <w:rFonts w:ascii="Times New Roman" w:eastAsia="Times New Roman" w:hAnsi="Times New Roman" w:cs="Times New Roman"/>
          <w:color w:val="000000" w:themeColor="text1"/>
          <w:shd w:val="clear" w:color="auto" w:fill="FFFFFF"/>
        </w:rPr>
        <w:t>We thank the reviewer for their comments and agree that the language used in the manuscript should be more nuanced in terms of attribution of impacts of temperature on fish communities. As described above, we focus on temperature as a proxy for the multi</w:t>
      </w:r>
      <w:ins w:id="111" w:author="Zachary Gold" w:date="2022-03-18T10:15:00Z">
        <w:r w:rsidR="00366830">
          <w:rPr>
            <w:rFonts w:ascii="Times New Roman" w:eastAsia="Times New Roman" w:hAnsi="Times New Roman" w:cs="Times New Roman"/>
            <w:color w:val="000000" w:themeColor="text1"/>
            <w:shd w:val="clear" w:color="auto" w:fill="FFFFFF"/>
          </w:rPr>
          <w:t>-</w:t>
        </w:r>
      </w:ins>
      <w:r>
        <w:rPr>
          <w:rFonts w:ascii="Times New Roman" w:eastAsia="Times New Roman" w:hAnsi="Times New Roman" w:cs="Times New Roman"/>
          <w:color w:val="000000" w:themeColor="text1"/>
          <w:shd w:val="clear" w:color="auto" w:fill="FFFFFF"/>
        </w:rPr>
        <w:t xml:space="preserve">stressor abiotic and resulting biotic changes in the CCLME ecosystem and have rewritten the results and discussion to highlight the inherent difficulty in assessing the impact of climate change on large scale marine ecosystems. </w:t>
      </w:r>
    </w:p>
    <w:p w14:paraId="1E6A5A35" w14:textId="77777777" w:rsidR="00980D45" w:rsidRDefault="00980D45" w:rsidP="00AC1749">
      <w:pPr>
        <w:rPr>
          <w:rFonts w:ascii="Times New Roman" w:eastAsia="Times New Roman" w:hAnsi="Times New Roman" w:cs="Times New Roman"/>
          <w:color w:val="7F7F7F" w:themeColor="text1" w:themeTint="80"/>
          <w:sz w:val="20"/>
          <w:szCs w:val="20"/>
        </w:rPr>
      </w:pPr>
    </w:p>
    <w:p w14:paraId="07092973"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lastRenderedPageBreak/>
        <w:t xml:space="preserve"> 2. The use of 12S as a quantitative marker is not so straightforward, as this marker is well-known for its stochasticity when analyzing eDNA samples. This especially, when the study only uses one biological and three technical PCR replicates. Additionally, a two-step PCR protocol was used to amplify/make the libraries which introduce bias in species composition, and likely in the abundance estimates. Although the authors provide a discussion on limitations of the metabarcoding approach (L516-L529), this discussion is focused on the state of the samples, not the nature of the marker. I think that the authors should, at least, provide a discussion of the impact of the 12S stochasticity on their results (in the supplement) and consider if the study would benefit from a validation of the results using occupancy modelling. If possible, the samples could also be analyzed using metabarcoding of COI (that do not have the same issue of stochasticity).</w:t>
      </w:r>
    </w:p>
    <w:p w14:paraId="44A4CD48" w14:textId="02C05FA3" w:rsidR="00980D45" w:rsidRDefault="00980D45" w:rsidP="00AC1749">
      <w:pPr>
        <w:rPr>
          <w:rFonts w:ascii="Times New Roman" w:eastAsia="Times New Roman" w:hAnsi="Times New Roman" w:cs="Times New Roman"/>
          <w:color w:val="7F7F7F" w:themeColor="text1" w:themeTint="80"/>
          <w:sz w:val="20"/>
          <w:szCs w:val="20"/>
        </w:rPr>
      </w:pPr>
    </w:p>
    <w:p w14:paraId="2921935C" w14:textId="0B898447" w:rsidR="00980D45" w:rsidRPr="00980D45" w:rsidRDefault="00D51772" w:rsidP="00366830">
      <w:pPr>
        <w:ind w:left="180" w:firstLine="540"/>
        <w:rPr>
          <w:rFonts w:ascii="Times New Roman" w:eastAsia="Times New Roman" w:hAnsi="Times New Roman" w:cs="Times New Roman"/>
          <w:color w:val="7F7F7F" w:themeColor="text1" w:themeTint="80"/>
          <w:sz w:val="20"/>
          <w:szCs w:val="20"/>
        </w:rPr>
      </w:pPr>
      <w:r>
        <w:rPr>
          <w:rFonts w:ascii="Times New Roman" w:eastAsia="Times New Roman" w:hAnsi="Times New Roman" w:cs="Times New Roman"/>
          <w:color w:val="000000" w:themeColor="text1"/>
          <w:shd w:val="clear" w:color="auto" w:fill="FFFFFF"/>
        </w:rPr>
        <w:t xml:space="preserve">Please see discussion above where we detail why </w:t>
      </w:r>
      <w:r w:rsidR="00980D45">
        <w:rPr>
          <w:rFonts w:ascii="Times New Roman" w:eastAsia="Times New Roman" w:hAnsi="Times New Roman" w:cs="Times New Roman"/>
          <w:color w:val="000000" w:themeColor="text1"/>
          <w:shd w:val="clear" w:color="auto" w:fill="FFFFFF"/>
        </w:rPr>
        <w:t xml:space="preserve">we </w:t>
      </w:r>
      <w:r>
        <w:rPr>
          <w:rFonts w:ascii="Times New Roman" w:eastAsia="Times New Roman" w:hAnsi="Times New Roman" w:cs="Times New Roman"/>
          <w:color w:val="000000" w:themeColor="text1"/>
          <w:shd w:val="clear" w:color="auto" w:fill="FFFFFF"/>
        </w:rPr>
        <w:t xml:space="preserve">are unable to </w:t>
      </w:r>
      <w:r w:rsidR="00980D45">
        <w:rPr>
          <w:rFonts w:ascii="Times New Roman" w:eastAsia="Times New Roman" w:hAnsi="Times New Roman" w:cs="Times New Roman"/>
          <w:color w:val="000000" w:themeColor="text1"/>
          <w:shd w:val="clear" w:color="auto" w:fill="FFFFFF"/>
        </w:rPr>
        <w:t xml:space="preserve">agree with the </w:t>
      </w:r>
      <w:r>
        <w:rPr>
          <w:rFonts w:ascii="Times New Roman" w:eastAsia="Times New Roman" w:hAnsi="Times New Roman" w:cs="Times New Roman"/>
          <w:color w:val="000000" w:themeColor="text1"/>
          <w:shd w:val="clear" w:color="auto" w:fill="FFFFFF"/>
        </w:rPr>
        <w:t xml:space="preserve">reviewer’s comments about the </w:t>
      </w:r>
      <w:r w:rsidR="00980D45">
        <w:rPr>
          <w:rFonts w:ascii="Times New Roman" w:eastAsia="Times New Roman" w:hAnsi="Times New Roman" w:cs="Times New Roman"/>
          <w:color w:val="000000" w:themeColor="text1"/>
          <w:shd w:val="clear" w:color="auto" w:fill="FFFFFF"/>
        </w:rPr>
        <w:t xml:space="preserve">stochasticity of the </w:t>
      </w:r>
      <w:r w:rsidR="00980D45">
        <w:rPr>
          <w:rFonts w:ascii="Times New Roman" w:eastAsia="Times New Roman" w:hAnsi="Times New Roman" w:cs="Times New Roman"/>
          <w:i/>
          <w:iCs/>
          <w:color w:val="000000" w:themeColor="text1"/>
          <w:shd w:val="clear" w:color="auto" w:fill="FFFFFF"/>
        </w:rPr>
        <w:t xml:space="preserve">12S </w:t>
      </w:r>
      <w:r w:rsidR="00980D45">
        <w:rPr>
          <w:rFonts w:ascii="Times New Roman" w:eastAsia="Times New Roman" w:hAnsi="Times New Roman" w:cs="Times New Roman"/>
          <w:color w:val="000000" w:themeColor="text1"/>
          <w:shd w:val="clear" w:color="auto" w:fill="FFFFFF"/>
        </w:rPr>
        <w:t>marker set</w:t>
      </w:r>
      <w:r w:rsidR="005D305C">
        <w:rPr>
          <w:rFonts w:ascii="Times New Roman" w:eastAsia="Times New Roman" w:hAnsi="Times New Roman" w:cs="Times New Roman"/>
          <w:color w:val="000000" w:themeColor="text1"/>
          <w:shd w:val="clear" w:color="auto" w:fill="FFFFFF"/>
        </w:rPr>
        <w:t xml:space="preserve">. </w:t>
      </w:r>
      <w:r w:rsidR="00980D45">
        <w:rPr>
          <w:rFonts w:ascii="Times New Roman" w:eastAsia="Times New Roman" w:hAnsi="Times New Roman" w:cs="Times New Roman"/>
          <w:color w:val="000000" w:themeColor="text1"/>
          <w:shd w:val="clear" w:color="auto" w:fill="FFFFFF"/>
        </w:rPr>
        <w:t xml:space="preserve">We have included a suite of analyses and a summary of the stochasticity observed in the dataset within the Supplemental </w:t>
      </w:r>
      <w:r w:rsidR="005D305C">
        <w:rPr>
          <w:rFonts w:ascii="Times New Roman" w:eastAsia="Times New Roman" w:hAnsi="Times New Roman" w:cs="Times New Roman"/>
          <w:color w:val="000000" w:themeColor="text1"/>
          <w:shd w:val="clear" w:color="auto" w:fill="FFFFFF"/>
        </w:rPr>
        <w:t>results</w:t>
      </w:r>
      <w:r w:rsidR="00980D45">
        <w:rPr>
          <w:rFonts w:ascii="Times New Roman" w:eastAsia="Times New Roman" w:hAnsi="Times New Roman" w:cs="Times New Roman"/>
          <w:color w:val="000000" w:themeColor="text1"/>
          <w:shd w:val="clear" w:color="auto" w:fill="FFFFFF"/>
        </w:rPr>
        <w:t>.</w:t>
      </w:r>
    </w:p>
    <w:p w14:paraId="764F301C" w14:textId="77777777" w:rsidR="00980D45" w:rsidRDefault="00980D45" w:rsidP="00AC1749">
      <w:pPr>
        <w:rPr>
          <w:rFonts w:ascii="Times New Roman" w:eastAsia="Times New Roman" w:hAnsi="Times New Roman" w:cs="Times New Roman"/>
          <w:color w:val="7F7F7F" w:themeColor="text1" w:themeTint="80"/>
          <w:sz w:val="20"/>
          <w:szCs w:val="20"/>
        </w:rPr>
      </w:pPr>
    </w:p>
    <w:p w14:paraId="13C0CBCA"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 3. The study uses sea surface temperatures to predict the marine heat waves, but most of the changes in community is observed for mesopelagic and/or species that are not having the surface waters as their main habitat. I think the study would benefit from results, including references in the main body, that show that the MHWs observed in the surface waters, also happens and/or change the </w:t>
      </w:r>
      <w:proofErr w:type="spellStart"/>
      <w:r w:rsidRPr="00AC1749">
        <w:rPr>
          <w:rFonts w:ascii="Times New Roman" w:eastAsia="Times New Roman" w:hAnsi="Times New Roman" w:cs="Times New Roman"/>
          <w:color w:val="7F7F7F" w:themeColor="text1" w:themeTint="80"/>
          <w:sz w:val="20"/>
          <w:szCs w:val="20"/>
        </w:rPr>
        <w:t>termohaline</w:t>
      </w:r>
      <w:proofErr w:type="spellEnd"/>
      <w:r w:rsidRPr="00AC1749">
        <w:rPr>
          <w:rFonts w:ascii="Times New Roman" w:eastAsia="Times New Roman" w:hAnsi="Times New Roman" w:cs="Times New Roman"/>
          <w:color w:val="7F7F7F" w:themeColor="text1" w:themeTint="80"/>
          <w:sz w:val="20"/>
          <w:szCs w:val="20"/>
        </w:rPr>
        <w:t xml:space="preserve"> properties of the deeper habitats. </w:t>
      </w:r>
    </w:p>
    <w:p w14:paraId="2676B481" w14:textId="77777777" w:rsidR="00980D45" w:rsidRDefault="00980D45" w:rsidP="00AC1749">
      <w:pPr>
        <w:rPr>
          <w:rFonts w:ascii="Times New Roman" w:eastAsia="Times New Roman" w:hAnsi="Times New Roman" w:cs="Times New Roman"/>
          <w:color w:val="7F7F7F" w:themeColor="text1" w:themeTint="80"/>
          <w:sz w:val="20"/>
          <w:szCs w:val="20"/>
        </w:rPr>
      </w:pPr>
    </w:p>
    <w:p w14:paraId="5A2C29F5" w14:textId="20DD4C79" w:rsidR="00980D45" w:rsidRDefault="00980D45">
      <w:pPr>
        <w:ind w:left="180" w:firstLine="540"/>
        <w:rPr>
          <w:rFonts w:ascii="Times New Roman" w:eastAsia="Times New Roman" w:hAnsi="Times New Roman" w:cs="Times New Roman"/>
          <w:color w:val="000000" w:themeColor="text1"/>
          <w:shd w:val="clear" w:color="auto" w:fill="FFFFFF"/>
        </w:rPr>
        <w:pPrChange w:id="112" w:author="KDG" w:date="2022-03-17T14:42:00Z">
          <w:pPr>
            <w:ind w:left="720" w:firstLine="720"/>
          </w:pPr>
        </w:pPrChange>
      </w:pPr>
      <w:r>
        <w:rPr>
          <w:rFonts w:ascii="Times New Roman" w:eastAsia="Times New Roman" w:hAnsi="Times New Roman" w:cs="Times New Roman"/>
          <w:color w:val="000000" w:themeColor="text1"/>
          <w:shd w:val="clear" w:color="auto" w:fill="FFFFFF"/>
        </w:rPr>
        <w:t xml:space="preserve">As discussed above, we re-ran all analyses using the mean 10-100m water column temperature (MWCT) and found nearly identical patterns of community shifts in response to temperature. We have included a greater description of the physical characteristics observed in marine </w:t>
      </w:r>
      <w:r w:rsidR="00752E6A">
        <w:rPr>
          <w:rFonts w:ascii="Times New Roman" w:eastAsia="Times New Roman" w:hAnsi="Times New Roman" w:cs="Times New Roman"/>
          <w:color w:val="000000" w:themeColor="text1"/>
          <w:shd w:val="clear" w:color="auto" w:fill="FFFFFF"/>
        </w:rPr>
        <w:t>heatwaves</w:t>
      </w:r>
      <w:r>
        <w:rPr>
          <w:rFonts w:ascii="Times New Roman" w:eastAsia="Times New Roman" w:hAnsi="Times New Roman" w:cs="Times New Roman"/>
          <w:color w:val="000000" w:themeColor="text1"/>
          <w:shd w:val="clear" w:color="auto" w:fill="FFFFFF"/>
        </w:rPr>
        <w:t xml:space="preserve"> within the water column to provide greater context for their effects.</w:t>
      </w:r>
    </w:p>
    <w:p w14:paraId="520169CE" w14:textId="1B44F0C9" w:rsidR="00980D45" w:rsidRDefault="00980D45" w:rsidP="00980D45">
      <w:pPr>
        <w:ind w:firstLine="720"/>
        <w:rPr>
          <w:rFonts w:ascii="Times New Roman" w:eastAsia="Times New Roman" w:hAnsi="Times New Roman" w:cs="Times New Roman"/>
          <w:color w:val="000000" w:themeColor="text1"/>
          <w:shd w:val="clear" w:color="auto" w:fill="FFFFFF"/>
        </w:rPr>
      </w:pPr>
    </w:p>
    <w:p w14:paraId="3ED6068B" w14:textId="72CAB7C0" w:rsidR="00980D45" w:rsidDel="00AD501E" w:rsidRDefault="00980D45" w:rsidP="00980D45">
      <w:pPr>
        <w:ind w:firstLine="720"/>
        <w:rPr>
          <w:del w:id="113" w:author="KDG" w:date="2022-03-17T14:42:00Z"/>
          <w:rFonts w:ascii="Times New Roman" w:eastAsia="Times New Roman" w:hAnsi="Times New Roman" w:cs="Times New Roman"/>
          <w:color w:val="7F7F7F" w:themeColor="text1" w:themeTint="80"/>
          <w:sz w:val="20"/>
          <w:szCs w:val="20"/>
        </w:rPr>
      </w:pPr>
    </w:p>
    <w:p w14:paraId="6F64AE66"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Minor inputs L23: Any knowledge on the fish community earlier than 1996? A description would help the reader to understand the impact of MHWs. </w:t>
      </w:r>
    </w:p>
    <w:p w14:paraId="405D3F43" w14:textId="1D2A52F6" w:rsidR="00980D45" w:rsidRDefault="00980D45">
      <w:pPr>
        <w:ind w:left="180" w:firstLine="540"/>
        <w:rPr>
          <w:ins w:id="114" w:author="KDG" w:date="2022-03-17T14:42:00Z"/>
          <w:rFonts w:ascii="Times New Roman" w:eastAsia="Times New Roman" w:hAnsi="Times New Roman" w:cs="Times New Roman"/>
          <w:color w:val="000000" w:themeColor="text1"/>
          <w:shd w:val="clear" w:color="auto" w:fill="FFFFFF"/>
        </w:rPr>
        <w:pPrChange w:id="115" w:author="KDG" w:date="2022-03-17T14:42:00Z">
          <w:pPr>
            <w:ind w:left="720"/>
          </w:pPr>
        </w:pPrChange>
      </w:pPr>
      <w:r>
        <w:rPr>
          <w:rFonts w:ascii="Times New Roman" w:eastAsia="Times New Roman" w:hAnsi="Times New Roman" w:cs="Times New Roman"/>
          <w:color w:val="000000" w:themeColor="text1"/>
          <w:shd w:val="clear" w:color="auto" w:fill="FFFFFF"/>
        </w:rPr>
        <w:t>Yes, CalCOFI surveys extend back to 1951 and we have included a description of previous fish communities and their responses to changing climatic regimes as highlighted in decades of previous research.</w:t>
      </w:r>
      <w:r w:rsidR="00752E6A">
        <w:rPr>
          <w:rFonts w:ascii="Times New Roman" w:eastAsia="Times New Roman" w:hAnsi="Times New Roman" w:cs="Times New Roman"/>
          <w:color w:val="000000" w:themeColor="text1"/>
          <w:shd w:val="clear" w:color="auto" w:fill="FFFFFF"/>
        </w:rPr>
        <w:t xml:space="preserve"> We include citations to highly informative manuscripts delving into these results in detail.</w:t>
      </w:r>
      <w:r w:rsidR="005D305C">
        <w:rPr>
          <w:rFonts w:ascii="Times New Roman" w:eastAsia="Times New Roman" w:hAnsi="Times New Roman" w:cs="Times New Roman"/>
          <w:color w:val="000000" w:themeColor="text1"/>
          <w:shd w:val="clear" w:color="auto" w:fill="FFFFFF"/>
        </w:rPr>
        <w:t xml:space="preserve"> </w:t>
      </w:r>
      <w:r w:rsidR="005D305C" w:rsidRPr="00EF49A6">
        <w:rPr>
          <w:rFonts w:ascii="Times New Roman" w:eastAsia="Times New Roman" w:hAnsi="Times New Roman" w:cs="Times New Roman"/>
          <w:color w:val="000000" w:themeColor="text1"/>
          <w:highlight w:val="yellow"/>
          <w:shd w:val="clear" w:color="auto" w:fill="FFFFFF"/>
          <w:rPrChange w:id="116" w:author="KDG" w:date="2022-03-17T15:01:00Z">
            <w:rPr>
              <w:rFonts w:ascii="Times New Roman" w:eastAsia="Times New Roman" w:hAnsi="Times New Roman" w:cs="Times New Roman"/>
              <w:color w:val="000000" w:themeColor="text1"/>
              <w:shd w:val="clear" w:color="auto" w:fill="FFFFFF"/>
            </w:rPr>
          </w:rPrChange>
        </w:rPr>
        <w:t>Line XX</w:t>
      </w:r>
    </w:p>
    <w:p w14:paraId="7BBD5B6E" w14:textId="77777777" w:rsidR="00AD501E" w:rsidRDefault="00AD501E" w:rsidP="00980D45">
      <w:pPr>
        <w:ind w:left="720"/>
        <w:rPr>
          <w:rFonts w:ascii="Times New Roman" w:eastAsia="Times New Roman" w:hAnsi="Times New Roman" w:cs="Times New Roman"/>
          <w:color w:val="7F7F7F" w:themeColor="text1" w:themeTint="80"/>
          <w:sz w:val="20"/>
          <w:szCs w:val="20"/>
        </w:rPr>
      </w:pPr>
    </w:p>
    <w:p w14:paraId="7875DE7A"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L24: “Increases…”, please state what the increases are (biomass, abundance, species…).</w:t>
      </w:r>
    </w:p>
    <w:p w14:paraId="548E48A3" w14:textId="16EB2959" w:rsidR="00980D45" w:rsidRDefault="00752E6A" w:rsidP="00752E6A">
      <w:pPr>
        <w:ind w:firstLine="720"/>
        <w:rPr>
          <w:ins w:id="117" w:author="KDG" w:date="2022-03-17T14:42:00Z"/>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We clarified the increases are associated with species abundance.</w:t>
      </w:r>
    </w:p>
    <w:p w14:paraId="569DF7F3" w14:textId="77777777" w:rsidR="00AD501E" w:rsidRDefault="00AD501E" w:rsidP="00752E6A">
      <w:pPr>
        <w:ind w:firstLine="720"/>
        <w:rPr>
          <w:rFonts w:ascii="Times New Roman" w:eastAsia="Times New Roman" w:hAnsi="Times New Roman" w:cs="Times New Roman"/>
          <w:color w:val="7F7F7F" w:themeColor="text1" w:themeTint="80"/>
          <w:sz w:val="20"/>
          <w:szCs w:val="20"/>
        </w:rPr>
      </w:pPr>
    </w:p>
    <w:p w14:paraId="281ED0F5"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 L65-71: A long and convoluted sentence, please rewrite. </w:t>
      </w:r>
    </w:p>
    <w:p w14:paraId="302B20A2" w14:textId="428F4DBE" w:rsidR="00752E6A" w:rsidRDefault="00752E6A" w:rsidP="00752E6A">
      <w:pPr>
        <w:ind w:firstLine="720"/>
        <w:rPr>
          <w:rFonts w:ascii="Times New Roman" w:eastAsia="Times New Roman" w:hAnsi="Times New Roman" w:cs="Times New Roman"/>
          <w:color w:val="7F7F7F" w:themeColor="text1" w:themeTint="80"/>
          <w:sz w:val="20"/>
          <w:szCs w:val="20"/>
        </w:rPr>
      </w:pPr>
      <w:r>
        <w:rPr>
          <w:rFonts w:ascii="Times New Roman" w:eastAsia="Times New Roman" w:hAnsi="Times New Roman" w:cs="Times New Roman"/>
          <w:color w:val="000000" w:themeColor="text1"/>
          <w:shd w:val="clear" w:color="auto" w:fill="FFFFFF"/>
        </w:rPr>
        <w:t>We thank the reviewer and re wrote this sentence to improve clarity.</w:t>
      </w:r>
    </w:p>
    <w:p w14:paraId="439B3AD1" w14:textId="77777777" w:rsidR="00980D45" w:rsidRDefault="00980D45" w:rsidP="00AC1749">
      <w:pPr>
        <w:rPr>
          <w:rFonts w:ascii="Times New Roman" w:eastAsia="Times New Roman" w:hAnsi="Times New Roman" w:cs="Times New Roman"/>
          <w:color w:val="7F7F7F" w:themeColor="text1" w:themeTint="80"/>
          <w:sz w:val="20"/>
          <w:szCs w:val="20"/>
        </w:rPr>
      </w:pPr>
    </w:p>
    <w:p w14:paraId="7FCE3CE7"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L73: Please justify the use of “accurate”. </w:t>
      </w:r>
    </w:p>
    <w:p w14:paraId="6B9DBDEC" w14:textId="641CB898" w:rsidR="00980D45" w:rsidRDefault="00752E6A" w:rsidP="00752E6A">
      <w:pPr>
        <w:ind w:firstLine="720"/>
        <w:rPr>
          <w:ins w:id="118" w:author="KDG" w:date="2022-03-17T14:42:00Z"/>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Please see supplement 2 for details of model specificity and performance.</w:t>
      </w:r>
    </w:p>
    <w:p w14:paraId="3CE295E8" w14:textId="77777777" w:rsidR="00AD501E" w:rsidRDefault="00AD501E" w:rsidP="00752E6A">
      <w:pPr>
        <w:ind w:firstLine="720"/>
        <w:rPr>
          <w:rFonts w:ascii="Times New Roman" w:eastAsia="Times New Roman" w:hAnsi="Times New Roman" w:cs="Times New Roman"/>
          <w:color w:val="7F7F7F" w:themeColor="text1" w:themeTint="80"/>
          <w:sz w:val="20"/>
          <w:szCs w:val="20"/>
        </w:rPr>
      </w:pPr>
    </w:p>
    <w:p w14:paraId="1BA60865"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Also, to me, Figure S3 (L74), do not show any correlation between the metabarcoding and the morphological results. I guess that the authors also forgot to add the 1:1 line in Figure S3, although used in figures S1 and S2. Please discuss and clarify this. </w:t>
      </w:r>
    </w:p>
    <w:p w14:paraId="19AA62A3" w14:textId="3EC5D1DB" w:rsidR="00CD687A" w:rsidRDefault="00752E6A" w:rsidP="00366830">
      <w:pPr>
        <w:ind w:left="180" w:firstLine="54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Thank you for your comment. </w:t>
      </w:r>
      <w:r w:rsidR="00CD687A">
        <w:rPr>
          <w:rFonts w:ascii="Times New Roman" w:eastAsia="Times New Roman" w:hAnsi="Times New Roman" w:cs="Times New Roman"/>
          <w:color w:val="000000" w:themeColor="text1"/>
          <w:shd w:val="clear" w:color="auto" w:fill="FFFFFF"/>
        </w:rPr>
        <w:t>Clearly, as pointed out, there is a poor linear correlation between metabarcoding sequence data and morphological counts. Given that PCR is an exponential process</w:t>
      </w:r>
      <w:r w:rsidR="00164822">
        <w:rPr>
          <w:rFonts w:ascii="Times New Roman" w:eastAsia="Times New Roman" w:hAnsi="Times New Roman" w:cs="Times New Roman"/>
          <w:color w:val="000000" w:themeColor="text1"/>
          <w:shd w:val="clear" w:color="auto" w:fill="FFFFFF"/>
        </w:rPr>
        <w:t xml:space="preserve"> and not quantitative unless followed at each cycle</w:t>
      </w:r>
      <w:r w:rsidR="00CD687A">
        <w:rPr>
          <w:rFonts w:ascii="Times New Roman" w:eastAsia="Times New Roman" w:hAnsi="Times New Roman" w:cs="Times New Roman"/>
          <w:color w:val="000000" w:themeColor="text1"/>
          <w:shd w:val="clear" w:color="auto" w:fill="FFFFFF"/>
        </w:rPr>
        <w:t xml:space="preserve"> and the results of metabarcoding data are inherently compositional </w:t>
      </w:r>
      <w:r w:rsidR="00164822">
        <w:rPr>
          <w:rFonts w:ascii="Times New Roman" w:eastAsia="Times New Roman" w:hAnsi="Times New Roman" w:cs="Times New Roman"/>
          <w:color w:val="000000" w:themeColor="text1"/>
          <w:shd w:val="clear" w:color="auto" w:fill="FFFFFF"/>
        </w:rPr>
        <w:t>and thus subjected to</w:t>
      </w:r>
      <w:r w:rsidR="00CD687A">
        <w:rPr>
          <w:rFonts w:ascii="Times New Roman" w:eastAsia="Times New Roman" w:hAnsi="Times New Roman" w:cs="Times New Roman"/>
          <w:color w:val="000000" w:themeColor="text1"/>
          <w:shd w:val="clear" w:color="auto" w:fill="FFFFFF"/>
        </w:rPr>
        <w:t xml:space="preserve"> the competitive nature of PCR reactions</w:t>
      </w:r>
      <w:r w:rsidR="00164822">
        <w:rPr>
          <w:rFonts w:ascii="Times New Roman" w:eastAsia="Times New Roman" w:hAnsi="Times New Roman" w:cs="Times New Roman"/>
          <w:color w:val="000000" w:themeColor="text1"/>
          <w:shd w:val="clear" w:color="auto" w:fill="FFFFFF"/>
        </w:rPr>
        <w:t xml:space="preserve"> when using general primers</w:t>
      </w:r>
      <w:r w:rsidR="00CD687A">
        <w:rPr>
          <w:rFonts w:ascii="Times New Roman" w:eastAsia="Times New Roman" w:hAnsi="Times New Roman" w:cs="Times New Roman"/>
          <w:color w:val="000000" w:themeColor="text1"/>
          <w:shd w:val="clear" w:color="auto" w:fill="FFFFFF"/>
        </w:rPr>
        <w:t>, it is unsurprising that a linear correlation fails to capture these dynamics</w:t>
      </w:r>
      <w:r w:rsidR="00AD501E">
        <w:rPr>
          <w:rFonts w:ascii="Times New Roman" w:eastAsia="Times New Roman" w:hAnsi="Times New Roman" w:cs="Times New Roman"/>
          <w:color w:val="000000" w:themeColor="text1"/>
          <w:shd w:val="clear" w:color="auto" w:fill="FFFFFF"/>
        </w:rPr>
        <w:t xml:space="preserve"> </w:t>
      </w:r>
      <w:r w:rsidR="00CD687A">
        <w:rPr>
          <w:rFonts w:ascii="Times New Roman" w:eastAsia="Times New Roman" w:hAnsi="Times New Roman" w:cs="Times New Roman"/>
          <w:color w:val="000000" w:themeColor="text1"/>
          <w:shd w:val="clear" w:color="auto" w:fill="FFFFFF"/>
        </w:rPr>
        <w:fldChar w:fldCharType="begin" w:fldLock="1"/>
      </w:r>
      <w:r w:rsidR="00366830">
        <w:rPr>
          <w:rFonts w:ascii="Times New Roman" w:eastAsia="Times New Roman" w:hAnsi="Times New Roman" w:cs="Times New Roman"/>
          <w:color w:val="000000" w:themeColor="text1"/>
          <w:shd w:val="clear" w:color="auto" w:fill="FFFFFF"/>
        </w:rPr>
        <w:instrText>ADDIN CSL_CITATION {"citationItems":[{"id":"ITEM-1","itemData":{"DOI":"10.3389/fmicb.2017.02224","ISSN":"1664302X","abstract":"Datasets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Microbiology","id":"ITEM-1","issue":"NOV","issued":{"date-parts":[["2017"]]},"page":"2224","publisher":"Frontiers","title":"Microbiome datasets are compositional: And this is not optional","type":"article-journal","volume":"8"},"uris":["http://www.mendeley.com/documents/?uuid=06926d89-01dc-4801-808d-46d5d2e036f2"]}],"mendeley":{"formattedCitation":"(&lt;i&gt;40&lt;/i&gt;)","plainTextFormattedCitation":"(40)","previouslyFormattedCitation":"(&lt;i&gt;40&lt;/i&gt;)"},"properties":{"noteIndex":0},"schema":"https://github.com/citation-style-language/schema/raw/master/csl-citation.json"}</w:instrText>
      </w:r>
      <w:r w:rsidR="00CD687A">
        <w:rPr>
          <w:rFonts w:ascii="Times New Roman" w:eastAsia="Times New Roman" w:hAnsi="Times New Roman" w:cs="Times New Roman"/>
          <w:color w:val="000000" w:themeColor="text1"/>
          <w:shd w:val="clear" w:color="auto" w:fill="FFFFFF"/>
        </w:rPr>
        <w:fldChar w:fldCharType="separate"/>
      </w:r>
      <w:r w:rsidR="00366830" w:rsidRPr="00366830">
        <w:rPr>
          <w:rFonts w:ascii="Times New Roman" w:eastAsia="Times New Roman" w:hAnsi="Times New Roman" w:cs="Times New Roman"/>
          <w:noProof/>
          <w:color w:val="000000" w:themeColor="text1"/>
          <w:shd w:val="clear" w:color="auto" w:fill="FFFFFF"/>
        </w:rPr>
        <w:t>(</w:t>
      </w:r>
      <w:r w:rsidR="00366830" w:rsidRPr="00366830">
        <w:rPr>
          <w:rFonts w:ascii="Times New Roman" w:eastAsia="Times New Roman" w:hAnsi="Times New Roman" w:cs="Times New Roman"/>
          <w:i/>
          <w:noProof/>
          <w:color w:val="000000" w:themeColor="text1"/>
          <w:shd w:val="clear" w:color="auto" w:fill="FFFFFF"/>
        </w:rPr>
        <w:t>40</w:t>
      </w:r>
      <w:r w:rsidR="00366830" w:rsidRPr="00366830">
        <w:rPr>
          <w:rFonts w:ascii="Times New Roman" w:eastAsia="Times New Roman" w:hAnsi="Times New Roman" w:cs="Times New Roman"/>
          <w:noProof/>
          <w:color w:val="000000" w:themeColor="text1"/>
          <w:shd w:val="clear" w:color="auto" w:fill="FFFFFF"/>
        </w:rPr>
        <w:t>)</w:t>
      </w:r>
      <w:r w:rsidR="00CD687A">
        <w:rPr>
          <w:rFonts w:ascii="Times New Roman" w:eastAsia="Times New Roman" w:hAnsi="Times New Roman" w:cs="Times New Roman"/>
          <w:color w:val="000000" w:themeColor="text1"/>
          <w:shd w:val="clear" w:color="auto" w:fill="FFFFFF"/>
        </w:rPr>
        <w:fldChar w:fldCharType="end"/>
      </w:r>
      <w:r w:rsidR="00CD687A">
        <w:rPr>
          <w:rFonts w:ascii="Times New Roman" w:eastAsia="Times New Roman" w:hAnsi="Times New Roman" w:cs="Times New Roman"/>
          <w:color w:val="000000" w:themeColor="text1"/>
          <w:shd w:val="clear" w:color="auto" w:fill="FFFFFF"/>
        </w:rPr>
        <w:t xml:space="preserve">. We thought such a poor relationship was obvious from Figure S3 and why we initially did not </w:t>
      </w:r>
      <w:r w:rsidR="005D305C">
        <w:rPr>
          <w:rFonts w:ascii="Times New Roman" w:eastAsia="Times New Roman" w:hAnsi="Times New Roman" w:cs="Times New Roman"/>
          <w:color w:val="000000" w:themeColor="text1"/>
          <w:shd w:val="clear" w:color="auto" w:fill="FFFFFF"/>
        </w:rPr>
        <w:t>include</w:t>
      </w:r>
      <w:r w:rsidR="00CD687A">
        <w:rPr>
          <w:rFonts w:ascii="Times New Roman" w:eastAsia="Times New Roman" w:hAnsi="Times New Roman" w:cs="Times New Roman"/>
          <w:color w:val="000000" w:themeColor="text1"/>
          <w:shd w:val="clear" w:color="auto" w:fill="FFFFFF"/>
        </w:rPr>
        <w:t xml:space="preserve"> the 1:1 line</w:t>
      </w:r>
      <w:ins w:id="119" w:author="Zachary Gold" w:date="2022-03-18T10:16:00Z">
        <w:r w:rsidR="00366830">
          <w:rPr>
            <w:rFonts w:ascii="Times New Roman" w:eastAsia="Times New Roman" w:hAnsi="Times New Roman" w:cs="Times New Roman"/>
            <w:color w:val="000000" w:themeColor="text1"/>
            <w:shd w:val="clear" w:color="auto" w:fill="FFFFFF"/>
          </w:rPr>
          <w:t>, but</w:t>
        </w:r>
      </w:ins>
      <w:del w:id="120" w:author="Zachary Gold" w:date="2022-03-18T10:16:00Z">
        <w:r w:rsidR="00CD687A" w:rsidDel="00366830">
          <w:rPr>
            <w:rFonts w:ascii="Times New Roman" w:eastAsia="Times New Roman" w:hAnsi="Times New Roman" w:cs="Times New Roman"/>
            <w:color w:val="000000" w:themeColor="text1"/>
            <w:shd w:val="clear" w:color="auto" w:fill="FFFFFF"/>
          </w:rPr>
          <w:delText>.</w:delText>
        </w:r>
      </w:del>
      <w:ins w:id="121" w:author="Zachary Gold" w:date="2022-03-18T10:16:00Z">
        <w:r w:rsidR="00366830">
          <w:rPr>
            <w:rFonts w:ascii="Times New Roman" w:eastAsia="Times New Roman" w:hAnsi="Times New Roman" w:cs="Times New Roman"/>
            <w:color w:val="000000" w:themeColor="text1"/>
            <w:shd w:val="clear" w:color="auto" w:fill="FFFFFF"/>
          </w:rPr>
          <w:t xml:space="preserve"> we have now included this.</w:t>
        </w:r>
      </w:ins>
      <w:r w:rsidR="00CD687A">
        <w:rPr>
          <w:rFonts w:ascii="Times New Roman" w:eastAsia="Times New Roman" w:hAnsi="Times New Roman" w:cs="Times New Roman"/>
          <w:color w:val="000000" w:themeColor="text1"/>
          <w:shd w:val="clear" w:color="auto" w:fill="FFFFFF"/>
        </w:rPr>
        <w:t xml:space="preserve"> </w:t>
      </w:r>
    </w:p>
    <w:p w14:paraId="3C0B4435" w14:textId="61C3B981" w:rsidR="00752E6A" w:rsidRDefault="00CD687A" w:rsidP="00366830">
      <w:pPr>
        <w:ind w:left="180" w:firstLine="54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lastRenderedPageBreak/>
        <w:t>Ultimately, Figure S3 serves as</w:t>
      </w:r>
      <w:r w:rsidR="00752E6A">
        <w:rPr>
          <w:rFonts w:ascii="Times New Roman" w:eastAsia="Times New Roman" w:hAnsi="Times New Roman" w:cs="Times New Roman"/>
          <w:color w:val="000000" w:themeColor="text1"/>
          <w:shd w:val="clear" w:color="auto" w:fill="FFFFFF"/>
        </w:rPr>
        <w:t xml:space="preserve"> justification for the application of</w:t>
      </w:r>
      <w:r>
        <w:rPr>
          <w:rFonts w:ascii="Times New Roman" w:eastAsia="Times New Roman" w:hAnsi="Times New Roman" w:cs="Times New Roman"/>
          <w:color w:val="000000" w:themeColor="text1"/>
          <w:shd w:val="clear" w:color="auto" w:fill="FFFFFF"/>
        </w:rPr>
        <w:t xml:space="preserve"> our</w:t>
      </w:r>
      <w:r w:rsidR="00752E6A">
        <w:rPr>
          <w:rFonts w:ascii="Times New Roman" w:eastAsia="Times New Roman" w:hAnsi="Times New Roman" w:cs="Times New Roman"/>
          <w:color w:val="000000" w:themeColor="text1"/>
          <w:shd w:val="clear" w:color="auto" w:fill="FFFFFF"/>
        </w:rPr>
        <w:t xml:space="preserve"> joint modeling efforts</w:t>
      </w:r>
      <w:r>
        <w:rPr>
          <w:rFonts w:ascii="Times New Roman" w:eastAsia="Times New Roman" w:hAnsi="Times New Roman" w:cs="Times New Roman"/>
          <w:color w:val="000000" w:themeColor="text1"/>
          <w:shd w:val="clear" w:color="auto" w:fill="FFFFFF"/>
        </w:rPr>
        <w:t xml:space="preserve">. The goal of this study was to move beyond the typical eDNA approach of </w:t>
      </w:r>
      <w:r w:rsidR="00164822">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let’s fit a simple linear regression to the data and hope we find a correlation.</w:t>
      </w:r>
      <w:r w:rsidR="00164822">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 xml:space="preserve"> </w:t>
      </w:r>
      <w:r w:rsidR="00EF49A6">
        <w:rPr>
          <w:rFonts w:ascii="Times New Roman" w:eastAsia="Times New Roman" w:hAnsi="Times New Roman" w:cs="Times New Roman"/>
          <w:color w:val="000000" w:themeColor="text1"/>
          <w:shd w:val="clear" w:color="auto" w:fill="FFFFFF"/>
        </w:rPr>
        <w:t xml:space="preserve"> As </w:t>
      </w:r>
      <w:r w:rsidR="00A02C1C">
        <w:rPr>
          <w:rFonts w:ascii="Times New Roman" w:eastAsia="Times New Roman" w:hAnsi="Times New Roman" w:cs="Times New Roman"/>
          <w:color w:val="000000" w:themeColor="text1"/>
          <w:shd w:val="clear" w:color="auto" w:fill="FFFFFF"/>
        </w:rPr>
        <w:t xml:space="preserve">was </w:t>
      </w:r>
      <w:r w:rsidR="00EF49A6">
        <w:rPr>
          <w:rFonts w:ascii="Times New Roman" w:eastAsia="Times New Roman" w:hAnsi="Times New Roman" w:cs="Times New Roman"/>
          <w:color w:val="000000" w:themeColor="text1"/>
          <w:shd w:val="clear" w:color="auto" w:fill="FFFFFF"/>
        </w:rPr>
        <w:t xml:space="preserve">described in the model description and motivation provided in Supplement 2, </w:t>
      </w:r>
      <w:r w:rsidR="00EF49A6">
        <w:rPr>
          <w:rFonts w:ascii="Times New Roman" w:eastAsia="Times New Roman" w:hAnsi="Times New Roman" w:cs="Times New Roman"/>
          <w:color w:val="000000" w:themeColor="text1"/>
          <w:shd w:val="clear" w:color="auto" w:fill="FFFFFF"/>
        </w:rPr>
        <w:t>t</w:t>
      </w:r>
      <w:r>
        <w:rPr>
          <w:rFonts w:ascii="Times New Roman" w:eastAsia="Times New Roman" w:hAnsi="Times New Roman" w:cs="Times New Roman"/>
          <w:color w:val="000000" w:themeColor="text1"/>
          <w:shd w:val="clear" w:color="auto" w:fill="FFFFFF"/>
        </w:rPr>
        <w:t xml:space="preserve">he objective of this study </w:t>
      </w:r>
      <w:r w:rsidR="00A02C1C">
        <w:rPr>
          <w:rFonts w:ascii="Times New Roman" w:eastAsia="Times New Roman" w:hAnsi="Times New Roman" w:cs="Times New Roman"/>
          <w:color w:val="000000" w:themeColor="text1"/>
          <w:shd w:val="clear" w:color="auto" w:fill="FFFFFF"/>
        </w:rPr>
        <w:t xml:space="preserve">is </w:t>
      </w:r>
      <w:commentRangeStart w:id="122"/>
      <w:r>
        <w:rPr>
          <w:rFonts w:ascii="Times New Roman" w:eastAsia="Times New Roman" w:hAnsi="Times New Roman" w:cs="Times New Roman"/>
          <w:color w:val="000000" w:themeColor="text1"/>
          <w:shd w:val="clear" w:color="auto" w:fill="FFFFFF"/>
        </w:rPr>
        <w:t>to</w:t>
      </w:r>
      <w:commentRangeEnd w:id="122"/>
      <w:r w:rsidR="00EF49A6">
        <w:rPr>
          <w:rStyle w:val="CommentReference"/>
        </w:rPr>
        <w:commentReference w:id="122"/>
      </w:r>
      <w:r>
        <w:rPr>
          <w:rFonts w:ascii="Times New Roman" w:eastAsia="Times New Roman" w:hAnsi="Times New Roman" w:cs="Times New Roman"/>
          <w:color w:val="000000" w:themeColor="text1"/>
          <w:shd w:val="clear" w:color="auto" w:fill="FFFFFF"/>
        </w:rPr>
        <w:t xml:space="preserve"> develop a</w:t>
      </w:r>
      <w:r w:rsidR="00752E6A">
        <w:rPr>
          <w:rFonts w:ascii="Times New Roman" w:eastAsia="Times New Roman" w:hAnsi="Times New Roman" w:cs="Times New Roman"/>
          <w:color w:val="000000" w:themeColor="text1"/>
          <w:shd w:val="clear" w:color="auto" w:fill="FFFFFF"/>
        </w:rPr>
        <w:t xml:space="preserve"> mechanistic understanding of the underlying process of PCR</w:t>
      </w:r>
      <w:r>
        <w:rPr>
          <w:rFonts w:ascii="Times New Roman" w:eastAsia="Times New Roman" w:hAnsi="Times New Roman" w:cs="Times New Roman"/>
          <w:color w:val="000000" w:themeColor="text1"/>
          <w:shd w:val="clear" w:color="auto" w:fill="FFFFFF"/>
        </w:rPr>
        <w:t xml:space="preserve"> that explains the observed sequence read patterns so as to be able to leverage counts and metabarcoding to provide a greater understanding of ichthyoplankton communities</w:t>
      </w:r>
      <w:r w:rsidR="00752E6A">
        <w:rPr>
          <w:rFonts w:ascii="Times New Roman" w:eastAsia="Times New Roman" w:hAnsi="Times New Roman" w:cs="Times New Roman"/>
          <w:color w:val="000000" w:themeColor="text1"/>
          <w:shd w:val="clear" w:color="auto" w:fill="FFFFFF"/>
        </w:rPr>
        <w:t xml:space="preserve">. In essence, our joint model builds off previous amplicon sequencing studies to correct for multiple competing </w:t>
      </w:r>
      <w:r w:rsidR="00A02C1C">
        <w:rPr>
          <w:rFonts w:ascii="Times New Roman" w:eastAsia="Times New Roman" w:hAnsi="Times New Roman" w:cs="Times New Roman"/>
          <w:color w:val="000000" w:themeColor="text1"/>
          <w:shd w:val="clear" w:color="auto" w:fill="FFFFFF"/>
        </w:rPr>
        <w:t xml:space="preserve">targets </w:t>
      </w:r>
      <w:r w:rsidR="00752E6A">
        <w:rPr>
          <w:rFonts w:ascii="Times New Roman" w:eastAsia="Times New Roman" w:hAnsi="Times New Roman" w:cs="Times New Roman"/>
          <w:color w:val="000000" w:themeColor="text1"/>
          <w:shd w:val="clear" w:color="auto" w:fill="FFFFFF"/>
        </w:rPr>
        <w:t>with different amplification efficiencies</w:t>
      </w:r>
      <w:r>
        <w:rPr>
          <w:rFonts w:ascii="Times New Roman" w:eastAsia="Times New Roman" w:hAnsi="Times New Roman" w:cs="Times New Roman"/>
          <w:color w:val="000000" w:themeColor="text1"/>
          <w:shd w:val="clear" w:color="auto" w:fill="FFFFFF"/>
        </w:rPr>
        <w:t xml:space="preserve"> within the PCR process </w:t>
      </w:r>
      <w:r>
        <w:rPr>
          <w:rFonts w:ascii="Times New Roman" w:eastAsia="Times New Roman" w:hAnsi="Times New Roman" w:cs="Times New Roman"/>
          <w:color w:val="000000" w:themeColor="text1"/>
          <w:shd w:val="clear" w:color="auto" w:fill="FFFFFF"/>
        </w:rPr>
        <w:fldChar w:fldCharType="begin" w:fldLock="1"/>
      </w:r>
      <w:r w:rsidR="00366830">
        <w:rPr>
          <w:rFonts w:ascii="Times New Roman" w:eastAsia="Times New Roman" w:hAnsi="Times New Roman" w:cs="Times New Roman"/>
          <w:color w:val="000000" w:themeColor="text1"/>
          <w:shd w:val="clear" w:color="auto" w:fill="FFFFFF"/>
        </w:rPr>
        <w:instrText>ADDIN CSL_CITATION {"citationItems":[{"id":"ITEM-1","itemData":{"DOI":"10.3389/fmicb.2017.02224","ISSN":"1664302X","abstract":"Datasets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Microbiology","id":"ITEM-1","issue":"NOV","issued":{"date-parts":[["2017"]]},"page":"2224","publisher":"Frontiers","title":"Microbiome datasets are compositional: And this is not optional","type":"article-journal","volume":"8"},"uris":["http://www.mendeley.com/documents/?uuid=06926d89-01dc-4801-808d-46d5d2e036f2"]},{"id":"ITEM-2","itemData":{"DOI":"10.7554/eLife.46923","ISSN":"2050084X","PMID":"31502536","abstract":"Marker-gene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measurements.","author":[{"dropping-particle":"","family":"McLaren","given":"Michael R.","non-dropping-particle":"","parse-names":false,"suffix":""},{"dropping-particle":"","family":"Willis","given":"Amy D.","non-dropping-particle":"","parse-names":false,"suffix":""},{"dropping-particle":"","family":"Callahan","given":"Benjamin J.","non-dropping-particle":"","parse-names":false,"suffix":""}],"container-title":"eLife","id":"ITEM-2","issued":{"date-parts":[["2019"]]},"page":"e46923","publisher":"eLife Sciences Publications Limited","title":"Consistent and correctable bias in metagenomic sequencing experiments","type":"article-journal","volume":"8"},"uris":["http://www.mendeley.com/documents/?uuid=e896993a-b325-41c9-ac1e-a9211e4af8d0"]},{"id":"ITEM-3","itemData":{"DOI":"10.1038/s41598-019-48546-x","ISSN":"20452322","PMID":"31431641","abstract":"As environmental DNA (eDNA) studies have grown in popularity for use in ecological applications, it has become clear that their results differ in significant ways from those of traditional, non-PCR-based surveys. In general, eDNA studies that rely on amplicon sequencing may detect hundreds of species present in a sampled environment, but the resulting species composition can be idiosyncratic, reflecting species’ true biomass abundances poorly or not at all. Here, we use a set of simulations to develop a mechanistic understanding of the processes leading to the kinds of results common in mixed-template PCR-based (metabarcoding) studies. In particular, we focus on the effects of PCR cycle number and primer amplification efficiency on the results of diversity metrics in sequencing studies. We then show that proportional indices of amplicon reads capture trends in taxon biomass with high accuracy, particularly where amplification efficiency is high (median correlation up to 0.97). Our results explain much of the observed behavior of PCR-based studies, and lead to recommendations for best practices in the field.","author":[{"dropping-particle":"","family":"Kelly","given":"Ryan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Reports","id":"ITEM-3","issue":"1","issued":{"date-parts":[["2019"]]},"page":"1-14","publisher":"Nature Publishing Group","title":"Understanding PCR Processes to Draw Meaningful Conclusions from Environmental DNA Studies","type":"article-journal","volume":"9"},"uris":["http://www.mendeley.com/documents/?uuid=daaa96b9-1644-46f7-bf30-95a34efb76c1"]},{"id":"ITEM-4","itemData":{"DOI":"10.1371/journal.pcbi.1009113","ISSN":"15537358","PMID":"34228723","abstract":"PCR amplification plays an integral role in the measurement of mixed microbial communities via high-throughput DNA sequencing of the 16S ribosomal RNA (rRNA) gene. Yet PCR is also known to introduce multiple forms of bias in 16S rRNA studies. Here we present a paired modeling and experimental approach to characterize and mitigate PCR NPM-bias (PCR bias from non-primer-mismatch sources) in microbiota surveys. We use experimental data from mock bacterial communities to validate our approach and human gut microbiota samples to characterize PCR NPM-bias under real-world conditions. Our results suggest that PCR NPM-bias can skew estimates of microbial relative abundances by a factor of 4 or more, but that this bias can be mitigated using log-ratio linear models.","author":[{"dropping-particle":"","family":"Silverman","given":"Justin D.","non-dropping-particle":"","parse-names":false,"suffix":""},{"dropping-particle":"","family":"Bloom","given":"Rachael J.","non-dropping-particle":"","parse-names":false,"suffix":""},{"dropping-particle":"","family":"Jiang","given":"Sharon","non-dropping-particle":"","parse-names":false,"suffix":""},{"dropping-particle":"","family":"Durand","given":"Heather K.","non-dropping-particle":"","parse-names":false,"suffix":""},{"dropping-particle":"","family":"Dallow","given":"Eric","non-dropping-particle":"","parse-names":false,"suffix":""},{"dropping-particle":"","family":"Mukherjee","given":"Sayan","non-dropping-particle":"","parse-names":false,"suffix":""},{"dropping-particle":"","family":"David","given":"Lawrence A.","non-dropping-particle":"","parse-names":false,"suffix":""}],"container-title":"PLoS Computational Biology","id":"ITEM-4","issue":"7","issued":{"date-parts":[["2021"]]},"page":"e1009113","publisher":"Public Library of Science San Francisco, CA USA","title":"Measuring and mitigating PCR bias in microbiota datasets","type":"article-journal","volume":"17"},"uris":["http://www.mendeley.com/documents/?uuid=aeb9a299-669d-4593-a9da-3af60d763c0c"]}],"mendeley":{"formattedCitation":"(&lt;i&gt;39&lt;/i&gt;–&lt;i&gt;41&lt;/i&gt;, &lt;i&gt;46&lt;/i&gt;)","plainTextFormattedCitation":"(39–41, 46)","previouslyFormattedCitation":"(&lt;i&gt;39&lt;/i&gt;–&lt;i&gt;41&lt;/i&gt;, &lt;i&gt;46&lt;/i&gt;)"},"properties":{"noteIndex":0},"schema":"https://github.com/citation-style-language/schema/raw/master/csl-citation.json"}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366830" w:rsidRPr="00366830">
        <w:rPr>
          <w:rFonts w:ascii="Times New Roman" w:eastAsia="Times New Roman" w:hAnsi="Times New Roman" w:cs="Times New Roman"/>
          <w:noProof/>
          <w:color w:val="000000" w:themeColor="text1"/>
          <w:shd w:val="clear" w:color="auto" w:fill="FFFFFF"/>
        </w:rPr>
        <w:t>(</w:t>
      </w:r>
      <w:r w:rsidR="00366830" w:rsidRPr="00366830">
        <w:rPr>
          <w:rFonts w:ascii="Times New Roman" w:eastAsia="Times New Roman" w:hAnsi="Times New Roman" w:cs="Times New Roman"/>
          <w:i/>
          <w:noProof/>
          <w:color w:val="000000" w:themeColor="text1"/>
          <w:shd w:val="clear" w:color="auto" w:fill="FFFFFF"/>
        </w:rPr>
        <w:t>39</w:t>
      </w:r>
      <w:r w:rsidR="00366830" w:rsidRPr="00366830">
        <w:rPr>
          <w:rFonts w:ascii="Times New Roman" w:eastAsia="Times New Roman" w:hAnsi="Times New Roman" w:cs="Times New Roman"/>
          <w:noProof/>
          <w:color w:val="000000" w:themeColor="text1"/>
          <w:shd w:val="clear" w:color="auto" w:fill="FFFFFF"/>
        </w:rPr>
        <w:t>–</w:t>
      </w:r>
      <w:r w:rsidR="00366830" w:rsidRPr="00366830">
        <w:rPr>
          <w:rFonts w:ascii="Times New Roman" w:eastAsia="Times New Roman" w:hAnsi="Times New Roman" w:cs="Times New Roman"/>
          <w:i/>
          <w:noProof/>
          <w:color w:val="000000" w:themeColor="text1"/>
          <w:shd w:val="clear" w:color="auto" w:fill="FFFFFF"/>
        </w:rPr>
        <w:t>41</w:t>
      </w:r>
      <w:r w:rsidR="00366830" w:rsidRPr="00366830">
        <w:rPr>
          <w:rFonts w:ascii="Times New Roman" w:eastAsia="Times New Roman" w:hAnsi="Times New Roman" w:cs="Times New Roman"/>
          <w:noProof/>
          <w:color w:val="000000" w:themeColor="text1"/>
          <w:shd w:val="clear" w:color="auto" w:fill="FFFFFF"/>
        </w:rPr>
        <w:t xml:space="preserve">, </w:t>
      </w:r>
      <w:r w:rsidR="00366830" w:rsidRPr="00366830">
        <w:rPr>
          <w:rFonts w:ascii="Times New Roman" w:eastAsia="Times New Roman" w:hAnsi="Times New Roman" w:cs="Times New Roman"/>
          <w:i/>
          <w:noProof/>
          <w:color w:val="000000" w:themeColor="text1"/>
          <w:shd w:val="clear" w:color="auto" w:fill="FFFFFF"/>
        </w:rPr>
        <w:t>46</w:t>
      </w:r>
      <w:r w:rsidR="00366830" w:rsidRPr="00366830">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sidR="00752E6A">
        <w:rPr>
          <w:rFonts w:ascii="Times New Roman" w:eastAsia="Times New Roman" w:hAnsi="Times New Roman" w:cs="Times New Roman"/>
          <w:color w:val="000000" w:themeColor="text1"/>
          <w:shd w:val="clear" w:color="auto" w:fill="FFFFFF"/>
        </w:rPr>
        <w:t>. Importantly, we treat both observed sequence reads and counts as arising from the true biomass of a given species in a jar linked by the outlined PCR equation</w:t>
      </w:r>
      <w:r>
        <w:rPr>
          <w:rFonts w:ascii="Times New Roman" w:eastAsia="Times New Roman" w:hAnsi="Times New Roman" w:cs="Times New Roman"/>
          <w:color w:val="000000" w:themeColor="text1"/>
          <w:shd w:val="clear" w:color="auto" w:fill="FFFFFF"/>
        </w:rPr>
        <w:t xml:space="preserve"> in Supplement 2</w:t>
      </w:r>
      <w:r w:rsidR="00752E6A">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The</w:t>
      </w:r>
      <w:r w:rsidR="00752E6A">
        <w:rPr>
          <w:rFonts w:ascii="Times New Roman" w:eastAsia="Times New Roman" w:hAnsi="Times New Roman" w:cs="Times New Roman"/>
          <w:color w:val="000000" w:themeColor="text1"/>
          <w:shd w:val="clear" w:color="auto" w:fill="FFFFFF"/>
        </w:rPr>
        <w:t xml:space="preserve"> results from Figure S1 and S2 demonstrate </w:t>
      </w:r>
      <w:r>
        <w:rPr>
          <w:rFonts w:ascii="Times New Roman" w:eastAsia="Times New Roman" w:hAnsi="Times New Roman" w:cs="Times New Roman"/>
          <w:color w:val="000000" w:themeColor="text1"/>
          <w:shd w:val="clear" w:color="auto" w:fill="FFFFFF"/>
        </w:rPr>
        <w:t xml:space="preserve">that employing the joint model substantially </w:t>
      </w:r>
      <w:r w:rsidR="00752E6A">
        <w:rPr>
          <w:rFonts w:ascii="Times New Roman" w:eastAsia="Times New Roman" w:hAnsi="Times New Roman" w:cs="Times New Roman"/>
          <w:color w:val="000000" w:themeColor="text1"/>
          <w:shd w:val="clear" w:color="auto" w:fill="FFFFFF"/>
        </w:rPr>
        <w:t xml:space="preserve">decreased variance and greater </w:t>
      </w:r>
      <w:r>
        <w:rPr>
          <w:rFonts w:ascii="Times New Roman" w:eastAsia="Times New Roman" w:hAnsi="Times New Roman" w:cs="Times New Roman"/>
          <w:color w:val="000000" w:themeColor="text1"/>
          <w:shd w:val="clear" w:color="auto" w:fill="FFFFFF"/>
        </w:rPr>
        <w:t>correlation between predicted and observed abundances</w:t>
      </w:r>
      <w:r w:rsidR="00752E6A">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 xml:space="preserve">We argue that this approach is a major advancement for metabarcoding and provides an avenue for achieving quantitative amplicon sequencing which is highly relevant to a whole range of fields from microbiome to eDNA. </w:t>
      </w:r>
    </w:p>
    <w:p w14:paraId="35C096C2" w14:textId="77777777" w:rsidR="00366830" w:rsidRDefault="00366830" w:rsidP="00366830">
      <w:pPr>
        <w:ind w:left="720" w:firstLine="720"/>
        <w:rPr>
          <w:ins w:id="123" w:author="Zachary Gold" w:date="2022-03-18T10:20:00Z"/>
          <w:rFonts w:ascii="Times New Roman" w:eastAsia="Times New Roman" w:hAnsi="Times New Roman" w:cs="Times New Roman"/>
          <w:color w:val="000000" w:themeColor="text1"/>
          <w:shd w:val="clear" w:color="auto" w:fill="FFFFFF"/>
        </w:rPr>
      </w:pPr>
      <w:ins w:id="124" w:author="Zachary Gold" w:date="2022-03-18T10:20:00Z">
        <w:r>
          <w:rPr>
            <w:rFonts w:ascii="Times New Roman" w:eastAsia="Times New Roman" w:hAnsi="Times New Roman" w:cs="Times New Roman"/>
            <w:color w:val="000000" w:themeColor="text1"/>
            <w:shd w:val="clear" w:color="auto" w:fill="FFFFFF"/>
          </w:rPr>
          <w:t xml:space="preserve">Of course, we recognize our model is not a perfect fit (all models are wrong). In particular, variance is substantially higher at low morphological counts. Much of this variance is driven by stochastic dropouts, defined here as a zero observed reads in one of three technical replicates. Such stochastic dropouts only occur in low morphological counts (n&lt;10) and low proportional abundance (&lt;1.3% of total sample reads). We presume that at low morphological counts and proportional abundance, there is likely low total DNA in the sample as we assume that there is a correlation between biomass and DNA concentration within our metabarcoding sample (See Supplement 2 for full list of assumptions). Thus, our results suggest that stochastic dropouts are driven by subsampling errors of rare DNA molecules (e.g. the pipette did not capture all the same rare species across each PCR replicate). Such stochastic dropouts justify our use of a hypergeometric distribution to account for the various additive subsampling processes associated with metabarcoding library preparation, providing a mechanistic link to relate low morphological counts and the increased probability of stochastic dropouts. </w:t>
        </w:r>
      </w:ins>
    </w:p>
    <w:p w14:paraId="386466F2" w14:textId="0504CDCD" w:rsidR="00366830" w:rsidRDefault="00366830" w:rsidP="00366830">
      <w:pPr>
        <w:ind w:left="720" w:firstLine="720"/>
        <w:rPr>
          <w:ins w:id="125" w:author="Zachary Gold" w:date="2022-03-18T10:20:00Z"/>
          <w:rFonts w:ascii="Times New Roman" w:eastAsia="Times New Roman" w:hAnsi="Times New Roman" w:cs="Times New Roman"/>
          <w:color w:val="000000" w:themeColor="text1"/>
          <w:shd w:val="clear" w:color="auto" w:fill="FFFFFF"/>
        </w:rPr>
      </w:pPr>
      <w:ins w:id="126" w:author="Zachary Gold" w:date="2022-03-18T10:20:00Z">
        <w:r>
          <w:rPr>
            <w:rFonts w:ascii="Times New Roman" w:eastAsia="Times New Roman" w:hAnsi="Times New Roman" w:cs="Times New Roman"/>
            <w:color w:val="000000" w:themeColor="text1"/>
            <w:shd w:val="clear" w:color="auto" w:fill="FFFFFF"/>
          </w:rPr>
          <w:t xml:space="preserve">Together, we argue that our joint model provides sufficient accuracy and predictive power to generate reliable quantitative estimates from metabarcoding data, particularly for abundant species as demonstrated in Figure S1 and S2. However, our model clearly has higher variance and poorer performance at low absolute morphological counts and proportional abundances; a phenomenon common to most ecological models </w:t>
        </w:r>
        <w:r>
          <w:rPr>
            <w:rFonts w:ascii="Times New Roman" w:eastAsia="Times New Roman" w:hAnsi="Times New Roman" w:cs="Times New Roman"/>
            <w:color w:val="000000" w:themeColor="text1"/>
            <w:shd w:val="clear" w:color="auto" w:fill="FFFFFF"/>
          </w:rPr>
          <w:fldChar w:fldCharType="begin" w:fldLock="1"/>
        </w:r>
      </w:ins>
      <w:r>
        <w:rPr>
          <w:rFonts w:ascii="Times New Roman" w:eastAsia="Times New Roman" w:hAnsi="Times New Roman" w:cs="Times New Roman"/>
          <w:color w:val="000000" w:themeColor="text1"/>
          <w:shd w:val="clear" w:color="auto" w:fill="FFFFFF"/>
        </w:rPr>
        <w:instrText>ADDIN CSL_CITATION {"citationItems":[{"id":"ITEM-1","itemData":{"DOI":"10.1890/0012-9658(2006)87[835:GSOMAF]2.0.CO;2","ISSN":"00129658","PMID":"16676527","abstract":"Site occupancy models have been developed that allow for imperfect species detection or \"false negative\" observations. Such models have become widely adopted in surveys of many taxa. The most fundamental assumption underlying these models is that \"false positive\" errors are not possible. That is, one cannot detect a species where it does not occur. However, such errors are possible in many sampling situations for a number of reasons, and even low false positive error rates can induce extreme bias in estimates of site occupancy when they are not accounted for. In this paper, we develop a model for site occupancy that allows for both false negative and false positive error rates. This model can be represented as a two-component finite mixture model and can be easily fitted using freely available software. We provide an analysis of avian survey data using the proposed model and present results of a brief simulation study evaluating the performance of the maximum-likelihood estimator and the naive estimator in the presence of false positive errors. © 2006 by the Ecological Society of America.","author":[{"dropping-particle":"","family":"Royle","given":"J. Andrew","non-dropping-particle":"","parse-names":false,"suffix":""},{"dropping-particle":"","family":"Link","given":"William A.","non-dropping-particle":"","parse-names":false,"suffix":""}],"container-title":"Ecology","id":"ITEM-1","issue":"4","issued":{"date-parts":[["2006"]]},"page":"835-841","publisher":"Wiley Online Library","title":"Generalized site occupancy models allowing for false positive and false negative errors","type":"article-journal","volume":"87"},"uris":["http://www.mendeley.com/documents/?uuid=43ae3654-d4f5-4199-aaf3-e9ad763f1e2a"]}],"mendeley":{"formattedCitation":"(&lt;i&gt;45&lt;/i&gt;)","plainTextFormattedCitation":"(45)","previouslyFormattedCitation":"(&lt;i&gt;45&lt;/i&gt;)"},"properties":{"noteIndex":0},"schema":"https://github.com/citation-style-language/schema/raw/master/csl-citation.json"}</w:instrText>
      </w:r>
      <w:ins w:id="127" w:author="Zachary Gold" w:date="2022-03-18T10:20:00Z">
        <w:r>
          <w:rPr>
            <w:rFonts w:ascii="Times New Roman" w:eastAsia="Times New Roman" w:hAnsi="Times New Roman" w:cs="Times New Roman"/>
            <w:color w:val="000000" w:themeColor="text1"/>
            <w:shd w:val="clear" w:color="auto" w:fill="FFFFFF"/>
          </w:rPr>
          <w:fldChar w:fldCharType="separate"/>
        </w:r>
      </w:ins>
      <w:r w:rsidRPr="00366830">
        <w:rPr>
          <w:rFonts w:ascii="Times New Roman" w:eastAsia="Times New Roman" w:hAnsi="Times New Roman" w:cs="Times New Roman"/>
          <w:noProof/>
          <w:color w:val="000000" w:themeColor="text1"/>
          <w:shd w:val="clear" w:color="auto" w:fill="FFFFFF"/>
        </w:rPr>
        <w:t>(</w:t>
      </w:r>
      <w:r w:rsidRPr="00366830">
        <w:rPr>
          <w:rFonts w:ascii="Times New Roman" w:eastAsia="Times New Roman" w:hAnsi="Times New Roman" w:cs="Times New Roman"/>
          <w:i/>
          <w:noProof/>
          <w:color w:val="000000" w:themeColor="text1"/>
          <w:shd w:val="clear" w:color="auto" w:fill="FFFFFF"/>
        </w:rPr>
        <w:t>45</w:t>
      </w:r>
      <w:r w:rsidRPr="00366830">
        <w:rPr>
          <w:rFonts w:ascii="Times New Roman" w:eastAsia="Times New Roman" w:hAnsi="Times New Roman" w:cs="Times New Roman"/>
          <w:noProof/>
          <w:color w:val="000000" w:themeColor="text1"/>
          <w:shd w:val="clear" w:color="auto" w:fill="FFFFFF"/>
        </w:rPr>
        <w:t>)</w:t>
      </w:r>
      <w:ins w:id="128" w:author="Zachary Gold" w:date="2022-03-18T10:20:00Z">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xml:space="preserve">. Despite these limitations, Figures S1 and S2 clearly demonstrated improved joint model performance over simple comparisons of observed reads to morphological counts S3. In that vein, we had avoided including a 1:1 line in Figure S3 as well as Pearson correlation coefficients to demonstrate the model is improving quantitative estimates. </w:t>
        </w:r>
      </w:ins>
    </w:p>
    <w:p w14:paraId="7ECE1CEA" w14:textId="77777777" w:rsidR="00366830" w:rsidRDefault="00366830" w:rsidP="00366830">
      <w:pPr>
        <w:ind w:left="720" w:firstLine="720"/>
        <w:rPr>
          <w:ins w:id="129" w:author="Zachary Gold" w:date="2022-03-18T10:20:00Z"/>
          <w:rFonts w:ascii="Times New Roman" w:eastAsia="Times New Roman" w:hAnsi="Times New Roman" w:cs="Times New Roman"/>
          <w:color w:val="000000" w:themeColor="text1"/>
          <w:shd w:val="clear" w:color="auto" w:fill="FFFFFF"/>
        </w:rPr>
      </w:pPr>
      <w:ins w:id="130" w:author="Zachary Gold" w:date="2022-03-18T10:20:00Z">
        <w:r>
          <w:rPr>
            <w:rFonts w:ascii="Times New Roman" w:eastAsia="Times New Roman" w:hAnsi="Times New Roman" w:cs="Times New Roman"/>
            <w:color w:val="000000" w:themeColor="text1"/>
            <w:shd w:val="clear" w:color="auto" w:fill="FFFFFF"/>
          </w:rPr>
          <w:t>Our model can surely be improved upon and the equations outline a series of relatively straightforward testable hypotheses surrounding the role of amplification efficiencies and stochastic dropouts. Future research into the drivers of variable amplification efficiencies across species and library preparation steps as well as the origin and correction of stochastic dropouts are warranted and have inspired the two additional manuscripts mentioned above.</w:t>
        </w:r>
      </w:ins>
    </w:p>
    <w:p w14:paraId="44383664" w14:textId="77777777" w:rsidR="00366830" w:rsidRDefault="00366830" w:rsidP="00366830">
      <w:pPr>
        <w:rPr>
          <w:ins w:id="131" w:author="Zachary Gold" w:date="2022-03-18T10:20:00Z"/>
          <w:rFonts w:ascii="Times New Roman" w:eastAsia="Times New Roman" w:hAnsi="Times New Roman" w:cs="Times New Roman"/>
          <w:color w:val="7F7F7F" w:themeColor="text1" w:themeTint="80"/>
          <w:sz w:val="20"/>
          <w:szCs w:val="20"/>
        </w:rPr>
      </w:pPr>
    </w:p>
    <w:p w14:paraId="57F8E0A1" w14:textId="36460B6F" w:rsidR="00980D45" w:rsidDel="00366830" w:rsidRDefault="00CD687A" w:rsidP="00366830">
      <w:pPr>
        <w:ind w:left="180" w:firstLine="540"/>
        <w:rPr>
          <w:del w:id="132" w:author="Zachary Gold" w:date="2022-03-18T10:20:00Z"/>
          <w:rFonts w:ascii="Times New Roman" w:eastAsia="Times New Roman" w:hAnsi="Times New Roman" w:cs="Times New Roman"/>
          <w:color w:val="000000" w:themeColor="text1"/>
          <w:shd w:val="clear" w:color="auto" w:fill="FFFFFF"/>
        </w:rPr>
      </w:pPr>
      <w:del w:id="133" w:author="Zachary Gold" w:date="2022-03-18T10:20:00Z">
        <w:r w:rsidDel="00366830">
          <w:rPr>
            <w:rFonts w:ascii="Times New Roman" w:eastAsia="Times New Roman" w:hAnsi="Times New Roman" w:cs="Times New Roman"/>
            <w:color w:val="000000" w:themeColor="text1"/>
            <w:shd w:val="clear" w:color="auto" w:fill="FFFFFF"/>
          </w:rPr>
          <w:delText>Of course, we</w:delText>
        </w:r>
        <w:r w:rsidR="00752E6A" w:rsidDel="00366830">
          <w:rPr>
            <w:rFonts w:ascii="Times New Roman" w:eastAsia="Times New Roman" w:hAnsi="Times New Roman" w:cs="Times New Roman"/>
            <w:color w:val="000000" w:themeColor="text1"/>
            <w:shd w:val="clear" w:color="auto" w:fill="FFFFFF"/>
          </w:rPr>
          <w:delText xml:space="preserve"> </w:delText>
        </w:r>
        <w:r w:rsidDel="00366830">
          <w:rPr>
            <w:rFonts w:ascii="Times New Roman" w:eastAsia="Times New Roman" w:hAnsi="Times New Roman" w:cs="Times New Roman"/>
            <w:color w:val="000000" w:themeColor="text1"/>
            <w:shd w:val="clear" w:color="auto" w:fill="FFFFFF"/>
          </w:rPr>
          <w:delText xml:space="preserve">recognize our model is not a perfect fit. In particular, </w:delText>
        </w:r>
        <w:r w:rsidR="00752E6A" w:rsidDel="00366830">
          <w:rPr>
            <w:rFonts w:ascii="Times New Roman" w:eastAsia="Times New Roman" w:hAnsi="Times New Roman" w:cs="Times New Roman"/>
            <w:color w:val="000000" w:themeColor="text1"/>
            <w:shd w:val="clear" w:color="auto" w:fill="FFFFFF"/>
          </w:rPr>
          <w:delText>variance is substantially higher at low morphological counts</w:delText>
        </w:r>
        <w:r w:rsidDel="00366830">
          <w:rPr>
            <w:rFonts w:ascii="Times New Roman" w:eastAsia="Times New Roman" w:hAnsi="Times New Roman" w:cs="Times New Roman"/>
            <w:color w:val="000000" w:themeColor="text1"/>
            <w:shd w:val="clear" w:color="auto" w:fill="FFFFFF"/>
          </w:rPr>
          <w:delText xml:space="preserve">. </w:delText>
        </w:r>
        <w:r w:rsidR="00752E6A" w:rsidDel="00366830">
          <w:rPr>
            <w:rFonts w:ascii="Times New Roman" w:eastAsia="Times New Roman" w:hAnsi="Times New Roman" w:cs="Times New Roman"/>
            <w:color w:val="000000" w:themeColor="text1"/>
            <w:shd w:val="clear" w:color="auto" w:fill="FFFFFF"/>
          </w:rPr>
          <w:delText>Much of this variance is driven by stochastic dropouts, a zero observed reads in one of three technical replicates. Such stochastic dropouts only occur in low morphological counts (n&lt;</w:delText>
        </w:r>
        <w:r w:rsidR="00FC22AF" w:rsidDel="00366830">
          <w:rPr>
            <w:rFonts w:ascii="Times New Roman" w:eastAsia="Times New Roman" w:hAnsi="Times New Roman" w:cs="Times New Roman"/>
            <w:color w:val="000000" w:themeColor="text1"/>
            <w:shd w:val="clear" w:color="auto" w:fill="FFFFFF"/>
          </w:rPr>
          <w:delText>10</w:delText>
        </w:r>
        <w:r w:rsidR="00752E6A" w:rsidDel="00366830">
          <w:rPr>
            <w:rFonts w:ascii="Times New Roman" w:eastAsia="Times New Roman" w:hAnsi="Times New Roman" w:cs="Times New Roman"/>
            <w:color w:val="000000" w:themeColor="text1"/>
            <w:shd w:val="clear" w:color="auto" w:fill="FFFFFF"/>
          </w:rPr>
          <w:delText>) and low proportional abundance (&lt;1.3% of total sample reads)</w:delText>
        </w:r>
        <w:r w:rsidDel="00366830">
          <w:rPr>
            <w:rFonts w:ascii="Times New Roman" w:eastAsia="Times New Roman" w:hAnsi="Times New Roman" w:cs="Times New Roman"/>
            <w:color w:val="000000" w:themeColor="text1"/>
            <w:shd w:val="clear" w:color="auto" w:fill="FFFFFF"/>
          </w:rPr>
          <w:delText xml:space="preserve">. We reasonably assume that there is a correlation between biomass and DNA concentration within our metabarcoding sample (See Supplement 2 for full list of assumptions). </w:delText>
        </w:r>
        <w:r w:rsidR="00A02C1C" w:rsidDel="00366830">
          <w:rPr>
            <w:rFonts w:ascii="Times New Roman" w:eastAsia="Times New Roman" w:hAnsi="Times New Roman" w:cs="Times New Roman"/>
            <w:color w:val="000000" w:themeColor="text1"/>
            <w:shd w:val="clear" w:color="auto" w:fill="FFFFFF"/>
          </w:rPr>
          <w:delText>Thus,</w:delText>
        </w:r>
        <w:r w:rsidDel="00366830">
          <w:rPr>
            <w:rFonts w:ascii="Times New Roman" w:eastAsia="Times New Roman" w:hAnsi="Times New Roman" w:cs="Times New Roman"/>
            <w:color w:val="000000" w:themeColor="text1"/>
            <w:shd w:val="clear" w:color="auto" w:fill="FFFFFF"/>
          </w:rPr>
          <w:delText xml:space="preserve"> presumably at low morphological counts and proportion</w:delText>
        </w:r>
        <w:r w:rsidR="005D305C" w:rsidDel="00366830">
          <w:rPr>
            <w:rFonts w:ascii="Times New Roman" w:eastAsia="Times New Roman" w:hAnsi="Times New Roman" w:cs="Times New Roman"/>
            <w:color w:val="000000" w:themeColor="text1"/>
            <w:shd w:val="clear" w:color="auto" w:fill="FFFFFF"/>
          </w:rPr>
          <w:delText>al</w:delText>
        </w:r>
        <w:r w:rsidDel="00366830">
          <w:rPr>
            <w:rFonts w:ascii="Times New Roman" w:eastAsia="Times New Roman" w:hAnsi="Times New Roman" w:cs="Times New Roman"/>
            <w:color w:val="000000" w:themeColor="text1"/>
            <w:shd w:val="clear" w:color="auto" w:fill="FFFFFF"/>
          </w:rPr>
          <w:delText xml:space="preserve"> abundance</w:delText>
        </w:r>
        <w:r w:rsidR="005D305C" w:rsidDel="00366830">
          <w:rPr>
            <w:rFonts w:ascii="Times New Roman" w:eastAsia="Times New Roman" w:hAnsi="Times New Roman" w:cs="Times New Roman"/>
            <w:color w:val="000000" w:themeColor="text1"/>
            <w:shd w:val="clear" w:color="auto" w:fill="FFFFFF"/>
          </w:rPr>
          <w:delText>,</w:delText>
        </w:r>
        <w:r w:rsidDel="00366830">
          <w:rPr>
            <w:rFonts w:ascii="Times New Roman" w:eastAsia="Times New Roman" w:hAnsi="Times New Roman" w:cs="Times New Roman"/>
            <w:color w:val="000000" w:themeColor="text1"/>
            <w:shd w:val="clear" w:color="auto" w:fill="FFFFFF"/>
          </w:rPr>
          <w:delText xml:space="preserve"> there is likely low total DNA in the sample. These results suggest stochastic dropouts are driven by subsampling errors of rare DNA molecules (</w:delText>
        </w:r>
        <w:r w:rsidR="00A02C1C" w:rsidDel="00366830">
          <w:rPr>
            <w:rFonts w:ascii="Times New Roman" w:eastAsia="Times New Roman" w:hAnsi="Times New Roman" w:cs="Times New Roman"/>
            <w:color w:val="000000" w:themeColor="text1"/>
            <w:shd w:val="clear" w:color="auto" w:fill="FFFFFF"/>
          </w:rPr>
          <w:delText>e.g.,</w:delText>
        </w:r>
        <w:r w:rsidDel="00366830">
          <w:rPr>
            <w:rFonts w:ascii="Times New Roman" w:eastAsia="Times New Roman" w:hAnsi="Times New Roman" w:cs="Times New Roman"/>
            <w:color w:val="000000" w:themeColor="text1"/>
            <w:shd w:val="clear" w:color="auto" w:fill="FFFFFF"/>
          </w:rPr>
          <w:delText xml:space="preserve"> the pipette did not capture all the same rare species across each PCR replicate). Such stochastic </w:delText>
        </w:r>
        <w:r w:rsidR="005D305C" w:rsidDel="00366830">
          <w:rPr>
            <w:rFonts w:ascii="Times New Roman" w:eastAsia="Times New Roman" w:hAnsi="Times New Roman" w:cs="Times New Roman"/>
            <w:color w:val="000000" w:themeColor="text1"/>
            <w:shd w:val="clear" w:color="auto" w:fill="FFFFFF"/>
          </w:rPr>
          <w:delText>dropouts</w:delText>
        </w:r>
        <w:r w:rsidDel="00366830">
          <w:rPr>
            <w:rFonts w:ascii="Times New Roman" w:eastAsia="Times New Roman" w:hAnsi="Times New Roman" w:cs="Times New Roman"/>
            <w:color w:val="000000" w:themeColor="text1"/>
            <w:shd w:val="clear" w:color="auto" w:fill="FFFFFF"/>
          </w:rPr>
          <w:delText xml:space="preserve"> </w:delText>
        </w:r>
        <w:r w:rsidR="00752E6A" w:rsidDel="00366830">
          <w:rPr>
            <w:rFonts w:ascii="Times New Roman" w:eastAsia="Times New Roman" w:hAnsi="Times New Roman" w:cs="Times New Roman"/>
            <w:color w:val="000000" w:themeColor="text1"/>
            <w:shd w:val="clear" w:color="auto" w:fill="FFFFFF"/>
          </w:rPr>
          <w:delText xml:space="preserve">justify our use of a hypergeometric distribution to account for </w:delText>
        </w:r>
        <w:r w:rsidDel="00366830">
          <w:rPr>
            <w:rFonts w:ascii="Times New Roman" w:eastAsia="Times New Roman" w:hAnsi="Times New Roman" w:cs="Times New Roman"/>
            <w:color w:val="000000" w:themeColor="text1"/>
            <w:shd w:val="clear" w:color="auto" w:fill="FFFFFF"/>
          </w:rPr>
          <w:delText xml:space="preserve">the various additive </w:delText>
        </w:r>
        <w:r w:rsidR="00752E6A" w:rsidDel="00366830">
          <w:rPr>
            <w:rFonts w:ascii="Times New Roman" w:eastAsia="Times New Roman" w:hAnsi="Times New Roman" w:cs="Times New Roman"/>
            <w:color w:val="000000" w:themeColor="text1"/>
            <w:shd w:val="clear" w:color="auto" w:fill="FFFFFF"/>
          </w:rPr>
          <w:delText>subsampling processes</w:delText>
        </w:r>
        <w:r w:rsidDel="00366830">
          <w:rPr>
            <w:rFonts w:ascii="Times New Roman" w:eastAsia="Times New Roman" w:hAnsi="Times New Roman" w:cs="Times New Roman"/>
            <w:color w:val="000000" w:themeColor="text1"/>
            <w:shd w:val="clear" w:color="auto" w:fill="FFFFFF"/>
          </w:rPr>
          <w:delText xml:space="preserve"> associated with metabarcoding library preparation</w:delText>
        </w:r>
        <w:r w:rsidR="00752E6A" w:rsidDel="00366830">
          <w:rPr>
            <w:rFonts w:ascii="Times New Roman" w:eastAsia="Times New Roman" w:hAnsi="Times New Roman" w:cs="Times New Roman"/>
            <w:color w:val="000000" w:themeColor="text1"/>
            <w:shd w:val="clear" w:color="auto" w:fill="FFFFFF"/>
          </w:rPr>
          <w:delText xml:space="preserve">, </w:delText>
        </w:r>
        <w:r w:rsidDel="00366830">
          <w:rPr>
            <w:rFonts w:ascii="Times New Roman" w:eastAsia="Times New Roman" w:hAnsi="Times New Roman" w:cs="Times New Roman"/>
            <w:color w:val="000000" w:themeColor="text1"/>
            <w:shd w:val="clear" w:color="auto" w:fill="FFFFFF"/>
          </w:rPr>
          <w:delText>providing a mechanistic link to relate</w:delText>
        </w:r>
        <w:r w:rsidR="00752E6A" w:rsidDel="00366830">
          <w:rPr>
            <w:rFonts w:ascii="Times New Roman" w:eastAsia="Times New Roman" w:hAnsi="Times New Roman" w:cs="Times New Roman"/>
            <w:color w:val="000000" w:themeColor="text1"/>
            <w:shd w:val="clear" w:color="auto" w:fill="FFFFFF"/>
          </w:rPr>
          <w:delText xml:space="preserve"> low morphological counts and the increased probability of stochastic dropouts. </w:delText>
        </w:r>
      </w:del>
    </w:p>
    <w:p w14:paraId="52B5D990" w14:textId="734AF500" w:rsidR="00752E6A" w:rsidDel="00366830" w:rsidRDefault="00752E6A" w:rsidP="00366830">
      <w:pPr>
        <w:ind w:left="180" w:firstLine="540"/>
        <w:rPr>
          <w:del w:id="134" w:author="Zachary Gold" w:date="2022-03-18T10:20:00Z"/>
          <w:rFonts w:ascii="Times New Roman" w:eastAsia="Times New Roman" w:hAnsi="Times New Roman" w:cs="Times New Roman"/>
          <w:color w:val="000000" w:themeColor="text1"/>
          <w:shd w:val="clear" w:color="auto" w:fill="FFFFFF"/>
        </w:rPr>
      </w:pPr>
      <w:del w:id="135" w:author="Zachary Gold" w:date="2022-03-18T10:20:00Z">
        <w:r w:rsidDel="00366830">
          <w:rPr>
            <w:rFonts w:ascii="Times New Roman" w:eastAsia="Times New Roman" w:hAnsi="Times New Roman" w:cs="Times New Roman"/>
            <w:color w:val="000000" w:themeColor="text1"/>
            <w:shd w:val="clear" w:color="auto" w:fill="FFFFFF"/>
          </w:rPr>
          <w:delText>Together, we argue that our joint model provides</w:delText>
        </w:r>
        <w:r w:rsidR="00CD687A" w:rsidDel="00366830">
          <w:rPr>
            <w:rFonts w:ascii="Times New Roman" w:eastAsia="Times New Roman" w:hAnsi="Times New Roman" w:cs="Times New Roman"/>
            <w:color w:val="000000" w:themeColor="text1"/>
            <w:shd w:val="clear" w:color="auto" w:fill="FFFFFF"/>
          </w:rPr>
          <w:delText xml:space="preserve"> sufficient</w:delText>
        </w:r>
        <w:r w:rsidDel="00366830">
          <w:rPr>
            <w:rFonts w:ascii="Times New Roman" w:eastAsia="Times New Roman" w:hAnsi="Times New Roman" w:cs="Times New Roman"/>
            <w:color w:val="000000" w:themeColor="text1"/>
            <w:shd w:val="clear" w:color="auto" w:fill="FFFFFF"/>
          </w:rPr>
          <w:delText xml:space="preserve"> accuracy and predictive power to generate reliable quantitative estimates</w:delText>
        </w:r>
        <w:r w:rsidR="00CD687A" w:rsidDel="00366830">
          <w:rPr>
            <w:rFonts w:ascii="Times New Roman" w:eastAsia="Times New Roman" w:hAnsi="Times New Roman" w:cs="Times New Roman"/>
            <w:color w:val="000000" w:themeColor="text1"/>
            <w:shd w:val="clear" w:color="auto" w:fill="FFFFFF"/>
          </w:rPr>
          <w:delText xml:space="preserve"> from metabarcoding data</w:delText>
        </w:r>
        <w:r w:rsidDel="00366830">
          <w:rPr>
            <w:rFonts w:ascii="Times New Roman" w:eastAsia="Times New Roman" w:hAnsi="Times New Roman" w:cs="Times New Roman"/>
            <w:color w:val="000000" w:themeColor="text1"/>
            <w:shd w:val="clear" w:color="auto" w:fill="FFFFFF"/>
          </w:rPr>
          <w:delText>, particularly for abundant species</w:delText>
        </w:r>
        <w:r w:rsidR="00CD687A" w:rsidDel="00366830">
          <w:rPr>
            <w:rFonts w:ascii="Times New Roman" w:eastAsia="Times New Roman" w:hAnsi="Times New Roman" w:cs="Times New Roman"/>
            <w:color w:val="000000" w:themeColor="text1"/>
            <w:shd w:val="clear" w:color="auto" w:fill="FFFFFF"/>
          </w:rPr>
          <w:delText xml:space="preserve"> as demonstrated in Figure S1 and S2</w:delText>
        </w:r>
        <w:r w:rsidDel="00366830">
          <w:rPr>
            <w:rFonts w:ascii="Times New Roman" w:eastAsia="Times New Roman" w:hAnsi="Times New Roman" w:cs="Times New Roman"/>
            <w:color w:val="000000" w:themeColor="text1"/>
            <w:shd w:val="clear" w:color="auto" w:fill="FFFFFF"/>
          </w:rPr>
          <w:delText>. However, our model clearly has higher variance and poorer performance at low absolute morphological counts and proportional abundances</w:delText>
        </w:r>
        <w:r w:rsidR="00CD687A" w:rsidDel="00366830">
          <w:rPr>
            <w:rFonts w:ascii="Times New Roman" w:eastAsia="Times New Roman" w:hAnsi="Times New Roman" w:cs="Times New Roman"/>
            <w:color w:val="000000" w:themeColor="text1"/>
            <w:shd w:val="clear" w:color="auto" w:fill="FFFFFF"/>
          </w:rPr>
          <w:delText xml:space="preserve"> as do most ecological models</w:delText>
        </w:r>
        <w:r w:rsidDel="00366830">
          <w:rPr>
            <w:rFonts w:ascii="Times New Roman" w:eastAsia="Times New Roman" w:hAnsi="Times New Roman" w:cs="Times New Roman"/>
            <w:color w:val="000000" w:themeColor="text1"/>
            <w:shd w:val="clear" w:color="auto" w:fill="FFFFFF"/>
          </w:rPr>
          <w:delText xml:space="preserve">. Despite these limitations, Figures S1 and S2 clearly demonstrated improved </w:delText>
        </w:r>
        <w:r w:rsidR="00CD687A" w:rsidDel="00366830">
          <w:rPr>
            <w:rFonts w:ascii="Times New Roman" w:eastAsia="Times New Roman" w:hAnsi="Times New Roman" w:cs="Times New Roman"/>
            <w:color w:val="000000" w:themeColor="text1"/>
            <w:shd w:val="clear" w:color="auto" w:fill="FFFFFF"/>
          </w:rPr>
          <w:delText xml:space="preserve">joint </w:delText>
        </w:r>
        <w:r w:rsidDel="00366830">
          <w:rPr>
            <w:rFonts w:ascii="Times New Roman" w:eastAsia="Times New Roman" w:hAnsi="Times New Roman" w:cs="Times New Roman"/>
            <w:color w:val="000000" w:themeColor="text1"/>
            <w:shd w:val="clear" w:color="auto" w:fill="FFFFFF"/>
          </w:rPr>
          <w:delText xml:space="preserve">model performance over </w:delText>
        </w:r>
        <w:r w:rsidR="00CD687A" w:rsidDel="00366830">
          <w:rPr>
            <w:rFonts w:ascii="Times New Roman" w:eastAsia="Times New Roman" w:hAnsi="Times New Roman" w:cs="Times New Roman"/>
            <w:color w:val="000000" w:themeColor="text1"/>
            <w:shd w:val="clear" w:color="auto" w:fill="FFFFFF"/>
          </w:rPr>
          <w:delText xml:space="preserve">simple comparisons of observed reads to morphological counts </w:delText>
        </w:r>
        <w:r w:rsidDel="00366830">
          <w:rPr>
            <w:rFonts w:ascii="Times New Roman" w:eastAsia="Times New Roman" w:hAnsi="Times New Roman" w:cs="Times New Roman"/>
            <w:color w:val="000000" w:themeColor="text1"/>
            <w:shd w:val="clear" w:color="auto" w:fill="FFFFFF"/>
          </w:rPr>
          <w:delText>S3. In that vein, we had avoided including a 1:1 line in Figure S3</w:delText>
        </w:r>
        <w:r w:rsidR="00CD687A" w:rsidDel="00366830">
          <w:rPr>
            <w:rFonts w:ascii="Times New Roman" w:eastAsia="Times New Roman" w:hAnsi="Times New Roman" w:cs="Times New Roman"/>
            <w:color w:val="000000" w:themeColor="text1"/>
            <w:shd w:val="clear" w:color="auto" w:fill="FFFFFF"/>
          </w:rPr>
          <w:delText xml:space="preserve"> as well as Pearson correlation coefficients</w:delText>
        </w:r>
        <w:r w:rsidDel="00366830">
          <w:rPr>
            <w:rFonts w:ascii="Times New Roman" w:eastAsia="Times New Roman" w:hAnsi="Times New Roman" w:cs="Times New Roman"/>
            <w:color w:val="000000" w:themeColor="text1"/>
            <w:shd w:val="clear" w:color="auto" w:fill="FFFFFF"/>
          </w:rPr>
          <w:delText xml:space="preserve"> </w:delText>
        </w:r>
        <w:r w:rsidR="00CD687A" w:rsidDel="00366830">
          <w:rPr>
            <w:rFonts w:ascii="Times New Roman" w:eastAsia="Times New Roman" w:hAnsi="Times New Roman" w:cs="Times New Roman"/>
            <w:color w:val="000000" w:themeColor="text1"/>
            <w:shd w:val="clear" w:color="auto" w:fill="FFFFFF"/>
          </w:rPr>
          <w:delText xml:space="preserve">to </w:delText>
        </w:r>
        <w:r w:rsidDel="00366830">
          <w:rPr>
            <w:rFonts w:ascii="Times New Roman" w:eastAsia="Times New Roman" w:hAnsi="Times New Roman" w:cs="Times New Roman"/>
            <w:color w:val="000000" w:themeColor="text1"/>
            <w:shd w:val="clear" w:color="auto" w:fill="FFFFFF"/>
          </w:rPr>
          <w:delText xml:space="preserve">demonstrate the model is </w:delText>
        </w:r>
        <w:r w:rsidR="00CD687A" w:rsidDel="00366830">
          <w:rPr>
            <w:rFonts w:ascii="Times New Roman" w:eastAsia="Times New Roman" w:hAnsi="Times New Roman" w:cs="Times New Roman"/>
            <w:color w:val="000000" w:themeColor="text1"/>
            <w:shd w:val="clear" w:color="auto" w:fill="FFFFFF"/>
          </w:rPr>
          <w:delText>improving quantitative estimates</w:delText>
        </w:r>
        <w:r w:rsidDel="00366830">
          <w:rPr>
            <w:rFonts w:ascii="Times New Roman" w:eastAsia="Times New Roman" w:hAnsi="Times New Roman" w:cs="Times New Roman"/>
            <w:color w:val="000000" w:themeColor="text1"/>
            <w:shd w:val="clear" w:color="auto" w:fill="FFFFFF"/>
          </w:rPr>
          <w:delText>.</w:delText>
        </w:r>
        <w:r w:rsidR="00CD687A" w:rsidDel="00366830">
          <w:rPr>
            <w:rFonts w:ascii="Times New Roman" w:eastAsia="Times New Roman" w:hAnsi="Times New Roman" w:cs="Times New Roman"/>
            <w:color w:val="000000" w:themeColor="text1"/>
            <w:shd w:val="clear" w:color="auto" w:fill="FFFFFF"/>
          </w:rPr>
          <w:delText xml:space="preserve"> </w:delText>
        </w:r>
      </w:del>
    </w:p>
    <w:p w14:paraId="41571657" w14:textId="3E21E7A6" w:rsidR="00CD687A" w:rsidDel="00366830" w:rsidRDefault="00CD687A" w:rsidP="00366830">
      <w:pPr>
        <w:ind w:left="180" w:firstLine="540"/>
        <w:rPr>
          <w:del w:id="136" w:author="Zachary Gold" w:date="2022-03-18T10:20:00Z"/>
          <w:rFonts w:ascii="Times New Roman" w:eastAsia="Times New Roman" w:hAnsi="Times New Roman" w:cs="Times New Roman"/>
          <w:color w:val="000000" w:themeColor="text1"/>
          <w:shd w:val="clear" w:color="auto" w:fill="FFFFFF"/>
        </w:rPr>
      </w:pPr>
      <w:del w:id="137" w:author="Zachary Gold" w:date="2022-03-18T10:20:00Z">
        <w:r w:rsidDel="00366830">
          <w:rPr>
            <w:rFonts w:ascii="Times New Roman" w:eastAsia="Times New Roman" w:hAnsi="Times New Roman" w:cs="Times New Roman"/>
            <w:color w:val="000000" w:themeColor="text1"/>
            <w:shd w:val="clear" w:color="auto" w:fill="FFFFFF"/>
          </w:rPr>
          <w:delText xml:space="preserve">Our model can surely be improved </w:delText>
        </w:r>
        <w:r w:rsidR="00553A46" w:rsidDel="00366830">
          <w:rPr>
            <w:rFonts w:ascii="Times New Roman" w:eastAsia="Times New Roman" w:hAnsi="Times New Roman" w:cs="Times New Roman"/>
            <w:color w:val="000000" w:themeColor="text1"/>
            <w:shd w:val="clear" w:color="auto" w:fill="FFFFFF"/>
          </w:rPr>
          <w:delText>upon,</w:delText>
        </w:r>
        <w:r w:rsidDel="00366830">
          <w:rPr>
            <w:rFonts w:ascii="Times New Roman" w:eastAsia="Times New Roman" w:hAnsi="Times New Roman" w:cs="Times New Roman"/>
            <w:color w:val="000000" w:themeColor="text1"/>
            <w:shd w:val="clear" w:color="auto" w:fill="FFFFFF"/>
          </w:rPr>
          <w:delText xml:space="preserve"> and the equations outline a series of relatively straightforward testable hypotheses surrounding the role of amplification efficiencies and stochastic dropouts. Future research into the drivers of variable amplification efficiencies across species and library preparation steps as well as the origin and correction of stochastic dropouts are warranted.</w:delText>
        </w:r>
      </w:del>
    </w:p>
    <w:p w14:paraId="4A3004CC" w14:textId="77777777" w:rsidR="00752E6A" w:rsidRDefault="00752E6A" w:rsidP="00AC1749">
      <w:pPr>
        <w:rPr>
          <w:rFonts w:ascii="Times New Roman" w:eastAsia="Times New Roman" w:hAnsi="Times New Roman" w:cs="Times New Roman"/>
          <w:color w:val="7F7F7F" w:themeColor="text1" w:themeTint="80"/>
          <w:sz w:val="20"/>
          <w:szCs w:val="20"/>
        </w:rPr>
      </w:pPr>
    </w:p>
    <w:p w14:paraId="29AF13E2" w14:textId="77777777" w:rsidR="00CD687A"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lastRenderedPageBreak/>
        <w:t xml:space="preserve">L88: Should it be SST? </w:t>
      </w:r>
      <w:r w:rsidR="00CD687A">
        <w:rPr>
          <w:rFonts w:ascii="Times New Roman" w:eastAsia="Times New Roman" w:hAnsi="Times New Roman" w:cs="Times New Roman"/>
          <w:color w:val="7F7F7F" w:themeColor="text1" w:themeTint="80"/>
          <w:sz w:val="20"/>
          <w:szCs w:val="20"/>
        </w:rPr>
        <w:tab/>
      </w:r>
    </w:p>
    <w:p w14:paraId="181D308D" w14:textId="11390CA4" w:rsidR="00980D45" w:rsidRDefault="00CD687A" w:rsidP="00CD687A">
      <w:pPr>
        <w:ind w:firstLine="720"/>
        <w:rPr>
          <w:ins w:id="138" w:author="KDG" w:date="2022-03-17T18:15:00Z"/>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Clarified as SST.</w:t>
      </w:r>
    </w:p>
    <w:p w14:paraId="54A6A1B4" w14:textId="77777777" w:rsidR="00553A46" w:rsidRDefault="00553A46" w:rsidP="00CD687A">
      <w:pPr>
        <w:ind w:firstLine="720"/>
        <w:rPr>
          <w:rFonts w:ascii="Times New Roman" w:eastAsia="Times New Roman" w:hAnsi="Times New Roman" w:cs="Times New Roman"/>
          <w:color w:val="7F7F7F" w:themeColor="text1" w:themeTint="80"/>
          <w:sz w:val="20"/>
          <w:szCs w:val="20"/>
        </w:rPr>
      </w:pPr>
    </w:p>
    <w:p w14:paraId="48864A37"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L109: Remove the additional space </w:t>
      </w:r>
    </w:p>
    <w:p w14:paraId="6374489B" w14:textId="67E1E95D" w:rsidR="00CD687A" w:rsidRDefault="00CD687A" w:rsidP="00CD687A">
      <w:pPr>
        <w:ind w:firstLine="720"/>
        <w:rPr>
          <w:rFonts w:ascii="Times New Roman" w:eastAsia="Times New Roman" w:hAnsi="Times New Roman" w:cs="Times New Roman"/>
          <w:color w:val="7F7F7F" w:themeColor="text1" w:themeTint="80"/>
          <w:sz w:val="20"/>
          <w:szCs w:val="20"/>
        </w:rPr>
      </w:pPr>
      <w:r>
        <w:rPr>
          <w:rFonts w:ascii="Times New Roman" w:eastAsia="Times New Roman" w:hAnsi="Times New Roman" w:cs="Times New Roman"/>
          <w:color w:val="000000" w:themeColor="text1"/>
          <w:shd w:val="clear" w:color="auto" w:fill="FFFFFF"/>
        </w:rPr>
        <w:t>Removed the additional space.</w:t>
      </w:r>
    </w:p>
    <w:p w14:paraId="5F1281CE" w14:textId="77777777" w:rsidR="00980D45" w:rsidRDefault="00980D45" w:rsidP="00AC1749">
      <w:pPr>
        <w:rPr>
          <w:rFonts w:ascii="Times New Roman" w:eastAsia="Times New Roman" w:hAnsi="Times New Roman" w:cs="Times New Roman"/>
          <w:color w:val="7F7F7F" w:themeColor="text1" w:themeTint="80"/>
          <w:sz w:val="20"/>
          <w:szCs w:val="20"/>
        </w:rPr>
      </w:pPr>
    </w:p>
    <w:p w14:paraId="0722483F" w14:textId="5298708B"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L135: Consider adding the year(s) for this observation for helping the reader </w:t>
      </w:r>
    </w:p>
    <w:p w14:paraId="6DF3B399" w14:textId="2C362429" w:rsidR="00CD687A" w:rsidRDefault="00CD687A" w:rsidP="00CD687A">
      <w:pPr>
        <w:ind w:firstLine="720"/>
        <w:rPr>
          <w:rFonts w:ascii="Times New Roman" w:eastAsia="Times New Roman" w:hAnsi="Times New Roman" w:cs="Times New Roman"/>
          <w:color w:val="7F7F7F" w:themeColor="text1" w:themeTint="80"/>
          <w:sz w:val="20"/>
          <w:szCs w:val="20"/>
        </w:rPr>
      </w:pPr>
      <w:r>
        <w:rPr>
          <w:rFonts w:ascii="Times New Roman" w:eastAsia="Times New Roman" w:hAnsi="Times New Roman" w:cs="Times New Roman"/>
          <w:color w:val="000000" w:themeColor="text1"/>
          <w:shd w:val="clear" w:color="auto" w:fill="FFFFFF"/>
        </w:rPr>
        <w:t>Years of the marine heatwave were added.</w:t>
      </w:r>
    </w:p>
    <w:p w14:paraId="3D22751D" w14:textId="77777777" w:rsidR="00CD687A" w:rsidRDefault="00CD687A" w:rsidP="00AC1749">
      <w:pPr>
        <w:rPr>
          <w:rFonts w:ascii="Times New Roman" w:eastAsia="Times New Roman" w:hAnsi="Times New Roman" w:cs="Times New Roman"/>
          <w:color w:val="7F7F7F" w:themeColor="text1" w:themeTint="80"/>
          <w:sz w:val="20"/>
          <w:szCs w:val="20"/>
        </w:rPr>
      </w:pPr>
    </w:p>
    <w:p w14:paraId="51909D53" w14:textId="275E20CD"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L145-147: It is unclear to me how the methods of your study accurately can differentiate between prey and predators. Please clarify and describe the approach in M&amp;M. </w:t>
      </w:r>
    </w:p>
    <w:p w14:paraId="611D2C64" w14:textId="5B46F237" w:rsidR="00CD687A" w:rsidRDefault="00CD687A" w:rsidP="00366830">
      <w:pPr>
        <w:ind w:left="720"/>
        <w:rPr>
          <w:rFonts w:ascii="Times New Roman" w:eastAsia="Times New Roman" w:hAnsi="Times New Roman" w:cs="Times New Roman"/>
          <w:color w:val="7F7F7F" w:themeColor="text1" w:themeTint="80"/>
          <w:sz w:val="20"/>
          <w:szCs w:val="20"/>
        </w:rPr>
      </w:pPr>
      <w:r>
        <w:rPr>
          <w:rFonts w:ascii="Times New Roman" w:eastAsia="Times New Roman" w:hAnsi="Times New Roman" w:cs="Times New Roman"/>
        </w:rPr>
        <w:t>We clarified the sentence as follows: “As we demonstrate, a combination of metabarcoding and visual surveys can accurately characterize species across trophic levels</w:t>
      </w:r>
      <w:r w:rsidR="00FD3449">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sidR="00366830">
        <w:rPr>
          <w:rFonts w:ascii="Times New Roman" w:eastAsia="Times New Roman" w:hAnsi="Times New Roman" w:cs="Times New Roman"/>
        </w:rPr>
        <w:instrText>ADDIN CSL_CITATION {"citationItems":[{"id":"ITEM-1","itemData":{"DOI":"10.1016/j.pocean.2015.01.012","ISSN":"00796611","abstract":"We describe and document an end-to-end model of anchovy and sardine population dynamics in the California Current as a proof of principle that such coupled models can be developed and implemented. The end-to-end model is 3-dimensional, time-varying, and multispecies, and consists of four coupled submodels: hydrodynamics, Eulerian nutrient-phytoplankton-zooplankton (NPZ), an individual-based full life cycle anchovy and sardine submodel, and an agent-based fishing fleet submodel. A predator roughly mimicking albacore was included as individuals that consumed anchovy and sardine. All submodels were coded within the ROMS open-source community model, and used the same resolution spatial grid and were all solved simultaneously to allow for possible feedbacks among the submodels. We used a super-individual approach and solved the coupled models on a distributed memory parallel computer, both of which created challenging but resolvable bookkeeping challenges. The anchovy and sardine growth, mortality, reproduction, and movement, and the fishing fleet submodel, were each calibrated using simplified grids before being inserted into the full end-to-end model. An historical simulation of 1959-2008 was performed, and the latter 45. years analyzed. Sea surface height (SSH) and sea surface temperature (SST) for the historical simulation showed strong horizontal gradients and multi-year scale temporal oscillations related to various climate indices (PDO, NPGO), and both showed responses to ENSO variability. Simulated total phytoplankton was lower during strong El Nino events and higher for the strong 1999 La Nina event. The three zooplankton groups generally corresponded to the spatial and temporal variation in simulated total phytoplankton. Simulated biomasses of anchovy and sardine were within the historical range of observed biomasses but predicted biomasses showed much less inter-annual variation. Anomalies of annual biomasses of anchovy and sardine showed a switch in the mid-1990s from anchovy to sardine dominance. Simulated averaged weights- and lengths-at-age did not vary much across decades, and movement patterns showed anchovy located close to the coast while sardine were more dispersed and farther offshore. Albacore predation on anchovy and sardine was concentrated near the coast in two pockets near the Monterey Bay area and equatorward of Cape Mendocino. Predation mortality from fishing boats was concentrated where sardine age-1 and older individuals were lo…","author":[{"dropping-particle":"","family":"Rose","given":"Kenneth A.","non-dropping-particle":"","parse-names":false,"suffix":""},{"dropping-particle":"","family":"Fiechter","given":"Jerome","non-dropping-particle":"","parse-names":false,"suffix":""},{"dropping-particle":"","family":"Curchitser","given":"Enrique N.","non-dropping-particle":"","parse-names":false,"suffix":""},{"dropping-particle":"","family":"Hedstrom","given":"Kate","non-dropping-particle":"","parse-names":false,"suffix":""},{"dropping-particle":"","family":"Bernal","given":"Miguel","non-dropping-particle":"","parse-names":false,"suffix":""},{"dropping-particle":"","family":"Creekmore","given":"Sean","non-dropping-particle":"","parse-names":false,"suffix":""},{"dropping-particle":"","family":"Haynie","given":"Alan","non-dropping-particle":"","parse-names":false,"suffix":""},{"dropping-particle":"","family":"Ito","given":"Shin ichi","non-dropping-particle":"","parse-names":false,"suffix":""},{"dropping-particle":"","family":"Lluch-Cota","given":"Salvador","non-dropping-particle":"","parse-names":false,"suffix":""},{"dropping-particle":"","family":"Megrey","given":"Bernard A.","non-dropping-particle":"","parse-names":false,"suffix":""},{"dropping-particle":"","family":"Edwards","given":"Chris A.","non-dropping-particle":"","parse-names":false,"suffix":""},{"dropping-particle":"","family":"Checkley","given":"Dave","non-dropping-particle":"","parse-names":false,"suffix":""},{"dropping-particle":"","family":"Koslow","given":"Tony","non-dropping-particle":"","parse-names":false,"suffix":""},{"dropping-particle":"","family":"McClatchie","given":"Sam","non-dropping-particle":"","parse-names":false,"suffix":""},{"dropping-particle":"","family":"Werner","given":"Francisco","non-dropping-particle":"","parse-names":false,"suffix":""},{"dropping-particle":"","family":"MacCall","given":"Alec","non-dropping-particle":"","parse-names":false,"suffix":""},{"dropping-particle":"","family":"Agostini","given":"Vera","non-dropping-particle":"","parse-names":false,"suffix":""}],"container-title":"Progress in Oceanography","id":"ITEM-1","issued":{"date-parts":[["2015"]]},"page":"348-380","publisher":"Elsevier","title":"Demonstration of a fully-coupled end-to-end model for small pelagic fish using sardine and anchovy in the California Current","type":"article-journal","volume":"138"},"uris":["http://www.mendeley.com/documents/?uuid=05eaf570-35be-45a5-be0d-34aaa6843278"]}],"mendeley":{"formattedCitation":"(&lt;i&gt;47&lt;/i&gt;)","plainTextFormattedCitation":"(47)","previouslyFormattedCitation":"(&lt;i&gt;47&lt;/i&gt;)"},"properties":{"noteIndex":0},"schema":"https://github.com/citation-style-language/schema/raw/master/csl-citation.json"}</w:instrText>
      </w:r>
      <w:r>
        <w:rPr>
          <w:rFonts w:ascii="Times New Roman" w:eastAsia="Times New Roman" w:hAnsi="Times New Roman" w:cs="Times New Roman"/>
        </w:rPr>
        <w:fldChar w:fldCharType="separate"/>
      </w:r>
      <w:r w:rsidR="00366830" w:rsidRPr="00366830">
        <w:rPr>
          <w:rFonts w:ascii="Times New Roman" w:eastAsia="Times New Roman" w:hAnsi="Times New Roman" w:cs="Times New Roman"/>
          <w:noProof/>
        </w:rPr>
        <w:t>(</w:t>
      </w:r>
      <w:r w:rsidR="00366830" w:rsidRPr="00366830">
        <w:rPr>
          <w:rFonts w:ascii="Times New Roman" w:eastAsia="Times New Roman" w:hAnsi="Times New Roman" w:cs="Times New Roman"/>
          <w:i/>
          <w:noProof/>
        </w:rPr>
        <w:t>47</w:t>
      </w:r>
      <w:r w:rsidR="00366830" w:rsidRPr="00366830">
        <w:rPr>
          <w:rFonts w:ascii="Times New Roman" w:eastAsia="Times New Roman" w:hAnsi="Times New Roman" w:cs="Times New Roman"/>
          <w:noProof/>
        </w:rPr>
        <w:t>)</w:t>
      </w:r>
      <w:r>
        <w:rPr>
          <w:rFonts w:ascii="Times New Roman" w:eastAsia="Times New Roman" w:hAnsi="Times New Roman" w:cs="Times New Roman"/>
        </w:rPr>
        <w:fldChar w:fldCharType="end"/>
      </w:r>
      <w:r>
        <w:rPr>
          <w:rFonts w:ascii="Times New Roman" w:eastAsia="Times New Roman" w:hAnsi="Times New Roman" w:cs="Times New Roman"/>
        </w:rPr>
        <w:t>. Future applications of metabarcoding on both zooplankton and ichthyoplankton communities in conjunction with gut content and stable isotope analyses could ultimately be used to better explain mechanisms affecting recruitment of fishes</w:t>
      </w:r>
      <w:r w:rsidR="00FD3449">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sidR="00366830">
        <w:rPr>
          <w:rFonts w:ascii="Times New Roman" w:eastAsia="Times New Roman" w:hAnsi="Times New Roman" w:cs="Times New Roman"/>
        </w:rPr>
        <w:instrText>ADDIN CSL_CITATION {"citationItems":[{"id":"ITEM-1","itemData":{"DOI":"10.1093/icesjms/fsaa004","ISSN":"10959289","abstract":"The central stock of northern anchovy (CSNA; Engraulis mordax), the most abundant small pelagic fish in the southern California Current, is key to ecosystem functions. We review drivers of its population dynamics in relation to management. Springtime upwelling intensity lagged by 2 years co-varied positively with CSNA biomass, as did the abundance of Pacific sardine (Sardinops sagax; weakly negative). CSNA population dynamics indicate the need for a multi-species stock assessment, but given serious challenges with modelling population collapse and recovery dynamics, and its moderate fisheries, we suggest that sensible management could be a simple 2-tier harvest control rule designed to emphasize the key trophic role of CSNA in the ecosystem while maintaining moderate socio-economic services. We recommend a monitoring fishery of no more than 5 KMT year-1 split between central and southern California when the stock falls below the long-term median abundance estimate of 380 KMT across the California portion of its range, and a catch limit of 25 KMT year-1 when the stock is above this reference point. This rule would be precautionary, serving to maintain the most important small pelagic forage in the ecosystem, various fisheries interests, and information streams when the population is in a collapsed state.","author":[{"dropping-particle":"","family":"Sydeman","given":"William J.","non-dropping-particle":"","parse-names":false,"suffix":""},{"dropping-particle":"","family":"Dedman","given":"Simon","non-dropping-particle":"","parse-names":false,"suffix":""},{"dropping-particle":"","family":"García-Reyes","given":"Marisol","non-dropping-particle":"","parse-names":false,"suffix":""},{"dropping-particle":"","family":"Thompson","given":"Sarah Ann","non-dropping-particle":"","parse-names":false,"suffix":""},{"dropping-particle":"","family":"Thayer","given":"Julie A.","non-dropping-particle":"","parse-names":false,"suffix":""},{"dropping-particle":"","family":"Bakun","given":"Andrew","non-dropping-particle":"","parse-names":false,"suffix":""},{"dropping-particle":"","family":"MacCall","given":"Alec D.","non-dropping-particle":"","parse-names":false,"suffix":""}],"container-title":"ICES Journal of Marine Science","id":"ITEM-1","issue":"2","issued":{"date-parts":[["2020"]]},"page":"486-499","publisher":"Oxford University Press","title":"Sixty-five years of northern anchovy population studies in the southern California Current: A review and suggestion for sensible management","type":"article-journal","volume":"77"},"uris":["http://www.mendeley.com/documents/?uuid=a1892ff3-2356-47e5-9ccb-20107e85a060"]}],"mendeley":{"formattedCitation":"(&lt;i&gt;48&lt;/i&gt;)","plainTextFormattedCitation":"(48)","previouslyFormattedCitation":"(&lt;i&gt;48&lt;/i&gt;)"},"properties":{"noteIndex":0},"schema":"https://github.com/citation-style-language/schema/raw/master/csl-citation.json"}</w:instrText>
      </w:r>
      <w:r>
        <w:rPr>
          <w:rFonts w:ascii="Times New Roman" w:eastAsia="Times New Roman" w:hAnsi="Times New Roman" w:cs="Times New Roman"/>
        </w:rPr>
        <w:fldChar w:fldCharType="separate"/>
      </w:r>
      <w:r w:rsidR="00366830" w:rsidRPr="00366830">
        <w:rPr>
          <w:rFonts w:ascii="Times New Roman" w:eastAsia="Times New Roman" w:hAnsi="Times New Roman" w:cs="Times New Roman"/>
          <w:noProof/>
        </w:rPr>
        <w:t>(</w:t>
      </w:r>
      <w:r w:rsidR="00366830" w:rsidRPr="00366830">
        <w:rPr>
          <w:rFonts w:ascii="Times New Roman" w:eastAsia="Times New Roman" w:hAnsi="Times New Roman" w:cs="Times New Roman"/>
          <w:i/>
          <w:noProof/>
        </w:rPr>
        <w:t>48</w:t>
      </w:r>
      <w:r w:rsidR="00366830" w:rsidRPr="00366830">
        <w:rPr>
          <w:rFonts w:ascii="Times New Roman" w:eastAsia="Times New Roman" w:hAnsi="Times New Roman" w:cs="Times New Roman"/>
          <w:noProof/>
        </w:rPr>
        <w:t>)</w:t>
      </w:r>
      <w:r>
        <w:rPr>
          <w:rFonts w:ascii="Times New Roman" w:eastAsia="Times New Roman" w:hAnsi="Times New Roman" w:cs="Times New Roman"/>
        </w:rPr>
        <w:fldChar w:fldCharType="end"/>
      </w:r>
      <w:r>
        <w:rPr>
          <w:rFonts w:ascii="Times New Roman" w:eastAsia="Times New Roman" w:hAnsi="Times New Roman" w:cs="Times New Roman"/>
        </w:rPr>
        <w:t xml:space="preserve">, particularly for </w:t>
      </w:r>
      <w:r w:rsidR="00366830">
        <w:rPr>
          <w:rFonts w:ascii="Times New Roman" w:eastAsia="Times New Roman" w:hAnsi="Times New Roman" w:cs="Times New Roman"/>
        </w:rPr>
        <w:t xml:space="preserve">economically </w:t>
      </w:r>
      <w:r>
        <w:rPr>
          <w:rFonts w:ascii="Times New Roman" w:eastAsia="Times New Roman" w:hAnsi="Times New Roman" w:cs="Times New Roman"/>
        </w:rPr>
        <w:t>valuable fisheries.”</w:t>
      </w:r>
    </w:p>
    <w:p w14:paraId="258A2D80" w14:textId="77777777" w:rsidR="00980D45" w:rsidRDefault="00980D45" w:rsidP="00AC1749">
      <w:pPr>
        <w:rPr>
          <w:rFonts w:ascii="Times New Roman" w:eastAsia="Times New Roman" w:hAnsi="Times New Roman" w:cs="Times New Roman"/>
          <w:color w:val="7F7F7F" w:themeColor="text1" w:themeTint="80"/>
          <w:sz w:val="20"/>
          <w:szCs w:val="20"/>
        </w:rPr>
      </w:pPr>
    </w:p>
    <w:p w14:paraId="427B8821" w14:textId="184CA2D4"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L155-156: Please clarify this, the marine biological responses to climate change due to global warming are widely studied and is happening at a greater rate e.g., in the Arctic, than in temperate marine systems. </w:t>
      </w:r>
    </w:p>
    <w:p w14:paraId="4F0F65D3" w14:textId="15FFDEB2" w:rsidR="00CD687A" w:rsidRDefault="00CD687A" w:rsidP="00CD687A">
      <w:pPr>
        <w:ind w:left="720"/>
        <w:rPr>
          <w:rFonts w:ascii="Times New Roman" w:eastAsia="Times New Roman" w:hAnsi="Times New Roman" w:cs="Times New Roman"/>
          <w:color w:val="7F7F7F" w:themeColor="text1" w:themeTint="80"/>
          <w:sz w:val="20"/>
          <w:szCs w:val="20"/>
        </w:rPr>
      </w:pPr>
      <w:r>
        <w:rPr>
          <w:rFonts w:ascii="Times New Roman" w:eastAsia="Times New Roman" w:hAnsi="Times New Roman" w:cs="Times New Roman"/>
        </w:rPr>
        <w:t>We thank the reviewer for this comment. We were specifically addressing how biological response to both anchovy dominated forage fish assemblies and ocean warming conditions will be unprecedented given the novelty of this occurrence in the past &gt;70 years of CalCOFI surveys. Given that previous anchovy abundance has been associated with cooler temperature regimes, such an occurrence is without precedence and thus our ability to predict biological responses to increases in frequency of MHWs are limited. Updated sentence is as follows:</w:t>
      </w:r>
      <w:r w:rsidRPr="00CD687A">
        <w:t xml:space="preserve"> </w:t>
      </w:r>
      <w:r>
        <w:t>“</w:t>
      </w:r>
      <w:r w:rsidRPr="00CD687A">
        <w:rPr>
          <w:rFonts w:ascii="Times New Roman" w:eastAsia="Times New Roman" w:hAnsi="Times New Roman" w:cs="Times New Roman"/>
        </w:rPr>
        <w:t>Given that conditions comparable to the 2014–2016 MHW are predicted to be more common in the CCLME in the future, our results suggest that biological response to both MHW associated anchovy dominated forage fish assemblages and ocean warming conditions is likely to be without modern analogue.</w:t>
      </w:r>
      <w:r>
        <w:rPr>
          <w:rFonts w:ascii="Times New Roman" w:eastAsia="Times New Roman" w:hAnsi="Times New Roman" w:cs="Times New Roman"/>
        </w:rPr>
        <w:t>”</w:t>
      </w:r>
    </w:p>
    <w:p w14:paraId="71A42F46" w14:textId="77777777" w:rsidR="00980D45" w:rsidRDefault="00980D45" w:rsidP="00AC1749">
      <w:pPr>
        <w:rPr>
          <w:rFonts w:ascii="Times New Roman" w:eastAsia="Times New Roman" w:hAnsi="Times New Roman" w:cs="Times New Roman"/>
          <w:color w:val="7F7F7F" w:themeColor="text1" w:themeTint="80"/>
          <w:sz w:val="20"/>
          <w:szCs w:val="20"/>
        </w:rPr>
      </w:pPr>
    </w:p>
    <w:p w14:paraId="6E87433D"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L166++: The use of “long-term”. I know it is a matter of definition, but I would use decadal throughout. Also “climate-driven”, I am not convinced that this is the only explanation (see also major-comment 1) </w:t>
      </w:r>
    </w:p>
    <w:p w14:paraId="59207EE2" w14:textId="68B53078" w:rsidR="00980D45" w:rsidRDefault="00CD687A" w:rsidP="00CD687A">
      <w:pPr>
        <w:ind w:left="720"/>
        <w:rPr>
          <w:rFonts w:ascii="Times New Roman" w:eastAsia="Times New Roman" w:hAnsi="Times New Roman" w:cs="Times New Roman"/>
        </w:rPr>
      </w:pPr>
      <w:r>
        <w:rPr>
          <w:rFonts w:ascii="Times New Roman" w:eastAsia="Times New Roman" w:hAnsi="Times New Roman" w:cs="Times New Roman"/>
        </w:rPr>
        <w:t>We clarified our language to be more specific and account for nuances throughout. Specifically, we used decadal in place of “long-term</w:t>
      </w:r>
      <w:r w:rsidR="00A02C1C">
        <w:rPr>
          <w:rFonts w:ascii="Times New Roman" w:eastAsia="Times New Roman" w:hAnsi="Times New Roman" w:cs="Times New Roman"/>
        </w:rPr>
        <w:t>.”</w:t>
      </w:r>
      <w:r>
        <w:rPr>
          <w:rFonts w:ascii="Times New Roman" w:eastAsia="Times New Roman" w:hAnsi="Times New Roman" w:cs="Times New Roman"/>
        </w:rPr>
        <w:t xml:space="preserve"> Please see the above discussion of major comment 1.</w:t>
      </w:r>
    </w:p>
    <w:p w14:paraId="101F0BBA" w14:textId="77777777" w:rsidR="00CD687A" w:rsidRDefault="00CD687A" w:rsidP="00AC1749">
      <w:pPr>
        <w:rPr>
          <w:rFonts w:ascii="Times New Roman" w:eastAsia="Times New Roman" w:hAnsi="Times New Roman" w:cs="Times New Roman"/>
          <w:color w:val="7F7F7F" w:themeColor="text1" w:themeTint="80"/>
          <w:sz w:val="20"/>
          <w:szCs w:val="20"/>
        </w:rPr>
      </w:pPr>
    </w:p>
    <w:p w14:paraId="6709D39F"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L168-171: Please revise following major comments </w:t>
      </w:r>
    </w:p>
    <w:p w14:paraId="0103A2B2" w14:textId="7F5A440F" w:rsidR="00980D45" w:rsidRDefault="00CD687A" w:rsidP="00CD687A">
      <w:pPr>
        <w:ind w:left="720"/>
        <w:rPr>
          <w:ins w:id="139" w:author="KDG" w:date="2022-03-17T15:40:00Z"/>
          <w:rFonts w:ascii="Times New Roman" w:eastAsia="Times New Roman" w:hAnsi="Times New Roman" w:cs="Times New Roman"/>
        </w:rPr>
      </w:pPr>
      <w:r>
        <w:rPr>
          <w:rFonts w:ascii="Times New Roman" w:eastAsia="Times New Roman" w:hAnsi="Times New Roman" w:cs="Times New Roman"/>
        </w:rPr>
        <w:t>We clarified our language to address how obtaining quantitative metabarcoding estimates may improve such modeling and prediction analyses as compared presence-absence frequently obtained from metabarcoding datasets. However, we acknowledge that studying climate change impacts on ocean basin scales is inherently challenging as you have keenly pointed out.</w:t>
      </w:r>
    </w:p>
    <w:p w14:paraId="44F202A3" w14:textId="77777777" w:rsidR="00A02C1C" w:rsidRDefault="00A02C1C" w:rsidP="00CD687A">
      <w:pPr>
        <w:ind w:left="720"/>
        <w:rPr>
          <w:rFonts w:ascii="Times New Roman" w:eastAsia="Times New Roman" w:hAnsi="Times New Roman" w:cs="Times New Roman"/>
          <w:color w:val="7F7F7F" w:themeColor="text1" w:themeTint="80"/>
          <w:sz w:val="20"/>
          <w:szCs w:val="20"/>
        </w:rPr>
      </w:pPr>
    </w:p>
    <w:p w14:paraId="271A5F84"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L177-, Reference list: Not consistent (e.g., 10., 22.), please revise </w:t>
      </w:r>
    </w:p>
    <w:p w14:paraId="562168C2" w14:textId="15CE5A47" w:rsidR="00980D45" w:rsidRDefault="00CD687A" w:rsidP="00AC1749">
      <w:pPr>
        <w:rPr>
          <w:ins w:id="140" w:author="KDG" w:date="2022-03-17T15:40:00Z"/>
          <w:rFonts w:ascii="Times New Roman" w:eastAsia="Times New Roman" w:hAnsi="Times New Roman" w:cs="Times New Roman"/>
        </w:rPr>
      </w:pPr>
      <w:r>
        <w:rPr>
          <w:rFonts w:ascii="Times New Roman" w:eastAsia="Times New Roman" w:hAnsi="Times New Roman" w:cs="Times New Roman"/>
          <w:color w:val="7F7F7F" w:themeColor="text1" w:themeTint="80"/>
          <w:sz w:val="20"/>
          <w:szCs w:val="20"/>
        </w:rPr>
        <w:tab/>
      </w:r>
      <w:r>
        <w:rPr>
          <w:rFonts w:ascii="Times New Roman" w:eastAsia="Times New Roman" w:hAnsi="Times New Roman" w:cs="Times New Roman"/>
        </w:rPr>
        <w:t>Reference formatting issues were addressed.</w:t>
      </w:r>
    </w:p>
    <w:p w14:paraId="286A1423" w14:textId="77777777" w:rsidR="00A02C1C" w:rsidRDefault="00A02C1C" w:rsidP="00AC1749">
      <w:pPr>
        <w:rPr>
          <w:rFonts w:ascii="Times New Roman" w:eastAsia="Times New Roman" w:hAnsi="Times New Roman" w:cs="Times New Roman"/>
          <w:color w:val="7F7F7F" w:themeColor="text1" w:themeTint="80"/>
          <w:sz w:val="20"/>
          <w:szCs w:val="20"/>
        </w:rPr>
      </w:pPr>
    </w:p>
    <w:p w14:paraId="15EDE720"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Supplements L326: Replace “other” with “port” </w:t>
      </w:r>
    </w:p>
    <w:p w14:paraId="3DEE955E" w14:textId="054D8195" w:rsidR="00980D45" w:rsidRDefault="00CD687A" w:rsidP="00CD687A">
      <w:pPr>
        <w:ind w:firstLine="720"/>
        <w:rPr>
          <w:ins w:id="141" w:author="KDG" w:date="2022-03-17T15:40:00Z"/>
          <w:rFonts w:ascii="Times New Roman" w:eastAsia="Times New Roman" w:hAnsi="Times New Roman" w:cs="Times New Roman"/>
        </w:rPr>
      </w:pPr>
      <w:r>
        <w:rPr>
          <w:rFonts w:ascii="Times New Roman" w:eastAsia="Times New Roman" w:hAnsi="Times New Roman" w:cs="Times New Roman"/>
        </w:rPr>
        <w:t>Duly noted.</w:t>
      </w:r>
    </w:p>
    <w:p w14:paraId="0970E6A2" w14:textId="77777777" w:rsidR="00A02C1C" w:rsidRDefault="00A02C1C" w:rsidP="00CD687A">
      <w:pPr>
        <w:ind w:firstLine="720"/>
        <w:rPr>
          <w:rFonts w:ascii="Times New Roman" w:eastAsia="Times New Roman" w:hAnsi="Times New Roman" w:cs="Times New Roman"/>
          <w:color w:val="7F7F7F" w:themeColor="text1" w:themeTint="80"/>
          <w:sz w:val="20"/>
          <w:szCs w:val="20"/>
        </w:rPr>
      </w:pPr>
    </w:p>
    <w:p w14:paraId="620EB3FD"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lastRenderedPageBreak/>
        <w:t xml:space="preserve">L335: Please specify the pressure of the room, e.g. over-pressured. Also, I think a general statement of “anti-contamination” routines was used throughout the whole eDNA lab work, e.g. newly showered/suits/masks/notes on food. </w:t>
      </w:r>
    </w:p>
    <w:p w14:paraId="6956839E" w14:textId="6EC68DC5" w:rsidR="00CD687A" w:rsidRDefault="00CD687A" w:rsidP="00CD687A">
      <w:pPr>
        <w:ind w:left="720"/>
        <w:rPr>
          <w:rFonts w:ascii="Times New Roman" w:eastAsia="Times New Roman" w:hAnsi="Times New Roman" w:cs="Times New Roman"/>
          <w:color w:val="7F7F7F" w:themeColor="text1" w:themeTint="80"/>
          <w:sz w:val="20"/>
          <w:szCs w:val="20"/>
        </w:rPr>
      </w:pPr>
      <w:r>
        <w:rPr>
          <w:rFonts w:ascii="Times New Roman" w:eastAsia="Times New Roman" w:hAnsi="Times New Roman" w:cs="Times New Roman"/>
        </w:rPr>
        <w:t>We included a description of the contamination precautions taken. We note that we did not employ more typical ancient DNA precautions though we were diligent about routinely cleaning surface with 10% bleach and 70% ethanol, separating pre</w:t>
      </w:r>
      <w:ins w:id="142" w:author="KDG" w:date="2022-03-17T15:49:00Z">
        <w:r w:rsidR="00D83647">
          <w:rPr>
            <w:rFonts w:ascii="Times New Roman" w:eastAsia="Times New Roman" w:hAnsi="Times New Roman" w:cs="Times New Roman"/>
          </w:rPr>
          <w:t>-</w:t>
        </w:r>
      </w:ins>
      <w:r>
        <w:rPr>
          <w:rFonts w:ascii="Times New Roman" w:eastAsia="Times New Roman" w:hAnsi="Times New Roman" w:cs="Times New Roman"/>
        </w:rPr>
        <w:t xml:space="preserve"> and post-PCR product and samples, and keeping all food out of the lab. We also note that all lab work was conducted by a vegetarian, reducing accidental contamination. </w:t>
      </w:r>
    </w:p>
    <w:p w14:paraId="6A12DB5C" w14:textId="77777777" w:rsidR="00980D45" w:rsidRDefault="00980D45" w:rsidP="00AC1749">
      <w:pPr>
        <w:rPr>
          <w:rFonts w:ascii="Times New Roman" w:eastAsia="Times New Roman" w:hAnsi="Times New Roman" w:cs="Times New Roman"/>
          <w:color w:val="7F7F7F" w:themeColor="text1" w:themeTint="80"/>
          <w:sz w:val="20"/>
          <w:szCs w:val="20"/>
        </w:rPr>
      </w:pPr>
    </w:p>
    <w:p w14:paraId="04E57E50" w14:textId="27D28206" w:rsidR="00980D45" w:rsidRDefault="00AC1749" w:rsidP="00AC1749">
      <w:pPr>
        <w:rPr>
          <w:ins w:id="143" w:author="KDG" w:date="2022-03-17T15:40:00Z"/>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L340-343: Consider moving this up in the text. </w:t>
      </w:r>
    </w:p>
    <w:p w14:paraId="51D2EF3A" w14:textId="57DE32CE" w:rsidR="00A02C1C" w:rsidDel="00A02C1C" w:rsidRDefault="00A02C1C" w:rsidP="00AC1749">
      <w:pPr>
        <w:rPr>
          <w:del w:id="144" w:author="KDG" w:date="2022-03-17T15:40:00Z"/>
          <w:rFonts w:ascii="Times New Roman" w:eastAsia="Times New Roman" w:hAnsi="Times New Roman" w:cs="Times New Roman"/>
          <w:color w:val="7F7F7F" w:themeColor="text1" w:themeTint="80"/>
          <w:sz w:val="20"/>
          <w:szCs w:val="20"/>
        </w:rPr>
      </w:pPr>
    </w:p>
    <w:p w14:paraId="65809D07" w14:textId="640A2E72" w:rsidR="00980D45" w:rsidRDefault="00CD687A" w:rsidP="00CD687A">
      <w:pPr>
        <w:ind w:firstLine="720"/>
        <w:rPr>
          <w:ins w:id="145" w:author="KDG" w:date="2022-03-17T15:40:00Z"/>
          <w:rFonts w:ascii="Times New Roman" w:eastAsia="Times New Roman" w:hAnsi="Times New Roman" w:cs="Times New Roman"/>
        </w:rPr>
      </w:pPr>
      <w:r>
        <w:rPr>
          <w:rFonts w:ascii="Times New Roman" w:eastAsia="Times New Roman" w:hAnsi="Times New Roman" w:cs="Times New Roman"/>
        </w:rPr>
        <w:t>Moved</w:t>
      </w:r>
      <w:ins w:id="146" w:author="KDG" w:date="2022-03-17T15:40:00Z">
        <w:r w:rsidR="00A02C1C">
          <w:rPr>
            <w:rFonts w:ascii="Times New Roman" w:eastAsia="Times New Roman" w:hAnsi="Times New Roman" w:cs="Times New Roman"/>
          </w:rPr>
          <w:t>, as requested</w:t>
        </w:r>
      </w:ins>
      <w:r>
        <w:rPr>
          <w:rFonts w:ascii="Times New Roman" w:eastAsia="Times New Roman" w:hAnsi="Times New Roman" w:cs="Times New Roman"/>
        </w:rPr>
        <w:t>.</w:t>
      </w:r>
    </w:p>
    <w:p w14:paraId="75A4B270" w14:textId="77777777" w:rsidR="00A02C1C" w:rsidRDefault="00A02C1C" w:rsidP="00CD687A">
      <w:pPr>
        <w:ind w:firstLine="720"/>
        <w:rPr>
          <w:rFonts w:ascii="Times New Roman" w:eastAsia="Times New Roman" w:hAnsi="Times New Roman" w:cs="Times New Roman"/>
          <w:color w:val="7F7F7F" w:themeColor="text1" w:themeTint="80"/>
          <w:sz w:val="20"/>
          <w:szCs w:val="20"/>
        </w:rPr>
      </w:pPr>
    </w:p>
    <w:p w14:paraId="4A2A3D83"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L350: Primer-pair? </w:t>
      </w:r>
    </w:p>
    <w:p w14:paraId="0C0DE592" w14:textId="124627C6" w:rsidR="00CD687A" w:rsidRDefault="00CD687A" w:rsidP="00CD687A">
      <w:pPr>
        <w:ind w:firstLine="720"/>
        <w:rPr>
          <w:rFonts w:ascii="Times New Roman" w:eastAsia="Times New Roman" w:hAnsi="Times New Roman" w:cs="Times New Roman"/>
          <w:color w:val="7F7F7F" w:themeColor="text1" w:themeTint="80"/>
          <w:sz w:val="20"/>
          <w:szCs w:val="20"/>
        </w:rPr>
      </w:pPr>
      <w:r>
        <w:rPr>
          <w:rFonts w:ascii="Times New Roman" w:eastAsia="Times New Roman" w:hAnsi="Times New Roman" w:cs="Times New Roman"/>
        </w:rPr>
        <w:t>Corrected to “</w:t>
      </w:r>
      <w:r w:rsidRPr="00CD687A">
        <w:rPr>
          <w:rFonts w:ascii="Times New Roman" w:eastAsia="Times New Roman" w:hAnsi="Times New Roman" w:cs="Times New Roman"/>
        </w:rPr>
        <w:t>Each eDNA extraction was subsampled for three PCR reactions</w:t>
      </w:r>
      <w:r>
        <w:rPr>
          <w:rFonts w:ascii="Times New Roman" w:eastAsia="Times New Roman" w:hAnsi="Times New Roman" w:cs="Times New Roman"/>
        </w:rPr>
        <w:t>.”</w:t>
      </w:r>
    </w:p>
    <w:p w14:paraId="35D79C34" w14:textId="0C2CD7CD" w:rsidR="00980D45" w:rsidRDefault="00980D45" w:rsidP="00AC1749">
      <w:pPr>
        <w:rPr>
          <w:rFonts w:ascii="Times New Roman" w:eastAsia="Times New Roman" w:hAnsi="Times New Roman" w:cs="Times New Roman"/>
          <w:color w:val="7F7F7F" w:themeColor="text1" w:themeTint="80"/>
          <w:sz w:val="20"/>
          <w:szCs w:val="20"/>
        </w:rPr>
      </w:pPr>
    </w:p>
    <w:p w14:paraId="57738A43"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L350-362: As the MiFish primers behave stochastic in the PCR, please comment on the effect of your two PCR setup in terms of favorizing specific species and how you avoid the stochasticity to affect the quantitative estimates. Also, see my general comment 2.</w:t>
      </w:r>
    </w:p>
    <w:p w14:paraId="550C561A" w14:textId="34599A07" w:rsidR="00366830" w:rsidRDefault="00860A9C" w:rsidP="00366830">
      <w:pPr>
        <w:ind w:left="180" w:firstLine="540"/>
        <w:rPr>
          <w:ins w:id="147" w:author="Zachary Gold" w:date="2022-03-18T10:24:00Z"/>
          <w:rFonts w:ascii="Times New Roman" w:eastAsia="Times New Roman" w:hAnsi="Times New Roman" w:cs="Times New Roman"/>
        </w:rPr>
      </w:pPr>
      <w:r>
        <w:rPr>
          <w:rFonts w:ascii="Times New Roman" w:eastAsia="Times New Roman" w:hAnsi="Times New Roman" w:cs="Times New Roman"/>
        </w:rPr>
        <w:t xml:space="preserve">Please see the detailed discussion on </w:t>
      </w:r>
      <w:r w:rsidR="00B548C6">
        <w:rPr>
          <w:rFonts w:ascii="Times New Roman" w:eastAsia="Times New Roman" w:hAnsi="Times New Roman" w:cs="Times New Roman"/>
        </w:rPr>
        <w:t>these</w:t>
      </w:r>
      <w:r>
        <w:rPr>
          <w:rFonts w:ascii="Times New Roman" w:eastAsia="Times New Roman" w:hAnsi="Times New Roman" w:cs="Times New Roman"/>
        </w:rPr>
        <w:t xml:space="preserve"> point</w:t>
      </w:r>
      <w:r w:rsidR="00B548C6">
        <w:rPr>
          <w:rFonts w:ascii="Times New Roman" w:eastAsia="Times New Roman" w:hAnsi="Times New Roman" w:cs="Times New Roman"/>
        </w:rPr>
        <w:t>s</w:t>
      </w:r>
      <w:r>
        <w:rPr>
          <w:rFonts w:ascii="Times New Roman" w:eastAsia="Times New Roman" w:hAnsi="Times New Roman" w:cs="Times New Roman"/>
        </w:rPr>
        <w:t xml:space="preserve"> above. </w:t>
      </w:r>
      <w:r w:rsidR="005745FE">
        <w:rPr>
          <w:rFonts w:ascii="Times New Roman" w:eastAsia="Times New Roman" w:hAnsi="Times New Roman" w:cs="Times New Roman"/>
        </w:rPr>
        <w:t xml:space="preserve">If “the MiFish primers behave…” is meant to imply that these primers behave </w:t>
      </w:r>
      <w:r w:rsidR="00D9035A">
        <w:rPr>
          <w:rFonts w:ascii="Times New Roman" w:eastAsia="Times New Roman" w:hAnsi="Times New Roman" w:cs="Times New Roman"/>
        </w:rPr>
        <w:t xml:space="preserve">in a manner that is particularly </w:t>
      </w:r>
      <w:r w:rsidR="005745FE">
        <w:rPr>
          <w:rFonts w:ascii="Times New Roman" w:eastAsia="Times New Roman" w:hAnsi="Times New Roman" w:cs="Times New Roman"/>
        </w:rPr>
        <w:t xml:space="preserve">differently </w:t>
      </w:r>
      <w:del w:id="148" w:author="Zachary Gold" w:date="2022-03-18T10:24:00Z">
        <w:r w:rsidR="005745FE" w:rsidDel="00366830">
          <w:rPr>
            <w:rFonts w:ascii="Times New Roman" w:eastAsia="Times New Roman" w:hAnsi="Times New Roman" w:cs="Times New Roman"/>
          </w:rPr>
          <w:delText>than</w:delText>
        </w:r>
      </w:del>
      <w:ins w:id="149" w:author="Zachary Gold" w:date="2022-03-18T10:24:00Z">
        <w:r w:rsidR="00366830">
          <w:rPr>
            <w:rFonts w:ascii="Times New Roman" w:eastAsia="Times New Roman" w:hAnsi="Times New Roman" w:cs="Times New Roman"/>
          </w:rPr>
          <w:t>from</w:t>
        </w:r>
      </w:ins>
      <w:r w:rsidR="005745FE">
        <w:rPr>
          <w:rFonts w:ascii="Times New Roman" w:eastAsia="Times New Roman" w:hAnsi="Times New Roman" w:cs="Times New Roman"/>
        </w:rPr>
        <w:t xml:space="preserve"> other primers, we were</w:t>
      </w:r>
      <w:r w:rsidR="00CD687A" w:rsidRPr="00CD687A">
        <w:rPr>
          <w:rFonts w:ascii="Times New Roman" w:eastAsia="Times New Roman" w:hAnsi="Times New Roman" w:cs="Times New Roman"/>
        </w:rPr>
        <w:t xml:space="preserve"> unable to find evidence </w:t>
      </w:r>
      <w:r w:rsidR="005745FE">
        <w:rPr>
          <w:rFonts w:ascii="Times New Roman" w:eastAsia="Times New Roman" w:hAnsi="Times New Roman" w:cs="Times New Roman"/>
        </w:rPr>
        <w:t>for such</w:t>
      </w:r>
      <w:r w:rsidR="003B607F">
        <w:rPr>
          <w:rFonts w:ascii="Times New Roman" w:eastAsia="Times New Roman" w:hAnsi="Times New Roman" w:cs="Times New Roman"/>
        </w:rPr>
        <w:t>, as detailed above</w:t>
      </w:r>
      <w:r w:rsidR="005745FE">
        <w:rPr>
          <w:rFonts w:ascii="Times New Roman" w:eastAsia="Times New Roman" w:hAnsi="Times New Roman" w:cs="Times New Roman"/>
        </w:rPr>
        <w:t xml:space="preserve">. </w:t>
      </w:r>
      <w:r w:rsidR="009E2963">
        <w:rPr>
          <w:rFonts w:ascii="Times New Roman" w:eastAsia="Times New Roman" w:hAnsi="Times New Roman" w:cs="Times New Roman"/>
        </w:rPr>
        <w:t>If instead this comment was speaking to PCR generically, we agree</w:t>
      </w:r>
      <w:del w:id="150" w:author="Zachary Gold" w:date="2022-03-18T10:23:00Z">
        <w:r w:rsidR="003B607F" w:rsidDel="00366830">
          <w:rPr>
            <w:rFonts w:ascii="Times New Roman" w:eastAsia="Times New Roman" w:hAnsi="Times New Roman" w:cs="Times New Roman"/>
          </w:rPr>
          <w:delText xml:space="preserve"> </w:delText>
        </w:r>
      </w:del>
      <w:del w:id="151" w:author="Zachary Gold" w:date="2022-03-18T10:22:00Z">
        <w:r w:rsidR="006135F0" w:rsidDel="00366830">
          <w:rPr>
            <w:rFonts w:ascii="Times New Roman" w:eastAsia="Times New Roman" w:hAnsi="Times New Roman" w:cs="Times New Roman"/>
          </w:rPr>
          <w:delText>(</w:delText>
        </w:r>
        <w:r w:rsidR="003B607F" w:rsidDel="00366830">
          <w:rPr>
            <w:rFonts w:ascii="Times New Roman" w:eastAsia="Times New Roman" w:hAnsi="Times New Roman" w:cs="Times New Roman"/>
          </w:rPr>
          <w:delText>and have published</w:delText>
        </w:r>
        <w:r w:rsidR="006135F0" w:rsidDel="00366830">
          <w:rPr>
            <w:rFonts w:ascii="Times New Roman" w:eastAsia="Times New Roman" w:hAnsi="Times New Roman" w:cs="Times New Roman"/>
          </w:rPr>
          <w:delText>)</w:delText>
        </w:r>
      </w:del>
      <w:r w:rsidR="003B607F">
        <w:rPr>
          <w:rFonts w:ascii="Times New Roman" w:eastAsia="Times New Roman" w:hAnsi="Times New Roman" w:cs="Times New Roman"/>
        </w:rPr>
        <w:t xml:space="preserve"> </w:t>
      </w:r>
      <w:r w:rsidR="009E2963">
        <w:rPr>
          <w:rFonts w:ascii="Times New Roman" w:eastAsia="Times New Roman" w:hAnsi="Times New Roman" w:cs="Times New Roman"/>
        </w:rPr>
        <w:t xml:space="preserve">that there are </w:t>
      </w:r>
      <w:r w:rsidR="00CD687A" w:rsidRPr="00CD687A">
        <w:rPr>
          <w:rFonts w:ascii="Times New Roman" w:eastAsia="Times New Roman" w:hAnsi="Times New Roman" w:cs="Times New Roman"/>
        </w:rPr>
        <w:t>substantial differences in amplification rate</w:t>
      </w:r>
      <w:r w:rsidR="009E2963">
        <w:rPr>
          <w:rFonts w:ascii="Times New Roman" w:eastAsia="Times New Roman" w:hAnsi="Times New Roman" w:cs="Times New Roman"/>
        </w:rPr>
        <w:t>s</w:t>
      </w:r>
      <w:r w:rsidR="00CD687A" w:rsidRPr="00CD687A">
        <w:rPr>
          <w:rFonts w:ascii="Times New Roman" w:eastAsia="Times New Roman" w:hAnsi="Times New Roman" w:cs="Times New Roman"/>
        </w:rPr>
        <w:t xml:space="preserve"> among taxa,</w:t>
      </w:r>
      <w:r w:rsidR="009E2963">
        <w:rPr>
          <w:rFonts w:ascii="Times New Roman" w:eastAsia="Times New Roman" w:hAnsi="Times New Roman" w:cs="Times New Roman"/>
        </w:rPr>
        <w:t xml:space="preserve"> including </w:t>
      </w:r>
      <w:r w:rsidR="00D9035A">
        <w:rPr>
          <w:rFonts w:ascii="Times New Roman" w:eastAsia="Times New Roman" w:hAnsi="Times New Roman" w:cs="Times New Roman"/>
        </w:rPr>
        <w:t>when using</w:t>
      </w:r>
      <w:r w:rsidR="009E2963">
        <w:rPr>
          <w:rFonts w:ascii="Times New Roman" w:eastAsia="Times New Roman" w:hAnsi="Times New Roman" w:cs="Times New Roman"/>
        </w:rPr>
        <w:t xml:space="preserve"> the MiFish primers</w:t>
      </w:r>
      <w:ins w:id="152" w:author="Zachary Gold" w:date="2022-03-18T10:23:00Z">
        <w:r w:rsidR="00366830">
          <w:rPr>
            <w:rFonts w:ascii="Times New Roman" w:eastAsia="Times New Roman" w:hAnsi="Times New Roman" w:cs="Times New Roman"/>
          </w:rPr>
          <w:t xml:space="preserve"> </w:t>
        </w:r>
      </w:ins>
      <w:ins w:id="153" w:author="Zachary Gold" w:date="2022-03-18T10:22:00Z">
        <w:r w:rsidR="00366830">
          <w:rPr>
            <w:rFonts w:ascii="Times New Roman" w:eastAsia="Times New Roman" w:hAnsi="Times New Roman" w:cs="Times New Roman"/>
          </w:rPr>
          <w:fldChar w:fldCharType="begin" w:fldLock="1"/>
        </w:r>
      </w:ins>
      <w:r w:rsidR="00366830">
        <w:rPr>
          <w:rFonts w:ascii="Times New Roman" w:eastAsia="Times New Roman" w:hAnsi="Times New Roman" w:cs="Times New Roman"/>
        </w:rPr>
        <w:instrText>ADDIN CSL_CITATION {"citationItems":[{"id":"ITEM-1","itemData":{"DOI":"10.1038/s41598-019-48546-x","ISSN":"20452322","PMID":"31431641","abstract":"As environmental DNA (eDNA) studies have grown in popularity for use in ecological applications, it has become clear that their results differ in significant ways from those of traditional, non-PCR-based surveys. In general, eDNA studies that rely on amplicon sequencing may detect hundreds of species present in a sampled environment, but the resulting species composition can be idiosyncratic, reflecting species’ true biomass abundances poorly or not at all. Here, we use a set of simulations to develop a mechanistic understanding of the processes leading to the kinds of results common in mixed-template PCR-based (metabarcoding) studies. In particular, we focus on the effects of PCR cycle number and primer amplification efficiency on the results of diversity metrics in sequencing studies. We then show that proportional indices of amplicon reads capture trends in taxon biomass with high accuracy, particularly where amplification efficiency is high (median correlation up to 0.97). Our results explain much of the observed behavior of PCR-based studies, and lead to recommendations for best practices in the field.","author":[{"dropping-particle":"","family":"Kelly","given":"Ryan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Reports","id":"ITEM-1","issue":"1","issued":{"date-parts":[["2019"]]},"page":"1-14","publisher":"Nature Publishing Group","title":"Understanding PCR Processes to Draw Meaningful Conclusions from Environmental DNA Studies","type":"article-journal","volume":"9"},"uris":["http://www.mendeley.com/documents/?uuid=daaa96b9-1644-46f7-bf30-95a34efb76c1"]},{"id":"ITEM-2","itemData":{"DOI":"10.1371/journal.pcbi.1009113","ISSN":"15537358","PMID":"34228723","abstract":"PCR amplification plays an integral role in the measurement of mixed microbial communities via high-throughput DNA sequencing of the 16S ribosomal RNA (rRNA) gene. Yet PCR is also known to introduce multiple forms of bias in 16S rRNA studies. Here we present a paired modeling and experimental approach to characterize and mitigate PCR NPM-bias (PCR bias from non-primer-mismatch sources) in microbiota surveys. We use experimental data from mock bacterial communities to validate our approach and human gut microbiota samples to characterize PCR NPM-bias under real-world conditions. Our results suggest that PCR NPM-bias can skew estimates of microbial relative abundances by a factor of 4 or more, but that this bias can be mitigated using log-ratio linear models.","author":[{"dropping-particle":"","family":"Silverman","given":"Justin D.","non-dropping-particle":"","parse-names":false,"suffix":""},{"dropping-particle":"","family":"Bloom","given":"Rachael J.","non-dropping-particle":"","parse-names":false,"suffix":""},{"dropping-particle":"","family":"Jiang","given":"Sharon","non-dropping-particle":"","parse-names":false,"suffix":""},{"dropping-particle":"","family":"Durand","given":"Heather K.","non-dropping-particle":"","parse-names":false,"suffix":""},{"dropping-particle":"","family":"Dallow","given":"Eric","non-dropping-particle":"","parse-names":false,"suffix":""},{"dropping-particle":"","family":"Mukherjee","given":"Sayan","non-dropping-particle":"","parse-names":false,"suffix":""},{"dropping-particle":"","family":"David","given":"Lawrence A.","non-dropping-particle":"","parse-names":false,"suffix":""}],"container-title":"PLoS Computational Biology","id":"ITEM-2","issue":"7","issued":{"date-parts":[["2021"]]},"page":"e1009113","publisher":"Public Library of Science San Francisco, CA USA","title":"Measuring and mitigating PCR bias in microbiota datasets","type":"article-journal","volume":"17"},"uris":["http://www.mendeley.com/documents/?uuid=aeb9a299-669d-4593-a9da-3af60d763c0c"]},{"id":"ITEM-3","itemData":{"DOI":"10.7554/eLife.46923","ISSN":"2050084X","PMID":"31502536","abstract":"Marker-gene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measurements.","author":[{"dropping-particle":"","family":"McLaren","given":"Michael R.","non-dropping-particle":"","parse-names":false,"suffix":""},{"dropping-particle":"","family":"Willis","given":"Amy D.","non-dropping-particle":"","parse-names":false,"suffix":""},{"dropping-particle":"","family":"Callahan","given":"Benjamin J.","non-dropping-particle":"","parse-names":false,"suffix":""}],"container-title":"eLife","id":"ITEM-3","issued":{"date-parts":[["2019"]]},"page":"e46923","publisher":"eLife Sciences Publications Limited","title":"Consistent and correctable bias in metagenomic sequencing experiments","type":"article-journal","volume":"8"},"uris":["http://www.mendeley.com/documents/?uuid=e896993a-b325-41c9-ac1e-a9211e4af8d0"]}],"mendeley":{"formattedCitation":"(&lt;i&gt;39&lt;/i&gt;, &lt;i&gt;41&lt;/i&gt;, &lt;i&gt;46&lt;/i&gt;)","plainTextFormattedCitation":"(39, 41, 46)","previouslyFormattedCitation":"(&lt;i&gt;2&lt;/i&gt;, &lt;i&gt;46&lt;/i&gt;)"},"properties":{"noteIndex":0},"schema":"https://github.com/citation-style-language/schema/raw/master/csl-citation.json"}</w:instrText>
      </w:r>
      <w:r w:rsidR="00366830">
        <w:rPr>
          <w:rFonts w:ascii="Times New Roman" w:eastAsia="Times New Roman" w:hAnsi="Times New Roman" w:cs="Times New Roman"/>
        </w:rPr>
        <w:fldChar w:fldCharType="separate"/>
      </w:r>
      <w:r w:rsidR="00366830" w:rsidRPr="00366830">
        <w:rPr>
          <w:rFonts w:ascii="Times New Roman" w:eastAsia="Times New Roman" w:hAnsi="Times New Roman" w:cs="Times New Roman"/>
          <w:noProof/>
        </w:rPr>
        <w:t>(</w:t>
      </w:r>
      <w:r w:rsidR="00366830" w:rsidRPr="00366830">
        <w:rPr>
          <w:rFonts w:ascii="Times New Roman" w:eastAsia="Times New Roman" w:hAnsi="Times New Roman" w:cs="Times New Roman"/>
          <w:i/>
          <w:noProof/>
        </w:rPr>
        <w:t>39</w:t>
      </w:r>
      <w:r w:rsidR="00366830" w:rsidRPr="00366830">
        <w:rPr>
          <w:rFonts w:ascii="Times New Roman" w:eastAsia="Times New Roman" w:hAnsi="Times New Roman" w:cs="Times New Roman"/>
          <w:noProof/>
        </w:rPr>
        <w:t xml:space="preserve">, </w:t>
      </w:r>
      <w:r w:rsidR="00366830" w:rsidRPr="00366830">
        <w:rPr>
          <w:rFonts w:ascii="Times New Roman" w:eastAsia="Times New Roman" w:hAnsi="Times New Roman" w:cs="Times New Roman"/>
          <w:i/>
          <w:noProof/>
        </w:rPr>
        <w:t>41</w:t>
      </w:r>
      <w:r w:rsidR="00366830" w:rsidRPr="00366830">
        <w:rPr>
          <w:rFonts w:ascii="Times New Roman" w:eastAsia="Times New Roman" w:hAnsi="Times New Roman" w:cs="Times New Roman"/>
          <w:noProof/>
        </w:rPr>
        <w:t xml:space="preserve">, </w:t>
      </w:r>
      <w:r w:rsidR="00366830" w:rsidRPr="00366830">
        <w:rPr>
          <w:rFonts w:ascii="Times New Roman" w:eastAsia="Times New Roman" w:hAnsi="Times New Roman" w:cs="Times New Roman"/>
          <w:i/>
          <w:noProof/>
        </w:rPr>
        <w:t>46</w:t>
      </w:r>
      <w:r w:rsidR="00366830" w:rsidRPr="00366830">
        <w:rPr>
          <w:rFonts w:ascii="Times New Roman" w:eastAsia="Times New Roman" w:hAnsi="Times New Roman" w:cs="Times New Roman"/>
          <w:noProof/>
        </w:rPr>
        <w:t>)</w:t>
      </w:r>
      <w:ins w:id="154" w:author="Zachary Gold" w:date="2022-03-18T10:22:00Z">
        <w:r w:rsidR="00366830">
          <w:rPr>
            <w:rFonts w:ascii="Times New Roman" w:eastAsia="Times New Roman" w:hAnsi="Times New Roman" w:cs="Times New Roman"/>
          </w:rPr>
          <w:fldChar w:fldCharType="end"/>
        </w:r>
      </w:ins>
      <w:r w:rsidR="00D9035A">
        <w:rPr>
          <w:rFonts w:ascii="Times New Roman" w:eastAsia="Times New Roman" w:hAnsi="Times New Roman" w:cs="Times New Roman"/>
        </w:rPr>
        <w:t xml:space="preserve">. Indeed, </w:t>
      </w:r>
      <w:r w:rsidR="00CD687A" w:rsidRPr="00CD687A">
        <w:rPr>
          <w:rFonts w:ascii="Times New Roman" w:eastAsia="Times New Roman" w:hAnsi="Times New Roman" w:cs="Times New Roman"/>
        </w:rPr>
        <w:t>our model</w:t>
      </w:r>
      <w:r w:rsidR="003B607F">
        <w:rPr>
          <w:rFonts w:ascii="Times New Roman" w:eastAsia="Times New Roman" w:hAnsi="Times New Roman" w:cs="Times New Roman"/>
        </w:rPr>
        <w:t xml:space="preserve"> approaches this issue </w:t>
      </w:r>
      <w:del w:id="155" w:author="Zachary Gold" w:date="2022-03-18T10:24:00Z">
        <w:r w:rsidR="003B607F" w:rsidDel="00366830">
          <w:rPr>
            <w:rFonts w:ascii="Times New Roman" w:eastAsia="Times New Roman" w:hAnsi="Times New Roman" w:cs="Times New Roman"/>
          </w:rPr>
          <w:delText>head on</w:delText>
        </w:r>
      </w:del>
      <w:ins w:id="156" w:author="Zachary Gold" w:date="2022-03-18T10:24:00Z">
        <w:r w:rsidR="00366830">
          <w:rPr>
            <w:rFonts w:ascii="Times New Roman" w:eastAsia="Times New Roman" w:hAnsi="Times New Roman" w:cs="Times New Roman"/>
          </w:rPr>
          <w:t>head-on</w:t>
        </w:r>
      </w:ins>
      <w:r w:rsidR="003B607F">
        <w:rPr>
          <w:rFonts w:ascii="Times New Roman" w:eastAsia="Times New Roman" w:hAnsi="Times New Roman" w:cs="Times New Roman"/>
        </w:rPr>
        <w:t xml:space="preserve"> and</w:t>
      </w:r>
      <w:r w:rsidR="00CD687A" w:rsidRPr="00CD687A">
        <w:rPr>
          <w:rFonts w:ascii="Times New Roman" w:eastAsia="Times New Roman" w:hAnsi="Times New Roman" w:cs="Times New Roman"/>
        </w:rPr>
        <w:t xml:space="preserve"> handles this explicitly by assigning a unique value for </w:t>
      </w:r>
      <w:r w:rsidR="00D9035A">
        <w:rPr>
          <w:rFonts w:ascii="Times New Roman" w:eastAsia="Times New Roman" w:hAnsi="Times New Roman" w:cs="Times New Roman"/>
        </w:rPr>
        <w:t xml:space="preserve">the </w:t>
      </w:r>
      <w:r w:rsidR="00CD687A" w:rsidRPr="00CD687A">
        <w:rPr>
          <w:rFonts w:ascii="Times New Roman" w:eastAsia="Times New Roman" w:hAnsi="Times New Roman" w:cs="Times New Roman"/>
        </w:rPr>
        <w:t xml:space="preserve">amplification efficiency to each taxon. </w:t>
      </w:r>
    </w:p>
    <w:p w14:paraId="7B6C2A8C" w14:textId="77777777" w:rsidR="00366830" w:rsidRDefault="006135F0" w:rsidP="00366830">
      <w:pPr>
        <w:ind w:left="180" w:firstLine="540"/>
        <w:rPr>
          <w:ins w:id="157" w:author="Zachary Gold" w:date="2022-03-18T10:24:00Z"/>
          <w:rFonts w:ascii="Times New Roman" w:eastAsia="Times New Roman" w:hAnsi="Times New Roman" w:cs="Times New Roman"/>
        </w:rPr>
      </w:pPr>
      <w:r>
        <w:rPr>
          <w:rFonts w:ascii="Times New Roman" w:eastAsia="Times New Roman" w:hAnsi="Times New Roman" w:cs="Times New Roman"/>
        </w:rPr>
        <w:t>If the comment speaks to sporadic</w:t>
      </w:r>
      <w:r w:rsidR="00740FD0" w:rsidRPr="00CD687A">
        <w:rPr>
          <w:rFonts w:ascii="Times New Roman" w:eastAsia="Times New Roman" w:hAnsi="Times New Roman" w:cs="Times New Roman"/>
        </w:rPr>
        <w:t xml:space="preserve"> MiFish amplification from the same starting material -- whereby a taxon is amplified in one reaction but not in a replicate reaction</w:t>
      </w:r>
      <w:r>
        <w:rPr>
          <w:rFonts w:ascii="Times New Roman" w:eastAsia="Times New Roman" w:hAnsi="Times New Roman" w:cs="Times New Roman"/>
        </w:rPr>
        <w:t xml:space="preserve">, </w:t>
      </w:r>
      <w:r w:rsidR="00740FD0" w:rsidRPr="00CD687A">
        <w:rPr>
          <w:rFonts w:ascii="Times New Roman" w:eastAsia="Times New Roman" w:hAnsi="Times New Roman" w:cs="Times New Roman"/>
        </w:rPr>
        <w:t xml:space="preserve">this </w:t>
      </w:r>
      <w:r>
        <w:rPr>
          <w:rFonts w:ascii="Times New Roman" w:eastAsia="Times New Roman" w:hAnsi="Times New Roman" w:cs="Times New Roman"/>
        </w:rPr>
        <w:t xml:space="preserve">is a well-known </w:t>
      </w:r>
      <w:r w:rsidR="00740FD0" w:rsidRPr="00CD687A">
        <w:rPr>
          <w:rFonts w:ascii="Times New Roman" w:eastAsia="Times New Roman" w:hAnsi="Times New Roman" w:cs="Times New Roman"/>
        </w:rPr>
        <w:t>phenomenon general to PCR with rare templates</w:t>
      </w:r>
      <w:r w:rsidR="00740FD0">
        <w:rPr>
          <w:rFonts w:ascii="Times New Roman" w:eastAsia="Times New Roman" w:hAnsi="Times New Roman" w:cs="Times New Roman"/>
        </w:rPr>
        <w:t xml:space="preserve"> </w:t>
      </w:r>
      <w:r w:rsidR="00740FD0">
        <w:rPr>
          <w:rFonts w:ascii="Times New Roman" w:eastAsia="Times New Roman" w:hAnsi="Times New Roman" w:cs="Times New Roman"/>
        </w:rPr>
        <w:fldChar w:fldCharType="begin" w:fldLock="1"/>
      </w:r>
      <w:r w:rsidR="00366830">
        <w:rPr>
          <w:rFonts w:ascii="Times New Roman" w:eastAsia="Times New Roman" w:hAnsi="Times New Roman" w:cs="Times New Roman"/>
        </w:rPr>
        <w:instrText>ADDIN CSL_CITATION {"citationItems":[{"id":"ITEM-1","itemData":{"DOI":"10.1186/s13059-021-02400-4","ISSN":"1474760X","PMID":"34183041","abstract":"A critical challenge in microbiome data analysis is the existence of many non-biological zeros, which distort taxon abundance distributions, complicate data analysis, and jeopardize the reliability of scientific discoveries. To address this issue, we propose the first imputation method for microbiome data—mbImpute—to identify and recover likely non-biological zeros by borrowing information jointly from similar samples, similar taxa, and optional metadata including sample covariates and taxon phylogeny. We demonstrate that mbImpute improves the power of identifying disease-related taxa from microbiome data of type 2 diabetes and colorectal cancer, and mbImpute preserves non-zero distributions of taxa abundances.","author":[{"dropping-particle":"","family":"Jiang","given":"Ruochen","non-dropping-particle":"","parse-names":false,"suffix":""},{"dropping-particle":"","family":"Li","given":"Wei Vivian","non-dropping-particle":"","parse-names":false,"suffix":""},{"dropping-particle":"","family":"Li","given":"Jingyi Jessica","non-dropping-particle":"","parse-names":false,"suffix":""}],"container-title":"Genome Biology","id":"ITEM-1","issue":"1","issued":{"date-parts":[["2021"]]},"page":"1-27","publisher":"BioMed Central","title":"mbImpute: an accurate and robust imputation method for microbiome data","type":"article-journal","volume":"22"},"uris":["http://www.mendeley.com/documents/?uuid=8d128a06-d674-4604-97c0-45bee0e9d7c7"]},{"id":"ITEM-2","itemData":{"DOI":"10.7717/peerj.3006","ISSN":"21678359","abstract":"DNA metabarcoding, the PCR-based profiling of natural communities, is becoming the method of choice for biodiversity monitoring because it circumvents some of the limitations inherent to traditional ecological surveys. However, potential sources of bias that can affect the reproducibility of this method remain to be quantified. The interpretation of differences in patterns of sequence abundance and the ecological relevance of rare sequences remain particularly uncertain. Here we used one artificial mock community to explore the significance of abundance patterns and disentangle the effects of two potential biases on data reproducibility: indexed PCR primers and random sampling during Illumina MiSeq sequencing. We amplified a short fragment of the mitochondrial Cytochrome c Oxidase Subunit I (COI) for a single mock sample containing equimolar amounts of total genomic DNA from 34 marine invertebrates belonging to six phyla. We used seven indexed broad-range primers and sequenced the resulting library on two consecutive Illumina MiSeq runs. The total number of Operational Taxonomic Units (OTUs) was ~4 times higher than expected based on the composition of the mock sample. Moreover, the total number of reads for the 34 components of the mock sample differed by up to three orders of magnitude. However, 79 out of 86 of the unexpected OTUs were represented by &lt;10 sequences that did not appear consistently across replicates. Our data suggest that random sampling of rare OTUs (e.g., small associated fauna such as parasites) accounted for most of variation in OTU presence-absence, whereas biases associated with indexed PCRs accounted for a larger amount of variation in relative abundance patterns. These results suggest that random sampling during sequencing leads to the low reproducibility of rare OTUs. We suggest that the strategy for handling rare OTUs should depend on the objectives of the study. Systematic removal of rare OTUs may avoid inflating diversity based on common β descriptors but will exclude positive records of taxa that are functionally important. Our results further reinforce the need for technical replicates (parallel PCR and sequencing from the same sample) in metabarcoding experimental designs. Data reproducibility should be determined empirically as it will depend upon the sequencing depth, the type of sample, the sequence analysis pipeline, and the number of replicates. Moreover, estimating relative biomasses or abundances based on read coun…","author":[{"dropping-particle":"","family":"Leray","given":"Matthieu","non-dropping-particle":"","parse-names":false,"suffix":""},{"dropping-particle":"","family":"Knowlton","given":"Nancy","non-dropping-particle":"","parse-names":false,"suffix":""}],"container-title":"PeerJ","id":"ITEM-2","issue":"3","issued":{"date-parts":[["2017"]]},"page":"e3006","publisher":"PeerJ Inc.","title":"Random sampling causes the low reproducibility of rare eukaryotic OTUs in Illumina COI metabarcoding","type":"article-journal","volume":"2017"},"uris":["http://www.mendeley.com/documents/?uuid=84a3f6a5-4415-4604-8465-decced897dfd"]},{"id":"ITEM-3","itemData":{"DOI":"10.1016/j.csbj.2020.09.014","ISSN":"20010370","abstract":"Genomic studies feature multivariate count data from high-throughput DNA sequencing experiments, which often contain many zero values. These zeros can cause artifacts for statistical analyses and multiple modeling approaches have been developed in response. Here, we apply different zero-handling models to gene-expression and microbiome datasets and show models can disagree substantially in terms of identifying the most differentially expressed sequences. Next, to rationally examine how different zero handling models behave, we developed a conceptual framework outlining four types of processes that may give rise to zero values in sequence count data. Last, we performed simulations to test how zero handling models behave in the presence of these different zero generating processes. Our simulations showed that simple count models are sufficient across multiple processes, even when the true underlying process is unknown. On the other hand, a common zero handling technique known as “zero-inflation” was only suitable under a zero generating process associated with an unlikely set of biological and experimental conditions. In concert, our work here suggests several specific guidelines for developing and choosing state-of-the-art models for analyzing sparse sequence count data.","author":[{"dropping-particle":"","family":"Silverman","given":"Justin D.","non-dropping-particle":"","parse-names":false,"suffix":""},{"dropping-particle":"","family":"Roche","given":"Kimberly","non-dropping-particle":"","parse-names":false,"suffix":""},{"dropping-particle":"","family":"Mukherjee","given":"Sayan","non-dropping-particle":"","parse-names":false,"suffix":""},{"dropping-particle":"","family":"David","given":"Lawrence A.","non-dropping-particle":"","parse-names":false,"suffix":""}],"container-title":"Computational and Structural Biotechnology Journal","id":"ITEM-3","issued":{"date-parts":[["2020"]]},"page":"2789-2798","publisher":"Elsevier","title":"Naught all zeros in sequence count data are the same","type":"article-journal","volume":"18"},"uris":["http://www.mendeley.com/documents/?uuid=c0e85eb8-9ed1-4538-8c17-a1b2b9f5e7df"]}],"mendeley":{"formattedCitation":"(&lt;i&gt;16&lt;/i&gt;, &lt;i&gt;17&lt;/i&gt;, &lt;i&gt;22&lt;/i&gt;)","plainTextFormattedCitation":"(16, 17, 22)","previouslyFormattedCitation":"(&lt;i&gt;16&lt;/i&gt;, &lt;i&gt;17&lt;/i&gt;, &lt;i&gt;22&lt;/i&gt;)"},"properties":{"noteIndex":0},"schema":"https://github.com/citation-style-language/schema/raw/master/csl-citation.json"}</w:instrText>
      </w:r>
      <w:r w:rsidR="00740FD0">
        <w:rPr>
          <w:rFonts w:ascii="Times New Roman" w:eastAsia="Times New Roman" w:hAnsi="Times New Roman" w:cs="Times New Roman"/>
        </w:rPr>
        <w:fldChar w:fldCharType="separate"/>
      </w:r>
      <w:r w:rsidR="00366830" w:rsidRPr="00366830">
        <w:rPr>
          <w:rFonts w:ascii="Times New Roman" w:eastAsia="Times New Roman" w:hAnsi="Times New Roman" w:cs="Times New Roman"/>
          <w:noProof/>
        </w:rPr>
        <w:t>(</w:t>
      </w:r>
      <w:r w:rsidR="00366830" w:rsidRPr="00366830">
        <w:rPr>
          <w:rFonts w:ascii="Times New Roman" w:eastAsia="Times New Roman" w:hAnsi="Times New Roman" w:cs="Times New Roman"/>
          <w:i/>
          <w:noProof/>
        </w:rPr>
        <w:t>16</w:t>
      </w:r>
      <w:r w:rsidR="00366830" w:rsidRPr="00366830">
        <w:rPr>
          <w:rFonts w:ascii="Times New Roman" w:eastAsia="Times New Roman" w:hAnsi="Times New Roman" w:cs="Times New Roman"/>
          <w:noProof/>
        </w:rPr>
        <w:t xml:space="preserve">, </w:t>
      </w:r>
      <w:r w:rsidR="00366830" w:rsidRPr="00366830">
        <w:rPr>
          <w:rFonts w:ascii="Times New Roman" w:eastAsia="Times New Roman" w:hAnsi="Times New Roman" w:cs="Times New Roman"/>
          <w:i/>
          <w:noProof/>
        </w:rPr>
        <w:t>17</w:t>
      </w:r>
      <w:r w:rsidR="00366830" w:rsidRPr="00366830">
        <w:rPr>
          <w:rFonts w:ascii="Times New Roman" w:eastAsia="Times New Roman" w:hAnsi="Times New Roman" w:cs="Times New Roman"/>
          <w:noProof/>
        </w:rPr>
        <w:t xml:space="preserve">, </w:t>
      </w:r>
      <w:r w:rsidR="00366830" w:rsidRPr="00366830">
        <w:rPr>
          <w:rFonts w:ascii="Times New Roman" w:eastAsia="Times New Roman" w:hAnsi="Times New Roman" w:cs="Times New Roman"/>
          <w:i/>
          <w:noProof/>
        </w:rPr>
        <w:t>22</w:t>
      </w:r>
      <w:r w:rsidR="00366830" w:rsidRPr="00366830">
        <w:rPr>
          <w:rFonts w:ascii="Times New Roman" w:eastAsia="Times New Roman" w:hAnsi="Times New Roman" w:cs="Times New Roman"/>
          <w:noProof/>
        </w:rPr>
        <w:t>)</w:t>
      </w:r>
      <w:r w:rsidR="00740FD0">
        <w:rPr>
          <w:rFonts w:ascii="Times New Roman" w:eastAsia="Times New Roman" w:hAnsi="Times New Roman" w:cs="Times New Roman"/>
        </w:rPr>
        <w:fldChar w:fldCharType="end"/>
      </w:r>
      <w:r>
        <w:rPr>
          <w:rFonts w:ascii="Times New Roman" w:eastAsia="Times New Roman" w:hAnsi="Times New Roman" w:cs="Times New Roman"/>
        </w:rPr>
        <w:t xml:space="preserve">, and we document </w:t>
      </w:r>
      <w:r w:rsidRPr="00CD687A">
        <w:rPr>
          <w:rFonts w:ascii="Times New Roman" w:eastAsia="Times New Roman" w:hAnsi="Times New Roman" w:cs="Times New Roman"/>
        </w:rPr>
        <w:t>such behavior</w:t>
      </w:r>
      <w:r>
        <w:rPr>
          <w:rFonts w:ascii="Times New Roman" w:eastAsia="Times New Roman" w:hAnsi="Times New Roman" w:cs="Times New Roman"/>
        </w:rPr>
        <w:t xml:space="preserve"> in this manuscript</w:t>
      </w:r>
      <w:r w:rsidRPr="00CD687A">
        <w:rPr>
          <w:rFonts w:ascii="Times New Roman" w:eastAsia="Times New Roman" w:hAnsi="Times New Roman" w:cs="Times New Roman"/>
        </w:rPr>
        <w:t xml:space="preserve"> (see </w:t>
      </w:r>
      <w:r>
        <w:rPr>
          <w:rFonts w:ascii="Times New Roman" w:eastAsia="Times New Roman" w:hAnsi="Times New Roman" w:cs="Times New Roman"/>
        </w:rPr>
        <w:t>S</w:t>
      </w:r>
      <w:r w:rsidRPr="00CD687A">
        <w:rPr>
          <w:rFonts w:ascii="Times New Roman" w:eastAsia="Times New Roman" w:hAnsi="Times New Roman" w:cs="Times New Roman"/>
        </w:rPr>
        <w:t xml:space="preserve">upplemental </w:t>
      </w:r>
      <w:r>
        <w:rPr>
          <w:rFonts w:ascii="Times New Roman" w:eastAsia="Times New Roman" w:hAnsi="Times New Roman" w:cs="Times New Roman"/>
        </w:rPr>
        <w:t>Figures S1-S3</w:t>
      </w:r>
      <w:r w:rsidRPr="00CD687A">
        <w:rPr>
          <w:rFonts w:ascii="Times New Roman" w:eastAsia="Times New Roman" w:hAnsi="Times New Roman" w:cs="Times New Roman"/>
        </w:rPr>
        <w:t>)</w:t>
      </w:r>
      <w:r w:rsidR="00740FD0" w:rsidRPr="00CD687A">
        <w:rPr>
          <w:rFonts w:ascii="Times New Roman" w:eastAsia="Times New Roman" w:hAnsi="Times New Roman" w:cs="Times New Roman"/>
        </w:rPr>
        <w:t>. This</w:t>
      </w:r>
      <w:r>
        <w:rPr>
          <w:rFonts w:ascii="Times New Roman" w:eastAsia="Times New Roman" w:hAnsi="Times New Roman" w:cs="Times New Roman"/>
        </w:rPr>
        <w:t xml:space="preserve"> </w:t>
      </w:r>
      <w:r w:rsidR="00B548C6">
        <w:rPr>
          <w:rFonts w:ascii="Times New Roman" w:eastAsia="Times New Roman" w:hAnsi="Times New Roman" w:cs="Times New Roman"/>
        </w:rPr>
        <w:t>phenomenon</w:t>
      </w:r>
      <w:r w:rsidR="00740FD0" w:rsidRPr="00CD687A">
        <w:rPr>
          <w:rFonts w:ascii="Times New Roman" w:eastAsia="Times New Roman" w:hAnsi="Times New Roman" w:cs="Times New Roman"/>
        </w:rPr>
        <w:t xml:space="preserve"> adds noise to the observations and limits the accuracy with which we might predict amplicon abundances</w:t>
      </w:r>
      <w:r w:rsidR="00740FD0">
        <w:rPr>
          <w:rFonts w:ascii="Times New Roman" w:eastAsia="Times New Roman" w:hAnsi="Times New Roman" w:cs="Times New Roman"/>
        </w:rPr>
        <w:t xml:space="preserve"> (particularly rare ones)</w:t>
      </w:r>
      <w:r w:rsidR="00740FD0" w:rsidRPr="00CD687A">
        <w:rPr>
          <w:rFonts w:ascii="Times New Roman" w:eastAsia="Times New Roman" w:hAnsi="Times New Roman" w:cs="Times New Roman"/>
        </w:rPr>
        <w:t xml:space="preserve">, but </w:t>
      </w:r>
      <w:r w:rsidR="00B548C6">
        <w:rPr>
          <w:rFonts w:ascii="Times New Roman" w:eastAsia="Times New Roman" w:hAnsi="Times New Roman" w:cs="Times New Roman"/>
        </w:rPr>
        <w:t xml:space="preserve">it </w:t>
      </w:r>
      <w:r w:rsidR="00740FD0" w:rsidRPr="00CD687A">
        <w:rPr>
          <w:rFonts w:ascii="Times New Roman" w:eastAsia="Times New Roman" w:hAnsi="Times New Roman" w:cs="Times New Roman"/>
        </w:rPr>
        <w:t xml:space="preserve">does not fundamentally change </w:t>
      </w:r>
      <w:r w:rsidR="00B548C6">
        <w:rPr>
          <w:rFonts w:ascii="Times New Roman" w:eastAsia="Times New Roman" w:hAnsi="Times New Roman" w:cs="Times New Roman"/>
        </w:rPr>
        <w:t>the</w:t>
      </w:r>
      <w:r w:rsidR="00740FD0" w:rsidRPr="00CD687A">
        <w:rPr>
          <w:rFonts w:ascii="Times New Roman" w:eastAsia="Times New Roman" w:hAnsi="Times New Roman" w:cs="Times New Roman"/>
        </w:rPr>
        <w:t xml:space="preserve"> interpretation of our observations or of our model.</w:t>
      </w:r>
      <w:r w:rsidR="00217DE9">
        <w:rPr>
          <w:rFonts w:ascii="Times New Roman" w:eastAsia="Times New Roman" w:hAnsi="Times New Roman" w:cs="Times New Roman"/>
        </w:rPr>
        <w:t xml:space="preserve"> We mention this outcome in </w:t>
      </w:r>
      <w:r w:rsidR="00217DE9" w:rsidRPr="00366830">
        <w:rPr>
          <w:rFonts w:ascii="Times New Roman" w:eastAsia="Times New Roman" w:hAnsi="Times New Roman" w:cs="Times New Roman"/>
          <w:highlight w:val="yellow"/>
        </w:rPr>
        <w:t>lines X-X</w:t>
      </w:r>
      <w:r w:rsidR="00217DE9">
        <w:rPr>
          <w:rFonts w:ascii="Times New Roman" w:eastAsia="Times New Roman" w:hAnsi="Times New Roman" w:cs="Times New Roman"/>
        </w:rPr>
        <w:t xml:space="preserve"> in the current manuscript.</w:t>
      </w:r>
      <w:r w:rsidR="00B548C6">
        <w:rPr>
          <w:rFonts w:ascii="Times New Roman" w:eastAsia="Times New Roman" w:hAnsi="Times New Roman" w:cs="Times New Roman"/>
        </w:rPr>
        <w:t xml:space="preserve"> </w:t>
      </w:r>
    </w:p>
    <w:p w14:paraId="41BA159B" w14:textId="2468BD9D" w:rsidR="00CD687A" w:rsidRDefault="003B607F" w:rsidP="00366830">
      <w:pPr>
        <w:ind w:left="180" w:firstLine="540"/>
        <w:rPr>
          <w:rFonts w:ascii="Times New Roman" w:eastAsia="Times New Roman" w:hAnsi="Times New Roman" w:cs="Times New Roman"/>
        </w:rPr>
      </w:pPr>
      <w:r>
        <w:rPr>
          <w:rFonts w:ascii="Times New Roman" w:eastAsia="Times New Roman" w:hAnsi="Times New Roman" w:cs="Times New Roman"/>
        </w:rPr>
        <w:t xml:space="preserve">It </w:t>
      </w:r>
      <w:r w:rsidR="00B548C6">
        <w:rPr>
          <w:rFonts w:ascii="Times New Roman" w:eastAsia="Times New Roman" w:hAnsi="Times New Roman" w:cs="Times New Roman"/>
        </w:rPr>
        <w:t>might</w:t>
      </w:r>
      <w:r>
        <w:rPr>
          <w:rFonts w:ascii="Times New Roman" w:eastAsia="Times New Roman" w:hAnsi="Times New Roman" w:cs="Times New Roman"/>
        </w:rPr>
        <w:t xml:space="preserve"> also</w:t>
      </w:r>
      <w:r w:rsidR="00B548C6">
        <w:rPr>
          <w:rFonts w:ascii="Times New Roman" w:eastAsia="Times New Roman" w:hAnsi="Times New Roman" w:cs="Times New Roman"/>
        </w:rPr>
        <w:t xml:space="preserve"> be</w:t>
      </w:r>
      <w:r>
        <w:rPr>
          <w:rFonts w:ascii="Times New Roman" w:eastAsia="Times New Roman" w:hAnsi="Times New Roman" w:cs="Times New Roman"/>
        </w:rPr>
        <w:t xml:space="preserve"> possible that t</w:t>
      </w:r>
      <w:r w:rsidR="00CD687A">
        <w:rPr>
          <w:rFonts w:ascii="Times New Roman" w:eastAsia="Times New Roman" w:hAnsi="Times New Roman" w:cs="Times New Roman"/>
        </w:rPr>
        <w:t xml:space="preserve">he reviewer’s comment </w:t>
      </w:r>
      <w:r w:rsidR="00B548C6">
        <w:rPr>
          <w:rFonts w:ascii="Times New Roman" w:eastAsia="Times New Roman" w:hAnsi="Times New Roman" w:cs="Times New Roman"/>
        </w:rPr>
        <w:t xml:space="preserve">is about </w:t>
      </w:r>
      <w:r>
        <w:rPr>
          <w:rFonts w:ascii="Times New Roman" w:eastAsia="Times New Roman" w:hAnsi="Times New Roman" w:cs="Times New Roman"/>
        </w:rPr>
        <w:t>the possibility of differential</w:t>
      </w:r>
      <w:r w:rsidR="00CD687A">
        <w:rPr>
          <w:rFonts w:ascii="Times New Roman" w:eastAsia="Times New Roman" w:hAnsi="Times New Roman" w:cs="Times New Roman"/>
        </w:rPr>
        <w:t xml:space="preserve"> taxonomic assignment </w:t>
      </w:r>
      <w:r>
        <w:rPr>
          <w:rFonts w:ascii="Times New Roman" w:eastAsia="Times New Roman" w:hAnsi="Times New Roman" w:cs="Times New Roman"/>
        </w:rPr>
        <w:t>(“</w:t>
      </w:r>
      <w:r w:rsidRPr="00366830">
        <w:rPr>
          <w:rFonts w:ascii="Times New Roman" w:eastAsia="Times New Roman" w:hAnsi="Times New Roman" w:cs="Times New Roman"/>
        </w:rPr>
        <w:t xml:space="preserve">in terms of </w:t>
      </w:r>
      <w:del w:id="158" w:author="Zachary Gold" w:date="2022-03-18T10:25:00Z">
        <w:r w:rsidRPr="00366830" w:rsidDel="00366830">
          <w:rPr>
            <w:rFonts w:ascii="Times New Roman" w:eastAsia="Times New Roman" w:hAnsi="Times New Roman" w:cs="Times New Roman"/>
          </w:rPr>
          <w:delText>favorizing</w:delText>
        </w:r>
      </w:del>
      <w:ins w:id="159" w:author="Zachary Gold" w:date="2022-03-18T10:25:00Z">
        <w:r w:rsidR="00366830">
          <w:rPr>
            <w:rFonts w:ascii="Times New Roman" w:eastAsia="Times New Roman" w:hAnsi="Times New Roman" w:cs="Times New Roman"/>
          </w:rPr>
          <w:t>favoring</w:t>
        </w:r>
      </w:ins>
      <w:r w:rsidRPr="00366830">
        <w:rPr>
          <w:rFonts w:ascii="Times New Roman" w:eastAsia="Times New Roman" w:hAnsi="Times New Roman" w:cs="Times New Roman"/>
        </w:rPr>
        <w:t xml:space="preserve"> specific species”)</w:t>
      </w:r>
      <w:r w:rsidR="00CD687A">
        <w:rPr>
          <w:rFonts w:ascii="Times New Roman" w:eastAsia="Times New Roman" w:hAnsi="Times New Roman" w:cs="Times New Roman"/>
        </w:rPr>
        <w:t xml:space="preserve">. </w:t>
      </w:r>
      <w:r>
        <w:rPr>
          <w:rFonts w:ascii="Times New Roman" w:eastAsia="Times New Roman" w:hAnsi="Times New Roman" w:cs="Times New Roman"/>
        </w:rPr>
        <w:t>If so, there are</w:t>
      </w:r>
      <w:r w:rsidR="00CD687A">
        <w:rPr>
          <w:rFonts w:ascii="Times New Roman" w:eastAsia="Times New Roman" w:hAnsi="Times New Roman" w:cs="Times New Roman"/>
        </w:rPr>
        <w:t xml:space="preserve"> dozens of previous studies benchmarking and validating the MiFish primer set both </w:t>
      </w:r>
      <w:r w:rsidR="00CD687A">
        <w:rPr>
          <w:rFonts w:ascii="Times New Roman" w:eastAsia="Times New Roman" w:hAnsi="Times New Roman" w:cs="Times New Roman"/>
          <w:i/>
          <w:iCs/>
        </w:rPr>
        <w:t xml:space="preserve">in vitro </w:t>
      </w:r>
      <w:r w:rsidR="00CD687A">
        <w:rPr>
          <w:rFonts w:ascii="Times New Roman" w:eastAsia="Times New Roman" w:hAnsi="Times New Roman" w:cs="Times New Roman"/>
        </w:rPr>
        <w:t xml:space="preserve">and </w:t>
      </w:r>
      <w:r w:rsidR="00CD687A">
        <w:rPr>
          <w:rFonts w:ascii="Times New Roman" w:eastAsia="Times New Roman" w:hAnsi="Times New Roman" w:cs="Times New Roman"/>
          <w:i/>
          <w:iCs/>
        </w:rPr>
        <w:t xml:space="preserve">in </w:t>
      </w:r>
      <w:r w:rsidR="00CD687A" w:rsidRPr="00CD687A">
        <w:rPr>
          <w:rFonts w:ascii="Times New Roman" w:eastAsia="Times New Roman" w:hAnsi="Times New Roman" w:cs="Times New Roman"/>
          <w:i/>
          <w:iCs/>
        </w:rPr>
        <w:t>silic</w:t>
      </w:r>
      <w:r w:rsidR="00CD687A">
        <w:rPr>
          <w:rFonts w:ascii="Times New Roman" w:eastAsia="Times New Roman" w:hAnsi="Times New Roman" w:cs="Times New Roman"/>
          <w:i/>
          <w:iCs/>
        </w:rPr>
        <w:t>o</w:t>
      </w:r>
      <w:r w:rsidR="005D305C">
        <w:rPr>
          <w:rFonts w:ascii="Times New Roman" w:eastAsia="Times New Roman" w:hAnsi="Times New Roman" w:cs="Times New Roman"/>
          <w:i/>
          <w:iCs/>
        </w:rPr>
        <w:t xml:space="preserve"> </w:t>
      </w:r>
      <w:r w:rsidR="00CD687A">
        <w:rPr>
          <w:rFonts w:ascii="Times New Roman" w:eastAsia="Times New Roman" w:hAnsi="Times New Roman" w:cs="Times New Roman"/>
        </w:rPr>
        <w:fldChar w:fldCharType="begin" w:fldLock="1"/>
      </w:r>
      <w:r w:rsidR="00366830">
        <w:rPr>
          <w:rFonts w:ascii="Times New Roman" w:eastAsia="Times New Roman" w:hAnsi="Times New Roman" w:cs="Times New Roman"/>
        </w:rPr>
        <w:instrText>ADDIN CSL_CITATION {"citationItems":[{"id":"ITEM-1","itemData":{"DOI":"10.1111/1755-0998.13450","ISSN":"17550998","PMID":"34235858","abstract":"DNA metabarcoding is an important tool for molecular ecology. However, its effectiveness hinges on the quality of reference sequence databases and classification parameters employed. Here we evaluate the performance of MiFish 12S taxonomic assignments using a case study of California Current Large Marine Ecosystem fishes to determine best practices for metabarcoding. Specifically, we use a taxonomy cross-validation by identity framework to compare classification performance between a global database comprised of all available sequences and a curated database that only includes sequences of fishes from the California Current Large Marine Ecosystem. We demonstrate that the regional database provides higher assignment accuracy than the comprehensive global database. We also document a tradeoff between accuracy and misclassification across a range of taxonomic cutoff scores, highlighting the importance of parameter selection for taxonomic classification. Furthermore, we compared assignment accuracy with and without the inclusion of additionally generated reference sequences. To this end, we sequenced tissue from 597 species using the MiFish 12S primers, adding 252 species to GenBank's existing 550 California Current Large Marine Ecosystem fish sequences. We then compared species and reads identified from seawater environmental DNA samples using global databases with and without our generated references, and the regional database. The addition of new references allowed for the identification of 16 additional native taxa representing 17.0% of total reads from eDNA samples, including species with vast ecological and economic value. Together these results demonstrate the importance of comprehensive and curated reference databases for effective metabarcoding and the need for locus-specific validation efforts.","author":[{"dropping-particle":"","family":"Gold","given":"Zachary","non-dropping-particle":"","parse-names":false,"suffix":""},{"dropping-particle":"","family":"Curd","given":"Emily E.","non-dropping-particle":"","parse-names":false,"suffix":""},{"dropping-particle":"","family":"Goodwin","given":"Kelly D.","non-dropping-particle":"","parse-names":false,"suffix":""},{"dropping-particle":"","family":"Choi","given":"Emma S.","non-dropping-particle":"","parse-names":false,"suffix":""},{"dropping-particle":"","family":"Frable","given":"Benjamin W.","non-dropping-particle":"","parse-names":false,"suffix":""},{"dropping-particle":"","family":"Thompson","given":"Andrew R.","non-dropping-particle":"","parse-names":false,"suffix":""},{"dropping-particle":"","family":"Walker","given":"Harold J.","non-dropping-particle":"","parse-names":false,"suffix":""},{"dropping-particle":"","family":"Burton","given":"Ronald S.","non-dropping-particle":"","parse-names":false,"suffix":""},{"dropping-particle":"","family":"Kacev","given":"Dovi","non-dropping-particle":"","parse-names":false,"suffix":""},{"dropping-particle":"","family":"Martz","given":"Lucas D.","non-dropping-particle":"","parse-names":false,"suffix":""},{"dropping-particle":"","family":"Barber","given":"Paul H.","non-dropping-particle":"","parse-names":false,"suffix":""}],"container-title":"Molecular Ecology Resources","id":"ITEM-1","issue":"7","issued":{"date-parts":[["2021"]]},"page":"2546-2564","title":"Improving metabarcoding taxonomic assignment: A case study of fishes in a large marine ecosystem","type":"article-journal","volume":"21"},"uris":["http://www.mendeley.com/documents/?uuid=3298f72a-f3a6-49e7-bbb1-5a41158c7394"]},{"id":"ITEM-2","itemData":{"DOI":"10.1007/s12562-020-01461-x","ISSN":"14442906","abstract":"We reviewed the current methodology and practices of the DNA metabarcoding approach using a universal PCR primer pair MiFish, which co-amplifies a short fragment of fish DNA (approx. 170 bp from the mitochondrial 12S rRNA gene) across a wide variety of taxa. This method has mostly been applied to biodiversity monitoring using environmental DNA (eDNA) shed from fish and, coupled with next-generation sequencing technologies, has enabled massively parallel sequencing of several hundred eDNA samples simultaneously. Since the publication of its technical outline in 2015, this method has been widely used in various aquatic environments in and around the six continents, and MiFish primers have demonstrably outperformed other competing primers. Here, we outline the technical progress in this method over the last 5 years and highlight some case studies on marine, freshwater, and estuarine fish communities. Additionally, we discuss various applications of MiFish metabarcoding to non-fish organisms, single-species detection systems, quantitative biodiversity monitoring, and bulk DNA samples other than eDNA. By recognizing the MiFish eDNA metabarcoding strengths and limitations, we argue that this method is useful for ecosystem conservation strategies and the sustainable use of fishery resources in “ecosystem-based fishery management” through continuous biodiversity monitoring at multiple sites.","author":[{"dropping-particle":"","family":"Miya","given":"Masaki","non-dropping-particle":"","parse-names":false,"suffix":""},{"dropping-particle":"","family":"Gotoh","given":"Ryo O.","non-dropping-particle":"","parse-names":false,"suffix":""},{"dropping-particle":"","family":"Sado","given":"Tetsuya","non-dropping-particle":"","parse-names":false,"suffix":""}],"container-title":"Fisheries Science","id":"ITEM-2","issue":"6","issued":{"date-parts":[["2020"]]},"page":"939-970","publisher":"Springer","title":"MiFish metabarcoding: a high-throughput approach for simultaneous detection of multiple fish species from environmental DNA and other samples","type":"article-journal","volume":"86"},"uris":["http://www.mendeley.com/documents/?uuid=4d4ff8af-a95c-477b-8a5b-0104cb4d8150"]},{"id":"ITEM-3","itemData":{"DOI":"10.1111/jfb.14852","ISSN":"10958649","PMID":"34269417","abstract":"The accuracy and reliability of DNA metabarcoding analyses depend on the breadth and quality of the reference libraries that underpin them. However, there are limited options available to obtain and curate the huge volumes of sequence data that are available on public repositories such as NCBI and BOLD. Here, we provide a pipeline to download, clean and annotate mitochondrial DNA sequence data for a given list of fish species. Features of this pipeline include (a) support for multiple metabarcode markers; (b) searches on species synonyms and taxonomic name validation; (c) phylogeny assisted quality control for identification and removal of misannotated sequences; (d) automatically generated coverage reports for each new GenBank release update; and (e) citable, versioned DOIs. As an example we provide a ready-to-use curated reference library for the marine and freshwater fishes of the U.K. To augment this reference library for environmental DNA metabarcoding specifically, we generated 241 new MiFish-12S sequences for 88 U.K. marine species, and make available new primer sets useful for sequencing these. This brings the coverage of common U.K. species for the MiFish-12S fragment to 93%, opening new avenues for scaling up fish metabarcoding across wide spatial gradients. The Meta-Fish-Lib reference library and pipeline is hosted at https://github.com/genner-lab/meta-fish-lib.","author":[{"dropping-particle":"","family":"Collins","given":"Rupert A.","non-dropping-particle":"","parse-names":false,"suffix":""},{"dropping-particle":"","family":"Trauzzi","given":"Giulia","non-dropping-particle":"","parse-names":false,"suffix":""},{"dropping-particle":"","family":"Maltby","given":"Katherine M.","non-dropping-particle":"","parse-names":false,"suffix":""},{"dropping-particle":"","family":"Gibson","given":"Thomas I.","non-dropping-particle":"","parse-names":false,"suffix":""},{"dropping-particle":"","family":"Ratcliffe","given":"Frances C.","non-dropping-particle":"","parse-names":false,"suffix":""},{"dropping-particle":"","family":"Hallam","given":"Jane","non-dropping-particle":"","parse-names":false,"suffix":""},{"dropping-particle":"","family":"Rainbird","given":"Sophie","non-dropping-particle":"","parse-names":false,"suffix":""},{"dropping-particle":"","family":"Maclaine","given":"James","non-dropping-particle":"","parse-names":false,"suffix":""},{"dropping-particle":"","family":"Henderson","given":"Peter A.","non-dropping-particle":"","parse-names":false,"suffix":""},{"dropping-particle":"","family":"Sims","given":"David W.","non-dropping-particle":"","parse-names":false,"suffix":""},{"dropping-particle":"","family":"Mariani","given":"Stefano","non-dropping-particle":"","parse-names":false,"suffix":""},{"dropping-particle":"","family":"Genner","given":"Martin J.","non-dropping-particle":"","parse-names":false,"suffix":""}],"container-title":"Journal of Fish Biology","id":"ITEM-3","issue":"4","issued":{"date-parts":[["2021"]]},"page":"1446-1454","publisher":"Wiley Online Library","title":"Meta-Fish-Lib: A generalised, dynamic DNA reference library pipeline for metabarcoding of fishes","type":"article-journal","volume":"99"},"uris":["http://www.mendeley.com/documents/?uuid=1487e981-feb8-4e03-9283-ab0fc66be44e"]}],"mendeley":{"formattedCitation":"(&lt;i&gt;2&lt;/i&gt;, &lt;i&gt;5&lt;/i&gt;, &lt;i&gt;7&lt;/i&gt;)","plainTextFormattedCitation":"(2, 5, 7)","previouslyFormattedCitation":"(&lt;i&gt;2&lt;/i&gt;, &lt;i&gt;5&lt;/i&gt;, &lt;i&gt;7&lt;/i&gt;)"},"properties":{"noteIndex":0},"schema":"https://github.com/citation-style-language/schema/raw/master/csl-citation.json"}</w:instrText>
      </w:r>
      <w:r w:rsidR="00CD687A">
        <w:rPr>
          <w:rFonts w:ascii="Times New Roman" w:eastAsia="Times New Roman" w:hAnsi="Times New Roman" w:cs="Times New Roman"/>
        </w:rPr>
        <w:fldChar w:fldCharType="separate"/>
      </w:r>
      <w:r w:rsidR="00366830" w:rsidRPr="00366830">
        <w:rPr>
          <w:rFonts w:ascii="Times New Roman" w:eastAsia="Times New Roman" w:hAnsi="Times New Roman" w:cs="Times New Roman"/>
          <w:noProof/>
        </w:rPr>
        <w:t>(</w:t>
      </w:r>
      <w:r w:rsidR="00366830" w:rsidRPr="00366830">
        <w:rPr>
          <w:rFonts w:ascii="Times New Roman" w:eastAsia="Times New Roman" w:hAnsi="Times New Roman" w:cs="Times New Roman"/>
          <w:i/>
          <w:noProof/>
        </w:rPr>
        <w:t>2</w:t>
      </w:r>
      <w:r w:rsidR="00366830" w:rsidRPr="00366830">
        <w:rPr>
          <w:rFonts w:ascii="Times New Roman" w:eastAsia="Times New Roman" w:hAnsi="Times New Roman" w:cs="Times New Roman"/>
          <w:noProof/>
        </w:rPr>
        <w:t xml:space="preserve">, </w:t>
      </w:r>
      <w:r w:rsidR="00366830" w:rsidRPr="00366830">
        <w:rPr>
          <w:rFonts w:ascii="Times New Roman" w:eastAsia="Times New Roman" w:hAnsi="Times New Roman" w:cs="Times New Roman"/>
          <w:i/>
          <w:noProof/>
        </w:rPr>
        <w:t>5</w:t>
      </w:r>
      <w:r w:rsidR="00366830" w:rsidRPr="00366830">
        <w:rPr>
          <w:rFonts w:ascii="Times New Roman" w:eastAsia="Times New Roman" w:hAnsi="Times New Roman" w:cs="Times New Roman"/>
          <w:noProof/>
        </w:rPr>
        <w:t xml:space="preserve">, </w:t>
      </w:r>
      <w:r w:rsidR="00366830" w:rsidRPr="00366830">
        <w:rPr>
          <w:rFonts w:ascii="Times New Roman" w:eastAsia="Times New Roman" w:hAnsi="Times New Roman" w:cs="Times New Roman"/>
          <w:i/>
          <w:noProof/>
        </w:rPr>
        <w:t>7</w:t>
      </w:r>
      <w:r w:rsidR="00366830" w:rsidRPr="00366830">
        <w:rPr>
          <w:rFonts w:ascii="Times New Roman" w:eastAsia="Times New Roman" w:hAnsi="Times New Roman" w:cs="Times New Roman"/>
          <w:noProof/>
        </w:rPr>
        <w:t>)</w:t>
      </w:r>
      <w:r w:rsidR="00CD687A">
        <w:rPr>
          <w:rFonts w:ascii="Times New Roman" w:eastAsia="Times New Roman" w:hAnsi="Times New Roman" w:cs="Times New Roman"/>
        </w:rPr>
        <w:fldChar w:fldCharType="end"/>
      </w:r>
      <w:r w:rsidR="00740FD0">
        <w:rPr>
          <w:rFonts w:ascii="Times New Roman" w:eastAsia="Times New Roman" w:hAnsi="Times New Roman" w:cs="Times New Roman"/>
        </w:rPr>
        <w:t>, and</w:t>
      </w:r>
      <w:r>
        <w:rPr>
          <w:rFonts w:ascii="Times New Roman" w:eastAsia="Times New Roman" w:hAnsi="Times New Roman" w:cs="Times New Roman"/>
        </w:rPr>
        <w:t xml:space="preserve"> </w:t>
      </w:r>
      <w:r w:rsidR="00CD687A">
        <w:rPr>
          <w:rFonts w:ascii="Times New Roman" w:eastAsia="Times New Roman" w:hAnsi="Times New Roman" w:cs="Times New Roman"/>
        </w:rPr>
        <w:t xml:space="preserve">the MiFish </w:t>
      </w:r>
      <w:r w:rsidR="00CD687A">
        <w:rPr>
          <w:rFonts w:ascii="Times New Roman" w:eastAsia="Times New Roman" w:hAnsi="Times New Roman" w:cs="Times New Roman"/>
          <w:i/>
          <w:iCs/>
        </w:rPr>
        <w:t>12S</w:t>
      </w:r>
      <w:r w:rsidR="00CD687A">
        <w:rPr>
          <w:rFonts w:ascii="Times New Roman" w:eastAsia="Times New Roman" w:hAnsi="Times New Roman" w:cs="Times New Roman"/>
        </w:rPr>
        <w:t xml:space="preserve"> primer set </w:t>
      </w:r>
      <w:r>
        <w:rPr>
          <w:rFonts w:ascii="Times New Roman" w:eastAsia="Times New Roman" w:hAnsi="Times New Roman" w:cs="Times New Roman"/>
        </w:rPr>
        <w:t xml:space="preserve">used </w:t>
      </w:r>
      <w:r w:rsidR="00CD687A">
        <w:rPr>
          <w:rFonts w:ascii="Times New Roman" w:eastAsia="Times New Roman" w:hAnsi="Times New Roman" w:cs="Times New Roman"/>
        </w:rPr>
        <w:t>in conjunction with the</w:t>
      </w:r>
      <w:r w:rsidR="00740FD0">
        <w:rPr>
          <w:rFonts w:ascii="Times New Roman" w:eastAsia="Times New Roman" w:hAnsi="Times New Roman" w:cs="Times New Roman"/>
        </w:rPr>
        <w:t xml:space="preserve"> bioinformatics pipeline of the</w:t>
      </w:r>
      <w:r w:rsidR="00CD687A">
        <w:rPr>
          <w:rFonts w:ascii="Times New Roman" w:eastAsia="Times New Roman" w:hAnsi="Times New Roman" w:cs="Times New Roman"/>
        </w:rPr>
        <w:t xml:space="preserve"> </w:t>
      </w:r>
      <w:r w:rsidR="00CD687A">
        <w:rPr>
          <w:rFonts w:ascii="Times New Roman" w:eastAsia="Times New Roman" w:hAnsi="Times New Roman" w:cs="Times New Roman"/>
          <w:i/>
          <w:iCs/>
        </w:rPr>
        <w:t xml:space="preserve">Anacapa Toolkit </w:t>
      </w:r>
      <w:r w:rsidR="00CD687A">
        <w:rPr>
          <w:rFonts w:ascii="Times New Roman" w:eastAsia="Times New Roman" w:hAnsi="Times New Roman" w:cs="Times New Roman"/>
        </w:rPr>
        <w:t xml:space="preserve">bioinformatics </w:t>
      </w:r>
      <w:r w:rsidR="00740FD0">
        <w:rPr>
          <w:rFonts w:ascii="Times New Roman" w:eastAsia="Times New Roman" w:hAnsi="Times New Roman" w:cs="Times New Roman"/>
        </w:rPr>
        <w:t>has been</w:t>
      </w:r>
      <w:r w:rsidR="00CD687A">
        <w:rPr>
          <w:rFonts w:ascii="Times New Roman" w:eastAsia="Times New Roman" w:hAnsi="Times New Roman" w:cs="Times New Roman"/>
        </w:rPr>
        <w:t xml:space="preserve"> rigorously tested for our study system</w:t>
      </w:r>
      <w:r w:rsidR="00B548C6">
        <w:rPr>
          <w:rFonts w:ascii="Times New Roman" w:eastAsia="Times New Roman" w:hAnsi="Times New Roman" w:cs="Times New Roman"/>
        </w:rPr>
        <w:t xml:space="preserve"> </w:t>
      </w:r>
      <w:r w:rsidR="00B548C6" w:rsidRPr="00980D45">
        <w:rPr>
          <w:rFonts w:ascii="Times New Roman" w:eastAsia="Times New Roman" w:hAnsi="Times New Roman" w:cs="Times New Roman"/>
          <w:color w:val="000000" w:themeColor="text1"/>
          <w:shd w:val="clear" w:color="auto" w:fill="FFFFFF"/>
        </w:rPr>
        <w:fldChar w:fldCharType="begin" w:fldLock="1"/>
      </w:r>
      <w:r w:rsidR="00366830">
        <w:rPr>
          <w:rFonts w:ascii="Times New Roman" w:eastAsia="Times New Roman" w:hAnsi="Times New Roman" w:cs="Times New Roman"/>
          <w:color w:val="000000" w:themeColor="text1"/>
          <w:shd w:val="clear" w:color="auto" w:fill="FFFFFF"/>
        </w:rPr>
        <w:instrText>ADDIN CSL_CITATION {"citationItems":[{"id":"ITEM-1","itemData":{"DOI":"10.1111/1755-0998.13450","ISSN":"17550998","PMID":"34235858","abstract":"DNA metabarcoding is an important tool for molecular ecology. However, its effectiveness hinges on the quality of reference sequence databases and classification parameters employed. Here we evaluate the performance of MiFish 12S taxonomic assignments using a case study of California Current Large Marine Ecosystem fishes to determine best practices for metabarcoding. Specifically, we use a taxonomy cross-validation by identity framework to compare classification performance between a global database comprised of all available sequences and a curated database that only includes sequences of fishes from the California Current Large Marine Ecosystem. We demonstrate that the regional database provides higher assignment accuracy than the comprehensive global database. We also document a tradeoff between accuracy and misclassification across a range of taxonomic cutoff scores, highlighting the importance of parameter selection for taxonomic classification. Furthermore, we compared assignment accuracy with and without the inclusion of additionally generated reference sequences. To this end, we sequenced tissue from 597 species using the MiFish 12S primers, adding 252 species to GenBank's existing 550 California Current Large Marine Ecosystem fish sequences. We then compared species and reads identified from seawater environmental DNA samples using global databases with and without our generated references, and the regional database. The addition of new references allowed for the identification of 16 additional native taxa representing 17.0% of total reads from eDNA samples, including species with vast ecological and economic value. Together these results demonstrate the importance of comprehensive and curated reference databases for effective metabarcoding and the need for locus-specific validation efforts.","author":[{"dropping-particle":"","family":"Gold","given":"Zachary","non-dropping-particle":"","parse-names":false,"suffix":""},{"dropping-particle":"","family":"Curd","given":"Emily E.","non-dropping-particle":"","parse-names":false,"suffix":""},{"dropping-particle":"","family":"Goodwin","given":"Kelly D.","non-dropping-particle":"","parse-names":false,"suffix":""},{"dropping-particle":"","family":"Choi","given":"Emma S.","non-dropping-particle":"","parse-names":false,"suffix":""},{"dropping-particle":"","family":"Frable","given":"Benjamin W.","non-dropping-particle":"","parse-names":false,"suffix":""},{"dropping-particle":"","family":"Thompson","given":"Andrew R.","non-dropping-particle":"","parse-names":false,"suffix":""},{"dropping-particle":"","family":"Walker","given":"Harold J.","non-dropping-particle":"","parse-names":false,"suffix":""},{"dropping-particle":"","family":"Burton","given":"Ronald S.","non-dropping-particle":"","parse-names":false,"suffix":""},{"dropping-particle":"","family":"Kacev","given":"Dovi","non-dropping-particle":"","parse-names":false,"suffix":""},{"dropping-particle":"","family":"Martz","given":"Lucas D.","non-dropping-particle":"","parse-names":false,"suffix":""},{"dropping-particle":"","family":"Barber","given":"Paul H.","non-dropping-particle":"","parse-names":false,"suffix":""}],"container-title":"Molecular Ecology Resources","id":"ITEM-1","issue":"7","issued":{"date-parts":[["2021"]]},"page":"2546-2564","title":"Improving metabarcoding taxonomic assignment: A case study of fishes in a large marine ecosystem","type":"article-journal","volume":"21"},"uris":["http://www.mendeley.com/documents/?uuid=3298f72a-f3a6-49e7-bbb1-5a41158c7394"]}],"mendeley":{"formattedCitation":"(&lt;i&gt;2&lt;/i&gt;)","plainTextFormattedCitation":"(2)","previouslyFormattedCitation":"(&lt;i&gt;2&lt;/i&gt;)"},"properties":{"noteIndex":0},"schema":"https://github.com/citation-style-language/schema/raw/master/csl-citation.json"}</w:instrText>
      </w:r>
      <w:r w:rsidR="00B548C6" w:rsidRPr="00980D45">
        <w:rPr>
          <w:rFonts w:ascii="Times New Roman" w:eastAsia="Times New Roman" w:hAnsi="Times New Roman" w:cs="Times New Roman"/>
          <w:color w:val="000000" w:themeColor="text1"/>
          <w:shd w:val="clear" w:color="auto" w:fill="FFFFFF"/>
        </w:rPr>
        <w:fldChar w:fldCharType="separate"/>
      </w:r>
      <w:r w:rsidR="00366830" w:rsidRPr="00366830">
        <w:rPr>
          <w:rFonts w:ascii="Times New Roman" w:eastAsia="Times New Roman" w:hAnsi="Times New Roman" w:cs="Times New Roman"/>
          <w:noProof/>
          <w:color w:val="000000" w:themeColor="text1"/>
          <w:shd w:val="clear" w:color="auto" w:fill="FFFFFF"/>
        </w:rPr>
        <w:t>(</w:t>
      </w:r>
      <w:r w:rsidR="00366830" w:rsidRPr="00366830">
        <w:rPr>
          <w:rFonts w:ascii="Times New Roman" w:eastAsia="Times New Roman" w:hAnsi="Times New Roman" w:cs="Times New Roman"/>
          <w:i/>
          <w:noProof/>
          <w:color w:val="000000" w:themeColor="text1"/>
          <w:shd w:val="clear" w:color="auto" w:fill="FFFFFF"/>
        </w:rPr>
        <w:t>2</w:t>
      </w:r>
      <w:r w:rsidR="00366830" w:rsidRPr="00366830">
        <w:rPr>
          <w:rFonts w:ascii="Times New Roman" w:eastAsia="Times New Roman" w:hAnsi="Times New Roman" w:cs="Times New Roman"/>
          <w:noProof/>
          <w:color w:val="000000" w:themeColor="text1"/>
          <w:shd w:val="clear" w:color="auto" w:fill="FFFFFF"/>
        </w:rPr>
        <w:t>)</w:t>
      </w:r>
      <w:r w:rsidR="00B548C6" w:rsidRPr="00980D45">
        <w:rPr>
          <w:rFonts w:ascii="Times New Roman" w:eastAsia="Times New Roman" w:hAnsi="Times New Roman" w:cs="Times New Roman"/>
          <w:color w:val="000000" w:themeColor="text1"/>
          <w:shd w:val="clear" w:color="auto" w:fill="FFFFFF"/>
        </w:rPr>
        <w:fldChar w:fldCharType="end"/>
      </w:r>
      <w:r w:rsidR="00CD687A" w:rsidRPr="00CD687A">
        <w:rPr>
          <w:rFonts w:ascii="Times New Roman" w:eastAsia="Times New Roman" w:hAnsi="Times New Roman" w:cs="Times New Roman"/>
        </w:rPr>
        <w:t>.</w:t>
      </w:r>
      <w:r w:rsidR="00CD687A">
        <w:rPr>
          <w:rFonts w:ascii="Times New Roman" w:eastAsia="Times New Roman" w:hAnsi="Times New Roman" w:cs="Times New Roman"/>
        </w:rPr>
        <w:t xml:space="preserve"> </w:t>
      </w:r>
    </w:p>
    <w:p w14:paraId="494DF0E9" w14:textId="05025C1F" w:rsidR="00980D45" w:rsidRDefault="00B548C6" w:rsidP="00366830">
      <w:pPr>
        <w:ind w:left="180" w:firstLine="540"/>
        <w:rPr>
          <w:rFonts w:ascii="Times New Roman" w:eastAsia="Times New Roman" w:hAnsi="Times New Roman" w:cs="Times New Roman"/>
        </w:rPr>
      </w:pPr>
      <w:r>
        <w:rPr>
          <w:rFonts w:ascii="Times New Roman" w:eastAsia="Times New Roman" w:hAnsi="Times New Roman" w:cs="Times New Roman"/>
        </w:rPr>
        <w:t>R</w:t>
      </w:r>
      <w:r w:rsidR="00CD687A" w:rsidRPr="00CD687A">
        <w:rPr>
          <w:rFonts w:ascii="Times New Roman" w:eastAsia="Times New Roman" w:hAnsi="Times New Roman" w:cs="Times New Roman"/>
        </w:rPr>
        <w:t>egarding 2-step PCR, the expected values for amplicons are not different from a 1-step PCR -- the two are algebraically equivalent -- and our model predictions closely conform to our observations, suggesting that we capture the essential behavior of the amplification reaction.</w:t>
      </w:r>
      <w:r w:rsidR="00CD687A">
        <w:rPr>
          <w:rFonts w:ascii="Times New Roman" w:eastAsia="Times New Roman" w:hAnsi="Times New Roman" w:cs="Times New Roman"/>
        </w:rPr>
        <w:t xml:space="preserve"> </w:t>
      </w:r>
      <w:r w:rsidR="0017472C">
        <w:rPr>
          <w:rFonts w:ascii="Times New Roman" w:eastAsia="Times New Roman" w:hAnsi="Times New Roman" w:cs="Times New Roman"/>
        </w:rPr>
        <w:t>As detailed in the discussion above, w</w:t>
      </w:r>
      <w:r w:rsidR="00CD687A">
        <w:rPr>
          <w:rFonts w:ascii="Times New Roman" w:eastAsia="Times New Roman" w:hAnsi="Times New Roman" w:cs="Times New Roman"/>
        </w:rPr>
        <w:t xml:space="preserve">e know of no previous research demonstrating </w:t>
      </w:r>
      <w:r w:rsidR="0017472C">
        <w:rPr>
          <w:rFonts w:ascii="Times New Roman" w:eastAsia="Times New Roman" w:hAnsi="Times New Roman" w:cs="Times New Roman"/>
        </w:rPr>
        <w:t xml:space="preserve">that </w:t>
      </w:r>
      <w:r w:rsidR="00CD687A">
        <w:rPr>
          <w:rFonts w:ascii="Times New Roman" w:eastAsia="Times New Roman" w:hAnsi="Times New Roman" w:cs="Times New Roman"/>
        </w:rPr>
        <w:t>a two-step PCR favors individual-specific species</w:t>
      </w:r>
      <w:r>
        <w:rPr>
          <w:rFonts w:ascii="Times New Roman" w:eastAsia="Times New Roman" w:hAnsi="Times New Roman" w:cs="Times New Roman"/>
        </w:rPr>
        <w:t xml:space="preserve"> </w:t>
      </w:r>
      <w:r w:rsidR="00CD687A">
        <w:rPr>
          <w:rFonts w:ascii="Times New Roman" w:eastAsia="Times New Roman" w:hAnsi="Times New Roman" w:cs="Times New Roman"/>
        </w:rPr>
        <w:fldChar w:fldCharType="begin" w:fldLock="1"/>
      </w:r>
      <w:r w:rsidR="00366830">
        <w:rPr>
          <w:rFonts w:ascii="Times New Roman" w:eastAsia="Times New Roman" w:hAnsi="Times New Roman" w:cs="Times New Roman"/>
        </w:rPr>
        <w:instrText>ADDIN CSL_CITATION {"citationItems":[{"id":"ITEM-1","itemData":{"DOI":"10.1111/1755-0998.13512","ISSN":"17550998","abstract":"Metabarcoding of DNA extracted from environmental or bulk specimen samples is increasingly used to profile biota in basic and applied biodiversity research because of its targeted nature that allows sequencing of genetic markers from many samples in parallel. To achieve this, PCR amplification is carried out with primers designed to target a taxonomically informative marker within a taxonomic group, and sample-specific nucleotide identifiers are added to the amplicons prior to sequencing. The latter enables assignment of the sequences back to the samples they originated from. Nucleotide identifiers can be added during the metabarcoding PCR and during “library preparation”, that is, when amplicons are prepared for sequencing. Different strategies to achieve this labelling exist. All have advantages, challenges and limitations, some of which can lead to misleading results, and in the worst case compromise the fidelity of the metabarcoding data. Given the range of questions addressed using metabarcoding, ensuring that data generation is robust and fit for the chosen purpose is critically important for practitioners seeking to employ metabarcoding for biodiversity assessments. Here, we present an overview of the three main workflows for sample-specific labelling and library preparation in metabarcoding studies on Illumina sequencing platforms; one-step PCR, two-step PCR, and tagged PCR. Further, we distill the key considerations for researchers seeking to select an appropriate metabarcoding strategy for their specific study. Ultimately, by gaining insights into the consequences of different metabarcoding workflows, we hope to further consolidate the power of metabarcoding as a tool to assess biodiversity across a range of applications.","author":[{"dropping-particle":"","family":"Bohmann","given":"Kristine","non-dropping-particle":"","parse-names":false,"suffix":""},{"dropping-particle":"","family":"Elbrecht","given":"Vasco","non-dropping-particle":"","parse-names":false,"suffix":""},{"dropping-particle":"","family":"Carøe","given":"Christian","non-dropping-particle":"","parse-names":false,"suffix":""},{"dropping-particle":"","family":"Bista","given":"Iliana","non-dropping-particle":"","parse-names":false,"suffix":""},{"dropping-particle":"","family":"Leese","given":"Florian","non-dropping-particle":"","parse-names":false,"suffix":""},{"dropping-particle":"","family":"Bunce","given":"Michael","non-dropping-particle":"","parse-names":false,"suffix":""},{"dropping-particle":"","family":"Yu","given":"Douglas W.","non-dropping-particle":"","parse-names":false,"suffix":""},{"dropping-particle":"","family":"Seymour","given":"Mathew","non-dropping-particle":"","parse-names":false,"suffix":""},{"dropping-particle":"","family":"Dumbrell","given":"Alex J.","non-dropping-particle":"","parse-names":false,"suffix":""},{"dropping-particle":"","family":"Creer","given":"Simon","non-dropping-particle":"","parse-names":false,"suffix":""}],"container-title":"Molecular Ecology Resources","id":"ITEM-1","issued":{"date-parts":[["2021"]]},"publisher":"Wiley Online Library","title":"Strategies for sample labelling and library preparation in DNA metabarcoding studies","type":"article-journal"},"uris":["http://www.mendeley.com/documents/?uuid=8cb2ff17-2bdb-47c1-93bd-85168a918f46"]}],"mendeley":{"formattedCitation":"(&lt;i&gt;19&lt;/i&gt;)","plainTextFormattedCitation":"(19)","previouslyFormattedCitation":"(&lt;i&gt;19&lt;/i&gt;)"},"properties":{"noteIndex":0},"schema":"https://github.com/citation-style-language/schema/raw/master/csl-citation.json"}</w:instrText>
      </w:r>
      <w:r w:rsidR="00CD687A">
        <w:rPr>
          <w:rFonts w:ascii="Times New Roman" w:eastAsia="Times New Roman" w:hAnsi="Times New Roman" w:cs="Times New Roman"/>
        </w:rPr>
        <w:fldChar w:fldCharType="separate"/>
      </w:r>
      <w:r w:rsidR="00366830" w:rsidRPr="00366830">
        <w:rPr>
          <w:rFonts w:ascii="Times New Roman" w:eastAsia="Times New Roman" w:hAnsi="Times New Roman" w:cs="Times New Roman"/>
          <w:noProof/>
        </w:rPr>
        <w:t>(</w:t>
      </w:r>
      <w:r w:rsidR="00366830" w:rsidRPr="00366830">
        <w:rPr>
          <w:rFonts w:ascii="Times New Roman" w:eastAsia="Times New Roman" w:hAnsi="Times New Roman" w:cs="Times New Roman"/>
          <w:i/>
          <w:noProof/>
        </w:rPr>
        <w:t>19</w:t>
      </w:r>
      <w:r w:rsidR="00366830" w:rsidRPr="00366830">
        <w:rPr>
          <w:rFonts w:ascii="Times New Roman" w:eastAsia="Times New Roman" w:hAnsi="Times New Roman" w:cs="Times New Roman"/>
          <w:noProof/>
        </w:rPr>
        <w:t>)</w:t>
      </w:r>
      <w:r w:rsidR="00CD687A">
        <w:rPr>
          <w:rFonts w:ascii="Times New Roman" w:eastAsia="Times New Roman" w:hAnsi="Times New Roman" w:cs="Times New Roman"/>
        </w:rPr>
        <w:fldChar w:fldCharType="end"/>
      </w:r>
      <w:r w:rsidR="00CD687A">
        <w:rPr>
          <w:rFonts w:ascii="Times New Roman" w:eastAsia="Times New Roman" w:hAnsi="Times New Roman" w:cs="Times New Roman"/>
        </w:rPr>
        <w:t>. On the contrary, previous work has documented biases associated with single-step metabarcoding library preparations associated with unique index sequencing effects that are specifically avoided with two-step PCR library preparation</w:t>
      </w:r>
      <w:r w:rsidR="002A1E7A">
        <w:rPr>
          <w:rFonts w:ascii="Times New Roman" w:eastAsia="Times New Roman" w:hAnsi="Times New Roman" w:cs="Times New Roman"/>
        </w:rPr>
        <w:t xml:space="preserve"> </w:t>
      </w:r>
      <w:r w:rsidR="00CD687A">
        <w:rPr>
          <w:rFonts w:ascii="Times New Roman" w:eastAsia="Times New Roman" w:hAnsi="Times New Roman" w:cs="Times New Roman"/>
        </w:rPr>
        <w:fldChar w:fldCharType="begin" w:fldLock="1"/>
      </w:r>
      <w:r w:rsidR="00366830">
        <w:rPr>
          <w:rFonts w:ascii="Times New Roman" w:eastAsia="Times New Roman" w:hAnsi="Times New Roman" w:cs="Times New Roman"/>
        </w:rPr>
        <w:instrText>ADDIN CSL_CITATION {"citationItems":[{"id":"ITEM-1","itemData":{"DOI":"10.1371/journal.pone.0148698","ISSN":"19326203","PMID":"26950069","abstract":"Massively parallel sequencing is rapidly emerging as an efficient way to quantify biodiversity at all levels, from genetic variation and expression to ecological community assemblage. However, the number of reads produced per sequencing run far exceeds the number required per sample for many applications, compelling researchers to sequence multiple samples per run in order to maximize efficiency. For studies that include a PCR step, this can be accomplished using primers that include an index sequence allowing sample origin to be determined after sequencing. The use of indexed primers assumes they behave no differently than standard primers; however, we found that indexed primers cause substantial template sequence-specific bias, resulting in radically different profiles of the same environmental sample. Likely the outcome of differential amplification efficiency due to primertemplate mismatch, two indexed primer sets spuriously change the inferred sequence abundance from the same DNA extraction by up to 77.1%. We demonstrate that a double PCR approach alleviates these effects in applications where indexed primers are necessary.","author":[{"dropping-particle":"","family":"O'donnell","given":"James L.","non-dropping-particle":"","parse-names":false,"suffix":""},{"dropping-particle":"","family":"Kelly","given":"Ryan P.","non-dropping-particle":"","parse-names":false,"suffix":""},{"dropping-particle":"","family":"Lowell","given":"Natalie C.","non-dropping-particle":"","parse-names":false,"suffix":""},{"dropping-particle":"","family":"Port","given":"Jesse A.","non-dropping-particle":"","parse-names":false,"suffix":""}],"container-title":"PLoS ONE","id":"ITEM-1","issue":"3","issued":{"date-parts":[["2016"]]},"page":"e0148698","publisher":"Public Library of Science San Francisco, CA USA","title":"Indexed PCR primers induce template- Specific bias in Large-Scale DNA sequencing studies","type":"article-journal","volume":"11"},"uris":["http://www.mendeley.com/documents/?uuid=0ca82412-6408-4680-84d5-a31d0556ae07"]}],"mendeley":{"formattedCitation":"(&lt;i&gt;20&lt;/i&gt;)","plainTextFormattedCitation":"(20)","previouslyFormattedCitation":"(&lt;i&gt;20&lt;/i&gt;)"},"properties":{"noteIndex":0},"schema":"https://github.com/citation-style-language/schema/raw/master/csl-citation.json"}</w:instrText>
      </w:r>
      <w:r w:rsidR="00CD687A">
        <w:rPr>
          <w:rFonts w:ascii="Times New Roman" w:eastAsia="Times New Roman" w:hAnsi="Times New Roman" w:cs="Times New Roman"/>
        </w:rPr>
        <w:fldChar w:fldCharType="separate"/>
      </w:r>
      <w:r w:rsidR="00366830" w:rsidRPr="00366830">
        <w:rPr>
          <w:rFonts w:ascii="Times New Roman" w:eastAsia="Times New Roman" w:hAnsi="Times New Roman" w:cs="Times New Roman"/>
          <w:noProof/>
        </w:rPr>
        <w:t>(</w:t>
      </w:r>
      <w:r w:rsidR="00366830" w:rsidRPr="00366830">
        <w:rPr>
          <w:rFonts w:ascii="Times New Roman" w:eastAsia="Times New Roman" w:hAnsi="Times New Roman" w:cs="Times New Roman"/>
          <w:i/>
          <w:noProof/>
        </w:rPr>
        <w:t>20</w:t>
      </w:r>
      <w:r w:rsidR="00366830" w:rsidRPr="00366830">
        <w:rPr>
          <w:rFonts w:ascii="Times New Roman" w:eastAsia="Times New Roman" w:hAnsi="Times New Roman" w:cs="Times New Roman"/>
          <w:noProof/>
        </w:rPr>
        <w:t>)</w:t>
      </w:r>
      <w:r w:rsidR="00CD687A">
        <w:rPr>
          <w:rFonts w:ascii="Times New Roman" w:eastAsia="Times New Roman" w:hAnsi="Times New Roman" w:cs="Times New Roman"/>
        </w:rPr>
        <w:fldChar w:fldCharType="end"/>
      </w:r>
      <w:r w:rsidR="00CD687A">
        <w:rPr>
          <w:rFonts w:ascii="Times New Roman" w:eastAsia="Times New Roman" w:hAnsi="Times New Roman" w:cs="Times New Roman"/>
        </w:rPr>
        <w:t>.</w:t>
      </w:r>
      <w:r w:rsidR="002A1E7A">
        <w:rPr>
          <w:rFonts w:ascii="Times New Roman" w:eastAsia="Times New Roman" w:hAnsi="Times New Roman" w:cs="Times New Roman"/>
        </w:rPr>
        <w:t xml:space="preserve"> </w:t>
      </w:r>
      <w:r w:rsidR="0017472C">
        <w:rPr>
          <w:rFonts w:ascii="Times New Roman" w:eastAsia="Times New Roman" w:hAnsi="Times New Roman" w:cs="Times New Roman"/>
        </w:rPr>
        <w:t>I</w:t>
      </w:r>
      <w:r w:rsidR="00CD687A">
        <w:rPr>
          <w:rFonts w:ascii="Times New Roman" w:eastAsia="Times New Roman" w:hAnsi="Times New Roman" w:cs="Times New Roman"/>
        </w:rPr>
        <w:t xml:space="preserve">f the reviewer has specific </w:t>
      </w:r>
      <w:r w:rsidR="0017472C">
        <w:rPr>
          <w:rFonts w:ascii="Times New Roman" w:eastAsia="Times New Roman" w:hAnsi="Times New Roman" w:cs="Times New Roman"/>
        </w:rPr>
        <w:t xml:space="preserve">literature </w:t>
      </w:r>
      <w:r w:rsidR="00CD687A">
        <w:rPr>
          <w:rFonts w:ascii="Times New Roman" w:eastAsia="Times New Roman" w:hAnsi="Times New Roman" w:cs="Times New Roman"/>
        </w:rPr>
        <w:t xml:space="preserve">references </w:t>
      </w:r>
      <w:r w:rsidR="0017472C">
        <w:rPr>
          <w:rFonts w:ascii="Times New Roman" w:eastAsia="Times New Roman" w:hAnsi="Times New Roman" w:cs="Times New Roman"/>
        </w:rPr>
        <w:t>to share on</w:t>
      </w:r>
      <w:r w:rsidR="00CD687A">
        <w:rPr>
          <w:rFonts w:ascii="Times New Roman" w:eastAsia="Times New Roman" w:hAnsi="Times New Roman" w:cs="Times New Roman"/>
        </w:rPr>
        <w:t xml:space="preserve"> any of these points</w:t>
      </w:r>
      <w:r w:rsidR="0017472C">
        <w:rPr>
          <w:rFonts w:ascii="Times New Roman" w:eastAsia="Times New Roman" w:hAnsi="Times New Roman" w:cs="Times New Roman"/>
        </w:rPr>
        <w:t>, we would be happy to consult them</w:t>
      </w:r>
      <w:r w:rsidR="00CD687A">
        <w:rPr>
          <w:rFonts w:ascii="Times New Roman" w:eastAsia="Times New Roman" w:hAnsi="Times New Roman" w:cs="Times New Roman"/>
        </w:rPr>
        <w:t>.</w:t>
      </w:r>
      <w:r w:rsidR="0017472C">
        <w:rPr>
          <w:rFonts w:ascii="Times New Roman" w:eastAsia="Times New Roman" w:hAnsi="Times New Roman" w:cs="Times New Roman"/>
        </w:rPr>
        <w:t xml:space="preserve"> We are aware of discussions surrounding the choice of 1-step versus 2-step with regard to tag jumping, but this comment does not appear to </w:t>
      </w:r>
      <w:r w:rsidR="0017472C">
        <w:rPr>
          <w:rFonts w:ascii="Times New Roman" w:eastAsia="Times New Roman" w:hAnsi="Times New Roman" w:cs="Times New Roman"/>
        </w:rPr>
        <w:lastRenderedPageBreak/>
        <w:t xml:space="preserve">be related to that issue because the reviewer later compliments us for our approach to </w:t>
      </w:r>
      <w:r w:rsidR="00740F4B">
        <w:rPr>
          <w:rFonts w:ascii="Times New Roman" w:eastAsia="Times New Roman" w:hAnsi="Times New Roman" w:cs="Times New Roman"/>
        </w:rPr>
        <w:t>index</w:t>
      </w:r>
      <w:r w:rsidR="0017472C">
        <w:rPr>
          <w:rFonts w:ascii="Times New Roman" w:eastAsia="Times New Roman" w:hAnsi="Times New Roman" w:cs="Times New Roman"/>
        </w:rPr>
        <w:t xml:space="preserve"> jumping (see below).</w:t>
      </w:r>
    </w:p>
    <w:p w14:paraId="4BD83E3C" w14:textId="77777777" w:rsidR="00CD687A" w:rsidRDefault="00CD687A" w:rsidP="00AC1749">
      <w:pPr>
        <w:rPr>
          <w:rFonts w:ascii="Times New Roman" w:eastAsia="Times New Roman" w:hAnsi="Times New Roman" w:cs="Times New Roman"/>
          <w:color w:val="7F7F7F" w:themeColor="text1" w:themeTint="80"/>
          <w:sz w:val="20"/>
          <w:szCs w:val="20"/>
        </w:rPr>
      </w:pPr>
    </w:p>
    <w:p w14:paraId="49F0B11D"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L362-364: Mention the amplification success. </w:t>
      </w:r>
    </w:p>
    <w:p w14:paraId="4CADC036" w14:textId="51EAD90E" w:rsidR="00980D45" w:rsidRDefault="00CD687A" w:rsidP="00366830">
      <w:pPr>
        <w:ind w:firstLine="720"/>
        <w:rPr>
          <w:rFonts w:ascii="Times New Roman" w:eastAsia="Times New Roman" w:hAnsi="Times New Roman" w:cs="Times New Roman"/>
        </w:rPr>
      </w:pPr>
      <w:r w:rsidRPr="00CD687A">
        <w:rPr>
          <w:rFonts w:ascii="Times New Roman" w:eastAsia="Times New Roman" w:hAnsi="Times New Roman" w:cs="Times New Roman"/>
        </w:rPr>
        <w:t>Only filters from 4 jars failed to amplify, and upon further inspection within the archived notes, all these samples had known preservation issues (</w:t>
      </w:r>
      <w:r w:rsidR="00D81C0A" w:rsidRPr="00CD687A">
        <w:rPr>
          <w:rFonts w:ascii="Times New Roman" w:eastAsia="Times New Roman" w:hAnsi="Times New Roman" w:cs="Times New Roman"/>
        </w:rPr>
        <w:t>e.g.,</w:t>
      </w:r>
      <w:r w:rsidRPr="00CD687A">
        <w:rPr>
          <w:rFonts w:ascii="Times New Roman" w:eastAsia="Times New Roman" w:hAnsi="Times New Roman" w:cs="Times New Roman"/>
        </w:rPr>
        <w:t xml:space="preserve"> preservative dried out, observed mold, etc.). All other DNA extractions successfully amplified.</w:t>
      </w:r>
      <w:r w:rsidR="002A1E7A">
        <w:rPr>
          <w:rFonts w:ascii="Times New Roman" w:eastAsia="Times New Roman" w:hAnsi="Times New Roman" w:cs="Times New Roman"/>
        </w:rPr>
        <w:t xml:space="preserve"> </w:t>
      </w:r>
      <w:r w:rsidR="002A1E7A" w:rsidRPr="00366830">
        <w:rPr>
          <w:rFonts w:ascii="Times New Roman" w:eastAsia="Times New Roman" w:hAnsi="Times New Roman" w:cs="Times New Roman"/>
          <w:highlight w:val="yellow"/>
        </w:rPr>
        <w:t>This information is available on Lines X-x of the current manuscript.</w:t>
      </w:r>
    </w:p>
    <w:p w14:paraId="4D0384D7" w14:textId="77777777" w:rsidR="00D81C0A" w:rsidRDefault="00D81C0A" w:rsidP="00CD687A">
      <w:pPr>
        <w:ind w:left="720"/>
        <w:rPr>
          <w:rFonts w:ascii="Times New Roman" w:eastAsia="Times New Roman" w:hAnsi="Times New Roman" w:cs="Times New Roman"/>
          <w:color w:val="7F7F7F" w:themeColor="text1" w:themeTint="80"/>
          <w:sz w:val="20"/>
          <w:szCs w:val="20"/>
        </w:rPr>
      </w:pPr>
    </w:p>
    <w:p w14:paraId="49BCBAE4" w14:textId="343F0266"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L384: Revise, The/Our metabarcoding.. </w:t>
      </w:r>
    </w:p>
    <w:p w14:paraId="704BC8CF" w14:textId="0BA7D6F0" w:rsidR="00CD687A" w:rsidRDefault="00CD687A" w:rsidP="00CD687A">
      <w:pPr>
        <w:ind w:firstLine="720"/>
        <w:rPr>
          <w:rFonts w:ascii="Times New Roman" w:eastAsia="Times New Roman" w:hAnsi="Times New Roman" w:cs="Times New Roman"/>
          <w:color w:val="7F7F7F" w:themeColor="text1" w:themeTint="80"/>
          <w:sz w:val="20"/>
          <w:szCs w:val="20"/>
        </w:rPr>
      </w:pPr>
      <w:r>
        <w:rPr>
          <w:rFonts w:ascii="Times New Roman" w:eastAsia="Times New Roman" w:hAnsi="Times New Roman" w:cs="Times New Roman"/>
        </w:rPr>
        <w:t>Fixed.</w:t>
      </w:r>
    </w:p>
    <w:p w14:paraId="7513DE25" w14:textId="77777777" w:rsidR="00980D45" w:rsidRDefault="00980D45" w:rsidP="00AC1749">
      <w:pPr>
        <w:rPr>
          <w:rFonts w:ascii="Times New Roman" w:eastAsia="Times New Roman" w:hAnsi="Times New Roman" w:cs="Times New Roman"/>
          <w:color w:val="7F7F7F" w:themeColor="text1" w:themeTint="80"/>
          <w:sz w:val="20"/>
          <w:szCs w:val="20"/>
        </w:rPr>
      </w:pPr>
    </w:p>
    <w:p w14:paraId="6A81FE95"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L393-396: Excellent that you have reported how you treated index jumping. This is something that is missing in many studies. </w:t>
      </w:r>
    </w:p>
    <w:p w14:paraId="4B4ED67B" w14:textId="4611B381" w:rsidR="00980D45" w:rsidRDefault="00740F4B" w:rsidP="00CD687A">
      <w:pPr>
        <w:ind w:firstLine="720"/>
        <w:rPr>
          <w:rFonts w:ascii="Times New Roman" w:eastAsia="Times New Roman" w:hAnsi="Times New Roman" w:cs="Times New Roman"/>
        </w:rPr>
      </w:pPr>
      <w:r>
        <w:rPr>
          <w:rFonts w:ascii="Times New Roman" w:eastAsia="Times New Roman" w:hAnsi="Times New Roman" w:cs="Times New Roman"/>
        </w:rPr>
        <w:t>We appreciate the compliment and a</w:t>
      </w:r>
      <w:r w:rsidR="00CD687A">
        <w:rPr>
          <w:rFonts w:ascii="Times New Roman" w:eastAsia="Times New Roman" w:hAnsi="Times New Roman" w:cs="Times New Roman"/>
        </w:rPr>
        <w:t>gree</w:t>
      </w:r>
      <w:r>
        <w:rPr>
          <w:rFonts w:ascii="Times New Roman" w:eastAsia="Times New Roman" w:hAnsi="Times New Roman" w:cs="Times New Roman"/>
        </w:rPr>
        <w:t xml:space="preserve"> that</w:t>
      </w:r>
      <w:r w:rsidR="00CD687A">
        <w:rPr>
          <w:rFonts w:ascii="Times New Roman" w:eastAsia="Times New Roman" w:hAnsi="Times New Roman" w:cs="Times New Roman"/>
        </w:rPr>
        <w:t xml:space="preserve"> accounting for index jumping is a critical step.</w:t>
      </w:r>
    </w:p>
    <w:p w14:paraId="4DC99F29" w14:textId="77777777" w:rsidR="00D81C0A" w:rsidRDefault="00D81C0A" w:rsidP="00CD687A">
      <w:pPr>
        <w:ind w:firstLine="720"/>
        <w:rPr>
          <w:rFonts w:ascii="Times New Roman" w:eastAsia="Times New Roman" w:hAnsi="Times New Roman" w:cs="Times New Roman"/>
          <w:color w:val="7F7F7F" w:themeColor="text1" w:themeTint="80"/>
          <w:sz w:val="20"/>
          <w:szCs w:val="20"/>
        </w:rPr>
      </w:pPr>
    </w:p>
    <w:p w14:paraId="17D302B6"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L450-453: Please clarify, especially “… estimation 3 latent…”… </w:t>
      </w:r>
    </w:p>
    <w:p w14:paraId="624445B5" w14:textId="072E7CF2" w:rsidR="00980D45" w:rsidRDefault="00CD687A" w:rsidP="00CD687A">
      <w:pPr>
        <w:ind w:left="720"/>
        <w:rPr>
          <w:rFonts w:ascii="Times New Roman" w:eastAsia="Times New Roman" w:hAnsi="Times New Roman" w:cs="Times New Roman"/>
          <w:color w:val="000000" w:themeColor="text1"/>
        </w:rPr>
      </w:pPr>
      <w:r w:rsidRPr="00CD687A">
        <w:rPr>
          <w:rFonts w:ascii="Times New Roman" w:eastAsia="Times New Roman" w:hAnsi="Times New Roman" w:cs="Times New Roman"/>
          <w:color w:val="000000" w:themeColor="text1"/>
        </w:rPr>
        <w:t>T</w:t>
      </w:r>
      <w:r>
        <w:rPr>
          <w:rFonts w:ascii="Times New Roman" w:eastAsia="Times New Roman" w:hAnsi="Times New Roman" w:cs="Times New Roman"/>
          <w:color w:val="000000" w:themeColor="text1"/>
        </w:rPr>
        <w:t>he paragraph was rewritten as follows to improve clarity: “To</w:t>
      </w:r>
      <w:r w:rsidRPr="00CD687A">
        <w:rPr>
          <w:rFonts w:ascii="Times New Roman" w:eastAsia="Times New Roman" w:hAnsi="Times New Roman" w:cs="Times New Roman"/>
          <w:color w:val="000000" w:themeColor="text1"/>
        </w:rPr>
        <w:t xml:space="preserve"> explore co-occurrence patterns across species, we fit a generalized linear latent variable model (GLLVM) following the methods of </w:t>
      </w:r>
      <w:proofErr w:type="spellStart"/>
      <w:r w:rsidRPr="00CD687A">
        <w:rPr>
          <w:rFonts w:ascii="Times New Roman" w:eastAsia="Times New Roman" w:hAnsi="Times New Roman" w:cs="Times New Roman"/>
          <w:color w:val="000000" w:themeColor="text1"/>
        </w:rPr>
        <w:t>Niku</w:t>
      </w:r>
      <w:proofErr w:type="spellEnd"/>
      <w:r w:rsidRPr="00CD687A">
        <w:rPr>
          <w:rFonts w:ascii="Times New Roman" w:eastAsia="Times New Roman" w:hAnsi="Times New Roman" w:cs="Times New Roman"/>
          <w:color w:val="000000" w:themeColor="text1"/>
        </w:rPr>
        <w:t xml:space="preserve"> et al. (77), specifically conducting model fitting to determine the best distribution fit as well as </w:t>
      </w:r>
      <w:r w:rsidR="00740F4B" w:rsidRPr="00366830">
        <w:rPr>
          <w:rFonts w:ascii="Times New Roman" w:eastAsia="Times New Roman" w:hAnsi="Times New Roman" w:cs="Times New Roman"/>
          <w:color w:val="000000" w:themeColor="text1"/>
          <w:highlight w:val="yellow"/>
        </w:rPr>
        <w:t>the</w:t>
      </w:r>
      <w:r w:rsidR="00740F4B">
        <w:rPr>
          <w:rFonts w:ascii="Times New Roman" w:eastAsia="Times New Roman" w:hAnsi="Times New Roman" w:cs="Times New Roman"/>
          <w:color w:val="000000" w:themeColor="text1"/>
        </w:rPr>
        <w:t xml:space="preserve"> </w:t>
      </w:r>
      <w:r w:rsidRPr="00CD687A">
        <w:rPr>
          <w:rFonts w:ascii="Times New Roman" w:eastAsia="Times New Roman" w:hAnsi="Times New Roman" w:cs="Times New Roman"/>
          <w:color w:val="000000" w:themeColor="text1"/>
        </w:rPr>
        <w:t xml:space="preserve">number of latent variables to use. The highest performing GLLVM employed 3 latent variables and applied a negative binomial distribution </w:t>
      </w:r>
      <w:commentRangeStart w:id="160"/>
      <w:commentRangeStart w:id="161"/>
      <w:r w:rsidRPr="00CD687A">
        <w:rPr>
          <w:rFonts w:ascii="Times New Roman" w:eastAsia="Times New Roman" w:hAnsi="Times New Roman" w:cs="Times New Roman"/>
          <w:color w:val="000000" w:themeColor="text1"/>
        </w:rPr>
        <w:t xml:space="preserve">with variational approximation on the joint model predicted larvae count data </w:t>
      </w:r>
      <w:commentRangeEnd w:id="160"/>
      <w:r w:rsidR="00771DDE">
        <w:rPr>
          <w:rStyle w:val="CommentReference"/>
        </w:rPr>
        <w:commentReference w:id="160"/>
      </w:r>
      <w:commentRangeEnd w:id="161"/>
      <w:r w:rsidR="00366830">
        <w:rPr>
          <w:rStyle w:val="CommentReference"/>
        </w:rPr>
        <w:commentReference w:id="161"/>
      </w:r>
      <w:r w:rsidRPr="00CD687A">
        <w:rPr>
          <w:rFonts w:ascii="Times New Roman" w:eastAsia="Times New Roman" w:hAnsi="Times New Roman" w:cs="Times New Roman"/>
          <w:color w:val="000000" w:themeColor="text1"/>
        </w:rPr>
        <w:t>(76). We then plotted the correlation matrix of the linear predictors across species with and without incorporating SST in the GLLVM to identify co-occurring species and the effect of SST on co-occurrence patterns (77).</w:t>
      </w:r>
      <w:r>
        <w:rPr>
          <w:rFonts w:ascii="Times New Roman" w:eastAsia="Times New Roman" w:hAnsi="Times New Roman" w:cs="Times New Roman"/>
          <w:color w:val="000000" w:themeColor="text1"/>
        </w:rPr>
        <w:t>”</w:t>
      </w:r>
    </w:p>
    <w:p w14:paraId="1E76147E" w14:textId="77777777" w:rsidR="00D81C0A" w:rsidRPr="00CD687A" w:rsidRDefault="00D81C0A" w:rsidP="00CD687A">
      <w:pPr>
        <w:ind w:left="720"/>
        <w:rPr>
          <w:rFonts w:ascii="Times New Roman" w:eastAsia="Times New Roman" w:hAnsi="Times New Roman" w:cs="Times New Roman"/>
          <w:color w:val="000000" w:themeColor="text1"/>
        </w:rPr>
      </w:pPr>
    </w:p>
    <w:p w14:paraId="75E46471"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L485-494: This section appears to hold two redundant statements. Please revise.</w:t>
      </w:r>
    </w:p>
    <w:p w14:paraId="429C490E" w14:textId="52CFCA01" w:rsidR="00366830" w:rsidRDefault="00771DDE" w:rsidP="00366830">
      <w:pPr>
        <w:ind w:left="180" w:firstLine="540"/>
        <w:rPr>
          <w:rFonts w:ascii="Times New Roman" w:eastAsia="Times New Roman" w:hAnsi="Times New Roman" w:cs="Times New Roman"/>
          <w:color w:val="000000" w:themeColor="text1"/>
        </w:rPr>
      </w:pPr>
      <w:r w:rsidRPr="00366830">
        <w:rPr>
          <w:rFonts w:ascii="Times New Roman" w:eastAsia="Times New Roman" w:hAnsi="Times New Roman" w:cs="Times New Roman"/>
          <w:color w:val="000000" w:themeColor="text1"/>
          <w:highlight w:val="yellow"/>
        </w:rPr>
        <w:t>We worked to clarify this section</w:t>
      </w:r>
      <w:r>
        <w:rPr>
          <w:rFonts w:ascii="Times New Roman" w:eastAsia="Times New Roman" w:hAnsi="Times New Roman" w:cs="Times New Roman"/>
          <w:color w:val="000000" w:themeColor="text1"/>
        </w:rPr>
        <w:t xml:space="preserve"> to better explain that w</w:t>
      </w:r>
      <w:r w:rsidR="00CD687A" w:rsidRPr="00CD687A">
        <w:rPr>
          <w:rFonts w:ascii="Times New Roman" w:eastAsia="Times New Roman" w:hAnsi="Times New Roman" w:cs="Times New Roman"/>
          <w:color w:val="000000" w:themeColor="text1"/>
        </w:rPr>
        <w:t xml:space="preserve">e found </w:t>
      </w:r>
      <w:r>
        <w:rPr>
          <w:rFonts w:ascii="Times New Roman" w:eastAsia="Times New Roman" w:hAnsi="Times New Roman" w:cs="Times New Roman"/>
          <w:color w:val="000000" w:themeColor="text1"/>
        </w:rPr>
        <w:t xml:space="preserve">both </w:t>
      </w:r>
      <w:r w:rsidR="00CD687A" w:rsidRPr="00CD687A">
        <w:rPr>
          <w:rFonts w:ascii="Times New Roman" w:eastAsia="Times New Roman" w:hAnsi="Times New Roman" w:cs="Times New Roman"/>
          <w:color w:val="000000" w:themeColor="text1"/>
        </w:rPr>
        <w:t xml:space="preserve">strong positive and negative </w:t>
      </w:r>
      <w:r w:rsidR="00FB2776">
        <w:rPr>
          <w:rFonts w:ascii="Times New Roman" w:eastAsia="Times New Roman" w:hAnsi="Times New Roman" w:cs="Times New Roman"/>
          <w:color w:val="000000" w:themeColor="text1"/>
        </w:rPr>
        <w:t xml:space="preserve">species </w:t>
      </w:r>
      <w:r w:rsidR="00CD687A" w:rsidRPr="00CD687A">
        <w:rPr>
          <w:rFonts w:ascii="Times New Roman" w:eastAsia="Times New Roman" w:hAnsi="Times New Roman" w:cs="Times New Roman"/>
          <w:color w:val="000000" w:themeColor="text1"/>
        </w:rPr>
        <w:t xml:space="preserve">co-occurrence patterns through GLLVM analyses when controlling for temperature. Specifically, we observed strong </w:t>
      </w:r>
      <w:r w:rsidR="00CD687A" w:rsidRPr="00366830">
        <w:rPr>
          <w:rFonts w:ascii="Times New Roman" w:eastAsia="Times New Roman" w:hAnsi="Times New Roman" w:cs="Times New Roman"/>
          <w:color w:val="000000" w:themeColor="text1"/>
          <w:highlight w:val="red"/>
        </w:rPr>
        <w:t>negative</w:t>
      </w:r>
      <w:r w:rsidR="00CD687A" w:rsidRPr="00CD687A">
        <w:rPr>
          <w:rFonts w:ascii="Times New Roman" w:eastAsia="Times New Roman" w:hAnsi="Times New Roman" w:cs="Times New Roman"/>
          <w:color w:val="000000" w:themeColor="text1"/>
        </w:rPr>
        <w:t xml:space="preserve"> associations </w:t>
      </w:r>
      <w:r w:rsidR="00FB2776">
        <w:rPr>
          <w:rFonts w:ascii="Times New Roman" w:eastAsia="Times New Roman" w:hAnsi="Times New Roman" w:cs="Times New Roman"/>
          <w:color w:val="000000" w:themeColor="text1"/>
        </w:rPr>
        <w:t>between</w:t>
      </w:r>
      <w:r w:rsidR="00CD687A" w:rsidRPr="00CD687A">
        <w:rPr>
          <w:rFonts w:ascii="Times New Roman" w:eastAsia="Times New Roman" w:hAnsi="Times New Roman" w:cs="Times New Roman"/>
          <w:color w:val="000000" w:themeColor="text1"/>
        </w:rPr>
        <w:t xml:space="preserve"> benthic fisheries targets (e.g.</w:t>
      </w:r>
      <w:r w:rsidR="00217DE9">
        <w:rPr>
          <w:rFonts w:ascii="Times New Roman" w:eastAsia="Times New Roman" w:hAnsi="Times New Roman" w:cs="Times New Roman"/>
          <w:color w:val="000000" w:themeColor="text1"/>
        </w:rPr>
        <w:t>,</w:t>
      </w:r>
      <w:r w:rsidR="00CD687A" w:rsidRPr="00CD687A">
        <w:rPr>
          <w:rFonts w:ascii="Times New Roman" w:eastAsia="Times New Roman" w:hAnsi="Times New Roman" w:cs="Times New Roman"/>
          <w:color w:val="000000" w:themeColor="text1"/>
        </w:rPr>
        <w:t xml:space="preserve"> </w:t>
      </w:r>
      <w:proofErr w:type="spellStart"/>
      <w:r w:rsidR="00CD687A" w:rsidRPr="00366830">
        <w:rPr>
          <w:rFonts w:ascii="Times New Roman" w:eastAsia="Times New Roman" w:hAnsi="Times New Roman" w:cs="Times New Roman"/>
          <w:i/>
          <w:iCs/>
          <w:color w:val="000000" w:themeColor="text1"/>
        </w:rPr>
        <w:t>Citharichtys</w:t>
      </w:r>
      <w:proofErr w:type="spellEnd"/>
      <w:r w:rsidR="00CD687A" w:rsidRPr="00CD687A">
        <w:rPr>
          <w:rFonts w:ascii="Times New Roman" w:eastAsia="Times New Roman" w:hAnsi="Times New Roman" w:cs="Times New Roman"/>
          <w:color w:val="000000" w:themeColor="text1"/>
        </w:rPr>
        <w:t xml:space="preserve"> sp.</w:t>
      </w:r>
      <w:r w:rsidR="00FB2776">
        <w:rPr>
          <w:rFonts w:ascii="Times New Roman" w:eastAsia="Times New Roman" w:hAnsi="Times New Roman" w:cs="Times New Roman"/>
          <w:color w:val="000000" w:themeColor="text1"/>
        </w:rPr>
        <w:t>,</w:t>
      </w:r>
      <w:r w:rsidR="00CD687A" w:rsidRPr="00CD687A">
        <w:rPr>
          <w:rFonts w:ascii="Times New Roman" w:eastAsia="Times New Roman" w:hAnsi="Times New Roman" w:cs="Times New Roman"/>
          <w:color w:val="000000" w:themeColor="text1"/>
        </w:rPr>
        <w:t xml:space="preserve"> sanddabs) and mesopelagic fishes (</w:t>
      </w:r>
      <w:r w:rsidR="00FB2776">
        <w:rPr>
          <w:rFonts w:ascii="Times New Roman" w:eastAsia="Times New Roman" w:hAnsi="Times New Roman" w:cs="Times New Roman"/>
          <w:color w:val="000000" w:themeColor="text1"/>
        </w:rPr>
        <w:t xml:space="preserve">Figure </w:t>
      </w:r>
      <w:r w:rsidR="00CD687A" w:rsidRPr="00CD687A">
        <w:rPr>
          <w:rFonts w:ascii="Times New Roman" w:eastAsia="Times New Roman" w:hAnsi="Times New Roman" w:cs="Times New Roman"/>
          <w:color w:val="000000" w:themeColor="text1"/>
        </w:rPr>
        <w:t>S14)</w:t>
      </w:r>
      <w:r>
        <w:rPr>
          <w:rFonts w:ascii="Times New Roman" w:eastAsia="Times New Roman" w:hAnsi="Times New Roman" w:cs="Times New Roman"/>
          <w:color w:val="000000" w:themeColor="text1"/>
        </w:rPr>
        <w:t xml:space="preserve">, which is consistent with patterns observed in previous studies </w:t>
      </w:r>
      <w:r w:rsidRPr="00CD687A">
        <w:rPr>
          <w:rFonts w:ascii="Times New Roman" w:eastAsia="Times New Roman" w:hAnsi="Times New Roman" w:cs="Times New Roman"/>
          <w:color w:val="000000" w:themeColor="text1"/>
        </w:rPr>
        <w:t>(15, 27, 78)</w:t>
      </w:r>
      <w:r w:rsidR="00FB2776">
        <w:rPr>
          <w:rFonts w:ascii="Times New Roman" w:eastAsia="Times New Roman" w:hAnsi="Times New Roman" w:cs="Times New Roman"/>
          <w:color w:val="000000" w:themeColor="text1"/>
        </w:rPr>
        <w:t xml:space="preserve"> that </w:t>
      </w:r>
      <w:r w:rsidR="00CD687A" w:rsidRPr="00366830">
        <w:rPr>
          <w:rFonts w:ascii="Times New Roman" w:eastAsia="Times New Roman" w:hAnsi="Times New Roman" w:cs="Times New Roman"/>
          <w:color w:val="000000" w:themeColor="text1"/>
          <w:highlight w:val="lightGray"/>
        </w:rPr>
        <w:t>when controlling for temperature</w:t>
      </w:r>
      <w:r w:rsidR="00366830">
        <w:rPr>
          <w:rFonts w:ascii="Times New Roman" w:eastAsia="Times New Roman" w:hAnsi="Times New Roman" w:cs="Times New Roman"/>
          <w:color w:val="000000" w:themeColor="text1"/>
          <w:highlight w:val="lightGray"/>
        </w:rPr>
        <w:t xml:space="preserve"> variation across sites</w:t>
      </w:r>
      <w:r w:rsidR="00CD687A" w:rsidRPr="00366830">
        <w:rPr>
          <w:rFonts w:ascii="Times New Roman" w:eastAsia="Times New Roman" w:hAnsi="Times New Roman" w:cs="Times New Roman"/>
          <w:color w:val="000000" w:themeColor="text1"/>
          <w:highlight w:val="lightGray"/>
        </w:rPr>
        <w:t>, we observe strong benthic versus pelagic tradeoffs as observed previously (15, 27, 78).</w:t>
      </w:r>
      <w:r w:rsidR="00CD687A" w:rsidRPr="00CD687A">
        <w:rPr>
          <w:rFonts w:ascii="Times New Roman" w:eastAsia="Times New Roman" w:hAnsi="Times New Roman" w:cs="Times New Roman"/>
          <w:color w:val="000000" w:themeColor="text1"/>
        </w:rPr>
        <w:t xml:space="preserve"> </w:t>
      </w:r>
    </w:p>
    <w:p w14:paraId="2F3DF5E1" w14:textId="09CEE4DB" w:rsidR="00980D45" w:rsidRDefault="00366830" w:rsidP="00366830">
      <w:pPr>
        <w:ind w:left="180" w:firstLine="5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w:t>
      </w:r>
      <w:r w:rsidR="00CD687A" w:rsidRPr="00CD687A">
        <w:rPr>
          <w:rFonts w:ascii="Times New Roman" w:eastAsia="Times New Roman" w:hAnsi="Times New Roman" w:cs="Times New Roman"/>
          <w:color w:val="000000" w:themeColor="text1"/>
        </w:rPr>
        <w:t>hen focusing on co-occurrence patterns without controlling for temperature</w:t>
      </w:r>
      <w:r>
        <w:rPr>
          <w:rFonts w:ascii="Times New Roman" w:eastAsia="Times New Roman" w:hAnsi="Times New Roman" w:cs="Times New Roman"/>
          <w:color w:val="000000" w:themeColor="text1"/>
        </w:rPr>
        <w:t xml:space="preserve"> variation across sites</w:t>
      </w:r>
      <w:r w:rsidR="00CD687A" w:rsidRPr="00CD687A">
        <w:rPr>
          <w:rFonts w:ascii="Times New Roman" w:eastAsia="Times New Roman" w:hAnsi="Times New Roman" w:cs="Times New Roman"/>
          <w:color w:val="000000" w:themeColor="text1"/>
        </w:rPr>
        <w:t xml:space="preserve">, we observed strong </w:t>
      </w:r>
      <w:r w:rsidR="00CD687A" w:rsidRPr="00366830">
        <w:rPr>
          <w:rFonts w:ascii="Times New Roman" w:eastAsia="Times New Roman" w:hAnsi="Times New Roman" w:cs="Times New Roman"/>
          <w:color w:val="000000" w:themeColor="text1"/>
          <w:highlight w:val="red"/>
        </w:rPr>
        <w:t>negative</w:t>
      </w:r>
      <w:r w:rsidR="00CD687A" w:rsidRPr="00CD687A">
        <w:rPr>
          <w:rFonts w:ascii="Times New Roman" w:eastAsia="Times New Roman" w:hAnsi="Times New Roman" w:cs="Times New Roman"/>
          <w:color w:val="000000" w:themeColor="text1"/>
        </w:rPr>
        <w:t xml:space="preserve"> associations </w:t>
      </w:r>
      <w:r w:rsidR="00FB2776">
        <w:rPr>
          <w:rFonts w:ascii="Times New Roman" w:eastAsia="Times New Roman" w:hAnsi="Times New Roman" w:cs="Times New Roman"/>
          <w:color w:val="000000" w:themeColor="text1"/>
        </w:rPr>
        <w:t xml:space="preserve">between </w:t>
      </w:r>
      <w:r w:rsidR="00FB2776" w:rsidRPr="00366830">
        <w:rPr>
          <w:rFonts w:ascii="Times New Roman" w:eastAsia="Times New Roman" w:hAnsi="Times New Roman" w:cs="Times New Roman"/>
          <w:color w:val="000000" w:themeColor="text1"/>
          <w:highlight w:val="yellow"/>
        </w:rPr>
        <w:t>pelagic</w:t>
      </w:r>
      <w:r w:rsidR="00FB2776" w:rsidRPr="00CD687A">
        <w:rPr>
          <w:rFonts w:ascii="Times New Roman" w:eastAsia="Times New Roman" w:hAnsi="Times New Roman" w:cs="Times New Roman"/>
          <w:color w:val="000000" w:themeColor="text1"/>
        </w:rPr>
        <w:t xml:space="preserve"> </w:t>
      </w:r>
      <w:r w:rsidR="00CD687A" w:rsidRPr="00CD687A">
        <w:rPr>
          <w:rFonts w:ascii="Times New Roman" w:eastAsia="Times New Roman" w:hAnsi="Times New Roman" w:cs="Times New Roman"/>
          <w:color w:val="000000" w:themeColor="text1"/>
        </w:rPr>
        <w:t>fisheries targets (</w:t>
      </w:r>
      <w:r w:rsidR="00CD687A" w:rsidRPr="00366830">
        <w:rPr>
          <w:rFonts w:ascii="Times New Roman" w:eastAsia="Times New Roman" w:hAnsi="Times New Roman" w:cs="Times New Roman"/>
          <w:i/>
          <w:iCs/>
          <w:color w:val="000000" w:themeColor="text1"/>
        </w:rPr>
        <w:t xml:space="preserve">Merluccius </w:t>
      </w:r>
      <w:proofErr w:type="spellStart"/>
      <w:r w:rsidR="00CD687A" w:rsidRPr="00366830">
        <w:rPr>
          <w:rFonts w:ascii="Times New Roman" w:eastAsia="Times New Roman" w:hAnsi="Times New Roman" w:cs="Times New Roman"/>
          <w:i/>
          <w:iCs/>
          <w:color w:val="000000" w:themeColor="text1"/>
        </w:rPr>
        <w:t>productus</w:t>
      </w:r>
      <w:proofErr w:type="spellEnd"/>
      <w:r w:rsidR="000E0620">
        <w:rPr>
          <w:rFonts w:ascii="Times New Roman" w:eastAsia="Times New Roman" w:hAnsi="Times New Roman" w:cs="Times New Roman"/>
          <w:color w:val="000000" w:themeColor="text1"/>
        </w:rPr>
        <w:t xml:space="preserve">, </w:t>
      </w:r>
      <w:r w:rsidR="000E0620" w:rsidRPr="00CD687A">
        <w:rPr>
          <w:rFonts w:ascii="Times New Roman" w:eastAsia="Times New Roman" w:hAnsi="Times New Roman" w:cs="Times New Roman"/>
          <w:color w:val="000000" w:themeColor="text1"/>
        </w:rPr>
        <w:t>North Pacific Hake</w:t>
      </w:r>
      <w:r w:rsidR="00CD687A" w:rsidRPr="000E0620">
        <w:rPr>
          <w:rFonts w:ascii="Times New Roman" w:eastAsia="Times New Roman" w:hAnsi="Times New Roman" w:cs="Times New Roman"/>
          <w:color w:val="000000" w:themeColor="text1"/>
        </w:rPr>
        <w:t>)</w:t>
      </w:r>
      <w:r w:rsidR="00CD687A" w:rsidRPr="00CD687A">
        <w:rPr>
          <w:rFonts w:ascii="Times New Roman" w:eastAsia="Times New Roman" w:hAnsi="Times New Roman" w:cs="Times New Roman"/>
          <w:color w:val="000000" w:themeColor="text1"/>
        </w:rPr>
        <w:t xml:space="preserve"> and </w:t>
      </w:r>
      <w:r w:rsidR="00CD687A" w:rsidRPr="000E0620">
        <w:rPr>
          <w:rFonts w:ascii="Times New Roman" w:eastAsia="Times New Roman" w:hAnsi="Times New Roman" w:cs="Times New Roman"/>
          <w:color w:val="000000" w:themeColor="text1"/>
        </w:rPr>
        <w:t>mesopelagic fishes</w:t>
      </w:r>
      <w:r w:rsidR="00CD687A" w:rsidRPr="00CD687A">
        <w:rPr>
          <w:rFonts w:ascii="Times New Roman" w:eastAsia="Times New Roman" w:hAnsi="Times New Roman" w:cs="Times New Roman"/>
          <w:color w:val="000000" w:themeColor="text1"/>
        </w:rPr>
        <w:t xml:space="preserve"> (S15). Here, temperature explained 19% of the variability among species co-occurrence and was particularly important in driving negative associations between North Pacific Hake and mesopelagic species (S14-15). These results suggest that </w:t>
      </w:r>
      <w:r w:rsidR="00CD687A" w:rsidRPr="00366830">
        <w:rPr>
          <w:rFonts w:ascii="Times New Roman" w:eastAsia="Times New Roman" w:hAnsi="Times New Roman" w:cs="Times New Roman"/>
          <w:color w:val="000000" w:themeColor="text1"/>
          <w:highlight w:val="lightGray"/>
        </w:rPr>
        <w:t xml:space="preserve">tradeoffs between fisheries </w:t>
      </w:r>
      <w:r>
        <w:rPr>
          <w:rFonts w:ascii="Times New Roman" w:eastAsia="Times New Roman" w:hAnsi="Times New Roman" w:cs="Times New Roman"/>
          <w:color w:val="000000" w:themeColor="text1"/>
          <w:highlight w:val="lightGray"/>
        </w:rPr>
        <w:t>targets and</w:t>
      </w:r>
      <w:r w:rsidRPr="00366830">
        <w:rPr>
          <w:rFonts w:ascii="Times New Roman" w:eastAsia="Times New Roman" w:hAnsi="Times New Roman" w:cs="Times New Roman"/>
          <w:color w:val="000000" w:themeColor="text1"/>
          <w:highlight w:val="lightGray"/>
        </w:rPr>
        <w:t xml:space="preserve"> </w:t>
      </w:r>
      <w:r w:rsidR="00CD687A" w:rsidRPr="00366830">
        <w:rPr>
          <w:rFonts w:ascii="Times New Roman" w:eastAsia="Times New Roman" w:hAnsi="Times New Roman" w:cs="Times New Roman"/>
          <w:color w:val="000000" w:themeColor="text1"/>
          <w:highlight w:val="lightGray"/>
        </w:rPr>
        <w:t>southern mesopelagic fish assemblages</w:t>
      </w:r>
      <w:r w:rsidR="00CD687A" w:rsidRPr="00CD687A">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is potentially</w:t>
      </w:r>
      <w:r>
        <w:rPr>
          <w:rFonts w:ascii="Times New Roman" w:eastAsia="Times New Roman" w:hAnsi="Times New Roman" w:cs="Times New Roman"/>
          <w:color w:val="000000" w:themeColor="text1"/>
          <w:highlight w:val="lightGray"/>
        </w:rPr>
        <w:t xml:space="preserve"> </w:t>
      </w:r>
      <w:r>
        <w:rPr>
          <w:rFonts w:ascii="Times New Roman" w:eastAsia="Times New Roman" w:hAnsi="Times New Roman" w:cs="Times New Roman"/>
          <w:color w:val="000000" w:themeColor="text1"/>
          <w:highlight w:val="lightGray"/>
        </w:rPr>
        <w:t xml:space="preserve">driven by </w:t>
      </w:r>
      <w:r>
        <w:rPr>
          <w:rFonts w:ascii="Times New Roman" w:eastAsia="Times New Roman" w:hAnsi="Times New Roman" w:cs="Times New Roman"/>
          <w:color w:val="000000" w:themeColor="text1"/>
        </w:rPr>
        <w:t xml:space="preserve">changes in </w:t>
      </w:r>
      <w:r w:rsidRPr="00CD687A">
        <w:rPr>
          <w:rFonts w:ascii="Times New Roman" w:eastAsia="Times New Roman" w:hAnsi="Times New Roman" w:cs="Times New Roman"/>
          <w:color w:val="000000" w:themeColor="text1"/>
        </w:rPr>
        <w:t>temperature</w:t>
      </w:r>
      <w:r w:rsidRPr="00366830">
        <w:rPr>
          <w:rFonts w:ascii="Times New Roman" w:eastAsia="Times New Roman" w:hAnsi="Times New Roman" w:cs="Times New Roman"/>
          <w:color w:val="000000" w:themeColor="text1"/>
          <w:highlight w:val="lightGray"/>
        </w:rPr>
        <w:t xml:space="preserve"> </w:t>
      </w:r>
      <w:r w:rsidR="00CD687A" w:rsidRPr="00CD687A">
        <w:rPr>
          <w:rFonts w:ascii="Times New Roman" w:eastAsia="Times New Roman" w:hAnsi="Times New Roman" w:cs="Times New Roman"/>
          <w:color w:val="000000" w:themeColor="text1"/>
        </w:rPr>
        <w:t>(20). Further work exploring the underlying mechanisms of these negative co-occurrence patterns are warranted.</w:t>
      </w:r>
    </w:p>
    <w:p w14:paraId="6527FF97" w14:textId="77777777" w:rsidR="00D81C0A" w:rsidRPr="00CD687A" w:rsidRDefault="00D81C0A" w:rsidP="00CD687A">
      <w:pPr>
        <w:ind w:left="720"/>
        <w:rPr>
          <w:rFonts w:ascii="Times New Roman" w:eastAsia="Times New Roman" w:hAnsi="Times New Roman" w:cs="Times New Roman"/>
          <w:color w:val="000000" w:themeColor="text1"/>
        </w:rPr>
      </w:pPr>
    </w:p>
    <w:p w14:paraId="2D6FB9C4"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L512: Add “the” before “DNA” </w:t>
      </w:r>
    </w:p>
    <w:p w14:paraId="687403DA" w14:textId="5779052E" w:rsidR="00980D45" w:rsidRDefault="00CD687A" w:rsidP="00AC1749">
      <w:pPr>
        <w:rPr>
          <w:ins w:id="162" w:author="KDG" w:date="2022-03-17T15:41:00Z"/>
          <w:rFonts w:ascii="Times New Roman" w:eastAsia="Times New Roman" w:hAnsi="Times New Roman" w:cs="Times New Roman"/>
          <w:color w:val="000000" w:themeColor="text1"/>
        </w:rPr>
      </w:pPr>
      <w:r>
        <w:rPr>
          <w:rFonts w:ascii="Times New Roman" w:eastAsia="Times New Roman" w:hAnsi="Times New Roman" w:cs="Times New Roman"/>
          <w:color w:val="7F7F7F" w:themeColor="text1" w:themeTint="80"/>
          <w:sz w:val="20"/>
          <w:szCs w:val="20"/>
        </w:rPr>
        <w:tab/>
      </w:r>
      <w:r>
        <w:rPr>
          <w:rFonts w:ascii="Times New Roman" w:eastAsia="Times New Roman" w:hAnsi="Times New Roman" w:cs="Times New Roman"/>
          <w:color w:val="000000" w:themeColor="text1"/>
        </w:rPr>
        <w:t>Fixed.</w:t>
      </w:r>
    </w:p>
    <w:p w14:paraId="58C8A055" w14:textId="77777777" w:rsidR="00D81C0A" w:rsidRDefault="00D81C0A" w:rsidP="00AC1749">
      <w:pPr>
        <w:rPr>
          <w:rFonts w:ascii="Times New Roman" w:eastAsia="Times New Roman" w:hAnsi="Times New Roman" w:cs="Times New Roman"/>
          <w:color w:val="7F7F7F" w:themeColor="text1" w:themeTint="80"/>
          <w:sz w:val="20"/>
          <w:szCs w:val="20"/>
        </w:rPr>
      </w:pPr>
    </w:p>
    <w:p w14:paraId="285FB4DC"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L516-529: Please see major comment </w:t>
      </w:r>
    </w:p>
    <w:p w14:paraId="69AA6763" w14:textId="0039C6A8" w:rsidR="00980D45" w:rsidRDefault="00CD687A" w:rsidP="00CD687A">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Please see previous responses regarding stochasticity. However, in response to the comment on</w:t>
      </w:r>
      <w:r w:rsidRPr="00CD687A">
        <w:t xml:space="preserve"> </w:t>
      </w:r>
      <w:r>
        <w:t>“</w:t>
      </w:r>
      <w:r w:rsidRPr="00CD687A">
        <w:rPr>
          <w:rFonts w:ascii="Times New Roman" w:eastAsia="Times New Roman" w:hAnsi="Times New Roman" w:cs="Times New Roman"/>
          <w:color w:val="000000" w:themeColor="text1"/>
        </w:rPr>
        <w:t>validation of the results using occupancy modelling</w:t>
      </w:r>
      <w:r>
        <w:rPr>
          <w:rFonts w:ascii="Times New Roman" w:eastAsia="Times New Roman" w:hAnsi="Times New Roman" w:cs="Times New Roman"/>
          <w:color w:val="000000" w:themeColor="text1"/>
        </w:rPr>
        <w:t>” we note that the implementation of the joint model specifically observes the frequency of stochastic dropouts and uses this as a prior for informing abundance estimates (See supplement 2 for full model implementation and description). In essence, our model is analogous to site occupancy modeling using the pattern of occurrences as well as proportional read counts to inform the abundance of a given species within a given sample. Our results clearly demonstrate that stochasticity is associated with rare molecules both low morphological counts of species and low proportional sequence read abundance.</w:t>
      </w:r>
      <w:ins w:id="163" w:author="KDG" w:date="2022-03-17T17:57:00Z">
        <w:r w:rsidR="000E0620">
          <w:rPr>
            <w:rFonts w:ascii="Times New Roman" w:eastAsia="Times New Roman" w:hAnsi="Times New Roman" w:cs="Times New Roman"/>
            <w:color w:val="000000" w:themeColor="text1"/>
          </w:rPr>
          <w:t xml:space="preserve"> </w:t>
        </w:r>
        <w:r w:rsidR="000E0620" w:rsidRPr="000E0620">
          <w:rPr>
            <w:rFonts w:ascii="Times New Roman" w:eastAsia="Times New Roman" w:hAnsi="Times New Roman" w:cs="Times New Roman"/>
            <w:color w:val="000000" w:themeColor="text1"/>
            <w:highlight w:val="yellow"/>
            <w:rPrChange w:id="164" w:author="KDG" w:date="2022-03-17T17:57:00Z">
              <w:rPr>
                <w:rFonts w:ascii="Times New Roman" w:eastAsia="Times New Roman" w:hAnsi="Times New Roman" w:cs="Times New Roman"/>
                <w:color w:val="000000" w:themeColor="text1"/>
              </w:rPr>
            </w:rPrChange>
          </w:rPr>
          <w:t>This point is now mentioned in Lines x-y of the supplemental.</w:t>
        </w:r>
      </w:ins>
    </w:p>
    <w:p w14:paraId="2912C96D" w14:textId="77777777" w:rsidR="00CD687A" w:rsidRDefault="00CD687A" w:rsidP="00CD687A">
      <w:pPr>
        <w:ind w:left="720"/>
        <w:rPr>
          <w:rFonts w:ascii="Times New Roman" w:eastAsia="Times New Roman" w:hAnsi="Times New Roman" w:cs="Times New Roman"/>
          <w:color w:val="7F7F7F" w:themeColor="text1" w:themeTint="80"/>
          <w:sz w:val="20"/>
          <w:szCs w:val="20"/>
        </w:rPr>
      </w:pPr>
    </w:p>
    <w:p w14:paraId="32377266"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L532- : Please clarify the all the formatting issues, including the marking </w:t>
      </w:r>
    </w:p>
    <w:p w14:paraId="0C4E3D0E" w14:textId="6EC61AF7" w:rsidR="00980D45" w:rsidRDefault="00CD687A" w:rsidP="00CD687A">
      <w:pPr>
        <w:ind w:left="720"/>
        <w:rPr>
          <w:ins w:id="165" w:author="KDG" w:date="2022-03-17T15:41:00Z"/>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We thank the reviewer for their comment and have taken better care to address the various formatting issues within the references.</w:t>
      </w:r>
    </w:p>
    <w:p w14:paraId="41056DFE" w14:textId="77777777" w:rsidR="00D81C0A" w:rsidRDefault="00D81C0A" w:rsidP="00CD687A">
      <w:pPr>
        <w:ind w:left="720"/>
        <w:rPr>
          <w:rFonts w:ascii="Times New Roman" w:eastAsia="Times New Roman" w:hAnsi="Times New Roman" w:cs="Times New Roman"/>
          <w:color w:val="7F7F7F" w:themeColor="text1" w:themeTint="80"/>
          <w:sz w:val="20"/>
          <w:szCs w:val="20"/>
        </w:rPr>
      </w:pPr>
    </w:p>
    <w:p w14:paraId="140A46EA"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L600-603: Please provide a better caption. This one does not describe the figure adequately. </w:t>
      </w:r>
    </w:p>
    <w:p w14:paraId="205039B3" w14:textId="6D3EAE19" w:rsidR="00980D45" w:rsidRDefault="00CD687A" w:rsidP="00CD687A">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improved caption is as follows: “</w:t>
      </w:r>
      <w:r w:rsidRPr="00CD687A">
        <w:rPr>
          <w:rFonts w:ascii="Times New Roman" w:eastAsia="Times New Roman" w:hAnsi="Times New Roman" w:cs="Times New Roman"/>
          <w:color w:val="000000" w:themeColor="text1"/>
        </w:rPr>
        <w:t xml:space="preserve">Predicted sequence reads are generated from the joint Bayesian model. The one-to-one line is plotted in red and Pearson correlation coefficient is 0.95. In general, predicted sequence reads track observed sequence reads, and show substantially less variance than raw observed sequence reads in Figure S3. However, unexpected zeros in technical replicates </w:t>
      </w:r>
      <w:ins w:id="166" w:author="KDG" w:date="2022-03-17T17:58:00Z">
        <w:r w:rsidR="000E0620">
          <w:rPr>
            <w:rFonts w:ascii="Times New Roman" w:eastAsia="Times New Roman" w:hAnsi="Times New Roman" w:cs="Times New Roman"/>
            <w:color w:val="000000" w:themeColor="text1"/>
          </w:rPr>
          <w:t>(</w:t>
        </w:r>
      </w:ins>
      <w:commentRangeStart w:id="167"/>
      <w:del w:id="168" w:author="KDG" w:date="2022-03-17T17:58:00Z">
        <w:r w:rsidRPr="00CD687A" w:rsidDel="000E0620">
          <w:rPr>
            <w:rFonts w:ascii="Times New Roman" w:eastAsia="Times New Roman" w:hAnsi="Times New Roman" w:cs="Times New Roman"/>
            <w:color w:val="000000" w:themeColor="text1"/>
          </w:rPr>
          <w:delText xml:space="preserve">or </w:delText>
        </w:r>
      </w:del>
      <w:r w:rsidRPr="00CD687A">
        <w:rPr>
          <w:rFonts w:ascii="Times New Roman" w:eastAsia="Times New Roman" w:hAnsi="Times New Roman" w:cs="Times New Roman"/>
          <w:color w:val="000000" w:themeColor="text1"/>
        </w:rPr>
        <w:t>stochastic</w:t>
      </w:r>
      <w:commentRangeEnd w:id="167"/>
      <w:r w:rsidR="000E0620">
        <w:rPr>
          <w:rStyle w:val="CommentReference"/>
        </w:rPr>
        <w:commentReference w:id="167"/>
      </w:r>
      <w:r w:rsidRPr="00CD687A">
        <w:rPr>
          <w:rFonts w:ascii="Times New Roman" w:eastAsia="Times New Roman" w:hAnsi="Times New Roman" w:cs="Times New Roman"/>
          <w:color w:val="000000" w:themeColor="text1"/>
        </w:rPr>
        <w:t xml:space="preserve"> dropouts</w:t>
      </w:r>
      <w:ins w:id="169" w:author="KDG" w:date="2022-03-17T17:58:00Z">
        <w:r w:rsidR="000E0620">
          <w:rPr>
            <w:rFonts w:ascii="Times New Roman" w:eastAsia="Times New Roman" w:hAnsi="Times New Roman" w:cs="Times New Roman"/>
            <w:color w:val="000000" w:themeColor="text1"/>
          </w:rPr>
          <w:t>)</w:t>
        </w:r>
      </w:ins>
      <w:r w:rsidRPr="00CD687A">
        <w:rPr>
          <w:rFonts w:ascii="Times New Roman" w:eastAsia="Times New Roman" w:hAnsi="Times New Roman" w:cs="Times New Roman"/>
          <w:color w:val="000000" w:themeColor="text1"/>
        </w:rPr>
        <w:t xml:space="preserve">, deviate notably </w:t>
      </w:r>
      <w:commentRangeStart w:id="170"/>
      <w:r w:rsidRPr="00CD687A">
        <w:rPr>
          <w:rFonts w:ascii="Times New Roman" w:eastAsia="Times New Roman" w:hAnsi="Times New Roman" w:cs="Times New Roman"/>
          <w:color w:val="000000" w:themeColor="text1"/>
        </w:rPr>
        <w:t xml:space="preserve">from expected results </w:t>
      </w:r>
      <w:commentRangeEnd w:id="170"/>
      <w:r w:rsidR="0029334A">
        <w:rPr>
          <w:rStyle w:val="CommentReference"/>
        </w:rPr>
        <w:commentReference w:id="170"/>
      </w:r>
      <w:r w:rsidRPr="00CD687A">
        <w:rPr>
          <w:rFonts w:ascii="Times New Roman" w:eastAsia="Times New Roman" w:hAnsi="Times New Roman" w:cs="Times New Roman"/>
          <w:color w:val="000000" w:themeColor="text1"/>
        </w:rPr>
        <w:t xml:space="preserve">(points along Y-axis). We note that all observed stochastic dropouts </w:t>
      </w:r>
      <w:commentRangeStart w:id="171"/>
      <w:r w:rsidRPr="00CD687A">
        <w:rPr>
          <w:rFonts w:ascii="Times New Roman" w:eastAsia="Times New Roman" w:hAnsi="Times New Roman" w:cs="Times New Roman"/>
          <w:color w:val="000000" w:themeColor="text1"/>
        </w:rPr>
        <w:t>occur in less than 1.3% of total sample proportions and less than 5 morphological counts</w:t>
      </w:r>
      <w:commentRangeEnd w:id="171"/>
      <w:r w:rsidR="0029334A">
        <w:rPr>
          <w:rStyle w:val="CommentReference"/>
        </w:rPr>
        <w:commentReference w:id="171"/>
      </w:r>
      <w:r w:rsidRPr="00CD687A">
        <w:rPr>
          <w:rFonts w:ascii="Times New Roman" w:eastAsia="Times New Roman" w:hAnsi="Times New Roman" w:cs="Times New Roman"/>
          <w:color w:val="000000" w:themeColor="text1"/>
        </w:rPr>
        <w:t xml:space="preserve">. Such dropouts are likely a function </w:t>
      </w:r>
      <w:commentRangeStart w:id="172"/>
      <w:r w:rsidRPr="00CD687A">
        <w:rPr>
          <w:rFonts w:ascii="Times New Roman" w:eastAsia="Times New Roman" w:hAnsi="Times New Roman" w:cs="Times New Roman"/>
          <w:color w:val="000000" w:themeColor="text1"/>
        </w:rPr>
        <w:t xml:space="preserve">of subsampling </w:t>
      </w:r>
      <w:r w:rsidRPr="0029334A">
        <w:rPr>
          <w:rFonts w:ascii="Times New Roman" w:eastAsia="Times New Roman" w:hAnsi="Times New Roman" w:cs="Times New Roman"/>
          <w:color w:val="000000" w:themeColor="text1"/>
          <w:highlight w:val="red"/>
          <w:rPrChange w:id="173" w:author="KDG" w:date="2022-03-17T18:02:00Z">
            <w:rPr>
              <w:rFonts w:ascii="Times New Roman" w:eastAsia="Times New Roman" w:hAnsi="Times New Roman" w:cs="Times New Roman"/>
              <w:color w:val="000000" w:themeColor="text1"/>
            </w:rPr>
          </w:rPrChange>
        </w:rPr>
        <w:t xml:space="preserve">error </w:t>
      </w:r>
      <w:commentRangeEnd w:id="172"/>
      <w:r w:rsidR="0029334A" w:rsidRPr="0029334A">
        <w:rPr>
          <w:rStyle w:val="CommentReference"/>
          <w:highlight w:val="red"/>
          <w:rPrChange w:id="174" w:author="KDG" w:date="2022-03-17T18:02:00Z">
            <w:rPr>
              <w:rStyle w:val="CommentReference"/>
            </w:rPr>
          </w:rPrChange>
        </w:rPr>
        <w:commentReference w:id="172"/>
      </w:r>
      <w:r w:rsidRPr="00CD687A">
        <w:rPr>
          <w:rFonts w:ascii="Times New Roman" w:eastAsia="Times New Roman" w:hAnsi="Times New Roman" w:cs="Times New Roman"/>
          <w:color w:val="000000" w:themeColor="text1"/>
        </w:rPr>
        <w:t>associated with molecular biology processing (See Supplement 2).</w:t>
      </w:r>
      <w:r>
        <w:rPr>
          <w:rFonts w:ascii="Times New Roman" w:eastAsia="Times New Roman" w:hAnsi="Times New Roman" w:cs="Times New Roman"/>
          <w:color w:val="000000" w:themeColor="text1"/>
        </w:rPr>
        <w:t>”</w:t>
      </w:r>
    </w:p>
    <w:p w14:paraId="144E9C9D" w14:textId="77777777" w:rsidR="00CD687A" w:rsidRPr="00CD687A" w:rsidRDefault="00CD687A" w:rsidP="00CD687A">
      <w:pPr>
        <w:ind w:left="720"/>
        <w:rPr>
          <w:rFonts w:ascii="Times New Roman" w:eastAsia="Times New Roman" w:hAnsi="Times New Roman" w:cs="Times New Roman"/>
          <w:color w:val="000000" w:themeColor="text1"/>
        </w:rPr>
      </w:pPr>
    </w:p>
    <w:p w14:paraId="7B6DDC1C" w14:textId="6092B8C4"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L604-608: As this a key result for supporting the results of the study, please provide a 1:1 line and direct the reader towards what the figure reveal. </w:t>
      </w:r>
    </w:p>
    <w:p w14:paraId="0B9AA81B" w14:textId="7383AF92" w:rsidR="00CD687A" w:rsidRDefault="0029334A">
      <w:pPr>
        <w:ind w:left="180" w:firstLine="540"/>
        <w:rPr>
          <w:rFonts w:ascii="Times New Roman" w:eastAsia="Times New Roman" w:hAnsi="Times New Roman" w:cs="Times New Roman"/>
          <w:color w:val="000000" w:themeColor="text1"/>
        </w:rPr>
        <w:pPrChange w:id="175" w:author="KDG" w:date="2022-03-17T15:41:00Z">
          <w:pPr>
            <w:ind w:left="720" w:firstLine="720"/>
          </w:pPr>
        </w:pPrChange>
      </w:pPr>
      <w:ins w:id="176" w:author="KDG" w:date="2022-03-17T18:03:00Z">
        <w:r>
          <w:rPr>
            <w:rFonts w:ascii="Times New Roman" w:eastAsia="Times New Roman" w:hAnsi="Times New Roman" w:cs="Times New Roman"/>
            <w:color w:val="000000" w:themeColor="text1"/>
          </w:rPr>
          <w:t xml:space="preserve">As discussed above, </w:t>
        </w:r>
        <w:r w:rsidRPr="00FC624D">
          <w:rPr>
            <w:rFonts w:ascii="Times New Roman" w:eastAsia="Times New Roman" w:hAnsi="Times New Roman" w:cs="Times New Roman"/>
            <w:color w:val="000000" w:themeColor="text1"/>
            <w:highlight w:val="yellow"/>
            <w:rPrChange w:id="177" w:author="KDG" w:date="2022-03-17T18:09:00Z">
              <w:rPr>
                <w:rFonts w:ascii="Times New Roman" w:eastAsia="Times New Roman" w:hAnsi="Times New Roman" w:cs="Times New Roman"/>
                <w:color w:val="000000" w:themeColor="text1"/>
              </w:rPr>
            </w:rPrChange>
          </w:rPr>
          <w:t>w</w:t>
        </w:r>
      </w:ins>
      <w:ins w:id="178" w:author="KDG" w:date="2022-03-17T18:02:00Z">
        <w:r w:rsidRPr="00FC624D">
          <w:rPr>
            <w:rFonts w:ascii="Times New Roman" w:eastAsia="Times New Roman" w:hAnsi="Times New Roman" w:cs="Times New Roman"/>
            <w:color w:val="000000" w:themeColor="text1"/>
            <w:highlight w:val="yellow"/>
            <w:rPrChange w:id="179" w:author="KDG" w:date="2022-03-17T18:09:00Z">
              <w:rPr>
                <w:rFonts w:ascii="Times New Roman" w:eastAsia="Times New Roman" w:hAnsi="Times New Roman" w:cs="Times New Roman"/>
                <w:color w:val="000000" w:themeColor="text1"/>
              </w:rPr>
            </w:rPrChange>
          </w:rPr>
          <w:t xml:space="preserve">e have clarified </w:t>
        </w:r>
        <w:commentRangeStart w:id="180"/>
        <w:r w:rsidRPr="00FC624D">
          <w:rPr>
            <w:rFonts w:ascii="Times New Roman" w:eastAsia="Times New Roman" w:hAnsi="Times New Roman" w:cs="Times New Roman"/>
            <w:color w:val="000000" w:themeColor="text1"/>
            <w:highlight w:val="yellow"/>
            <w:rPrChange w:id="181" w:author="KDG" w:date="2022-03-17T18:09:00Z">
              <w:rPr>
                <w:rFonts w:ascii="Times New Roman" w:eastAsia="Times New Roman" w:hAnsi="Times New Roman" w:cs="Times New Roman"/>
                <w:color w:val="000000" w:themeColor="text1"/>
              </w:rPr>
            </w:rPrChange>
          </w:rPr>
          <w:t>the</w:t>
        </w:r>
      </w:ins>
      <w:commentRangeEnd w:id="180"/>
      <w:ins w:id="182" w:author="KDG" w:date="2022-03-17T18:09:00Z">
        <w:r w:rsidR="00FC624D">
          <w:rPr>
            <w:rStyle w:val="CommentReference"/>
          </w:rPr>
          <w:commentReference w:id="180"/>
        </w:r>
      </w:ins>
      <w:ins w:id="183" w:author="KDG" w:date="2022-03-17T18:02:00Z">
        <w:r w:rsidRPr="00FC624D">
          <w:rPr>
            <w:rFonts w:ascii="Times New Roman" w:eastAsia="Times New Roman" w:hAnsi="Times New Roman" w:cs="Times New Roman"/>
            <w:color w:val="000000" w:themeColor="text1"/>
            <w:highlight w:val="yellow"/>
            <w:rPrChange w:id="184" w:author="KDG" w:date="2022-03-17T18:09:00Z">
              <w:rPr>
                <w:rFonts w:ascii="Times New Roman" w:eastAsia="Times New Roman" w:hAnsi="Times New Roman" w:cs="Times New Roman"/>
                <w:color w:val="000000" w:themeColor="text1"/>
              </w:rPr>
            </w:rPrChange>
          </w:rPr>
          <w:t xml:space="preserve"> text</w:t>
        </w:r>
        <w:r>
          <w:rPr>
            <w:rFonts w:ascii="Times New Roman" w:eastAsia="Times New Roman" w:hAnsi="Times New Roman" w:cs="Times New Roman"/>
            <w:color w:val="000000" w:themeColor="text1"/>
          </w:rPr>
          <w:t xml:space="preserve"> </w:t>
        </w:r>
      </w:ins>
      <w:ins w:id="185" w:author="KDG" w:date="2022-03-17T18:03:00Z">
        <w:r>
          <w:rPr>
            <w:rFonts w:ascii="Times New Roman" w:eastAsia="Times New Roman" w:hAnsi="Times New Roman" w:cs="Times New Roman"/>
            <w:color w:val="000000" w:themeColor="text1"/>
          </w:rPr>
          <w:t>to better explain that</w:t>
        </w:r>
      </w:ins>
      <w:ins w:id="186" w:author="KDG" w:date="2022-03-17T18:02:00Z">
        <w:r>
          <w:rPr>
            <w:rFonts w:ascii="Times New Roman" w:eastAsia="Times New Roman" w:hAnsi="Times New Roman" w:cs="Times New Roman"/>
            <w:color w:val="000000" w:themeColor="text1"/>
          </w:rPr>
          <w:t xml:space="preserve"> </w:t>
        </w:r>
      </w:ins>
      <w:del w:id="187" w:author="KDG" w:date="2022-03-17T18:02:00Z">
        <w:r w:rsidR="00CD687A" w:rsidDel="0029334A">
          <w:rPr>
            <w:rFonts w:ascii="Times New Roman" w:eastAsia="Times New Roman" w:hAnsi="Times New Roman" w:cs="Times New Roman"/>
            <w:color w:val="000000" w:themeColor="text1"/>
          </w:rPr>
          <w:delText>T</w:delText>
        </w:r>
      </w:del>
      <w:ins w:id="188" w:author="KDG" w:date="2022-03-17T18:02:00Z">
        <w:r>
          <w:rPr>
            <w:rFonts w:ascii="Times New Roman" w:eastAsia="Times New Roman" w:hAnsi="Times New Roman" w:cs="Times New Roman"/>
            <w:color w:val="000000" w:themeColor="text1"/>
          </w:rPr>
          <w:t>t</w:t>
        </w:r>
      </w:ins>
      <w:r w:rsidR="00CD687A">
        <w:rPr>
          <w:rFonts w:ascii="Times New Roman" w:eastAsia="Times New Roman" w:hAnsi="Times New Roman" w:cs="Times New Roman"/>
          <w:color w:val="000000" w:themeColor="text1"/>
        </w:rPr>
        <w:t>his figure is a key justification for the application of the joint Bayesian model</w:t>
      </w:r>
      <w:ins w:id="189" w:author="KDG" w:date="2022-03-17T18:03:00Z">
        <w:r>
          <w:rPr>
            <w:rFonts w:ascii="Times New Roman" w:eastAsia="Times New Roman" w:hAnsi="Times New Roman" w:cs="Times New Roman"/>
            <w:color w:val="000000" w:themeColor="text1"/>
          </w:rPr>
          <w:t xml:space="preserve">; it is </w:t>
        </w:r>
      </w:ins>
      <w:del w:id="190" w:author="KDG" w:date="2022-03-17T18:03:00Z">
        <w:r w:rsidR="00CD687A" w:rsidDel="0029334A">
          <w:rPr>
            <w:rFonts w:ascii="Times New Roman" w:eastAsia="Times New Roman" w:hAnsi="Times New Roman" w:cs="Times New Roman"/>
            <w:color w:val="000000" w:themeColor="text1"/>
          </w:rPr>
          <w:delText xml:space="preserve">, </w:delText>
        </w:r>
      </w:del>
      <w:r w:rsidR="00CD687A">
        <w:rPr>
          <w:rFonts w:ascii="Times New Roman" w:eastAsia="Times New Roman" w:hAnsi="Times New Roman" w:cs="Times New Roman"/>
          <w:color w:val="000000" w:themeColor="text1"/>
        </w:rPr>
        <w:t>not in and of itself supporting the results of the study.</w:t>
      </w:r>
      <w:ins w:id="191" w:author="KDG" w:date="2022-03-17T18:04:00Z">
        <w:r>
          <w:rPr>
            <w:rFonts w:ascii="Times New Roman" w:eastAsia="Times New Roman" w:hAnsi="Times New Roman" w:cs="Times New Roman"/>
            <w:color w:val="000000" w:themeColor="text1"/>
          </w:rPr>
          <w:t xml:space="preserve"> </w:t>
        </w:r>
      </w:ins>
      <w:ins w:id="192" w:author="KDG" w:date="2022-03-17T18:22:00Z">
        <w:r w:rsidR="00165F83">
          <w:rPr>
            <w:rFonts w:ascii="Times New Roman" w:eastAsia="Times New Roman" w:hAnsi="Times New Roman" w:cs="Times New Roman"/>
            <w:color w:val="000000" w:themeColor="text1"/>
          </w:rPr>
          <w:t xml:space="preserve">A line has been added as per the reviewer’s request. </w:t>
        </w:r>
      </w:ins>
      <w:ins w:id="193" w:author="KDG" w:date="2022-03-17T18:21:00Z">
        <w:r w:rsidR="00165F83">
          <w:rPr>
            <w:rFonts w:ascii="Times New Roman" w:eastAsia="Times New Roman" w:hAnsi="Times New Roman" w:cs="Times New Roman"/>
            <w:color w:val="000000" w:themeColor="text1"/>
          </w:rPr>
          <w:t>We did not initially</w:t>
        </w:r>
      </w:ins>
      <w:ins w:id="194" w:author="KDG" w:date="2022-03-17T18:04:00Z">
        <w:r>
          <w:rPr>
            <w:rFonts w:ascii="Times New Roman" w:eastAsia="Times New Roman" w:hAnsi="Times New Roman" w:cs="Times New Roman"/>
            <w:color w:val="000000" w:themeColor="text1"/>
          </w:rPr>
          <w:t xml:space="preserve"> add a 1:1 line </w:t>
        </w:r>
      </w:ins>
      <w:ins w:id="195" w:author="KDG" w:date="2022-03-17T18:21:00Z">
        <w:r w:rsidR="00165F83">
          <w:rPr>
            <w:rFonts w:ascii="Times New Roman" w:eastAsia="Times New Roman" w:hAnsi="Times New Roman" w:cs="Times New Roman"/>
            <w:color w:val="000000" w:themeColor="text1"/>
          </w:rPr>
          <w:t>b</w:t>
        </w:r>
      </w:ins>
      <w:ins w:id="196" w:author="KDG" w:date="2022-03-17T18:22:00Z">
        <w:r w:rsidR="00165F83">
          <w:rPr>
            <w:rFonts w:ascii="Times New Roman" w:eastAsia="Times New Roman" w:hAnsi="Times New Roman" w:cs="Times New Roman"/>
            <w:color w:val="000000" w:themeColor="text1"/>
          </w:rPr>
          <w:t>ecause we did not wish to</w:t>
        </w:r>
      </w:ins>
      <w:ins w:id="197" w:author="KDG" w:date="2022-03-17T18:04:00Z">
        <w:r>
          <w:rPr>
            <w:rFonts w:ascii="Times New Roman" w:eastAsia="Times New Roman" w:hAnsi="Times New Roman" w:cs="Times New Roman"/>
            <w:color w:val="000000" w:themeColor="text1"/>
          </w:rPr>
          <w:t xml:space="preserve"> imply that such </w:t>
        </w:r>
      </w:ins>
      <w:ins w:id="198" w:author="KDG" w:date="2022-03-17T18:09:00Z">
        <w:r w:rsidR="002A643A">
          <w:rPr>
            <w:rFonts w:ascii="Times New Roman" w:eastAsia="Times New Roman" w:hAnsi="Times New Roman" w:cs="Times New Roman"/>
            <w:color w:val="000000" w:themeColor="text1"/>
          </w:rPr>
          <w:t xml:space="preserve">a relationship </w:t>
        </w:r>
      </w:ins>
      <w:ins w:id="199" w:author="KDG" w:date="2022-03-17T18:04:00Z">
        <w:r>
          <w:rPr>
            <w:rFonts w:ascii="Times New Roman" w:eastAsia="Times New Roman" w:hAnsi="Times New Roman" w:cs="Times New Roman"/>
            <w:color w:val="000000" w:themeColor="text1"/>
          </w:rPr>
          <w:t>is expected, which it is not</w:t>
        </w:r>
      </w:ins>
      <w:ins w:id="200" w:author="KDG" w:date="2022-03-17T18:10:00Z">
        <w:r w:rsidR="002A643A">
          <w:rPr>
            <w:rFonts w:ascii="Times New Roman" w:eastAsia="Times New Roman" w:hAnsi="Times New Roman" w:cs="Times New Roman"/>
            <w:color w:val="000000" w:themeColor="text1"/>
          </w:rPr>
          <w:t xml:space="preserve">, as </w:t>
        </w:r>
      </w:ins>
      <w:ins w:id="201" w:author="KDG" w:date="2022-03-17T18:22:00Z">
        <w:r w:rsidR="00165F83">
          <w:rPr>
            <w:rFonts w:ascii="Times New Roman" w:eastAsia="Times New Roman" w:hAnsi="Times New Roman" w:cs="Times New Roman"/>
            <w:color w:val="000000" w:themeColor="text1"/>
          </w:rPr>
          <w:t>detailed</w:t>
        </w:r>
      </w:ins>
      <w:ins w:id="202" w:author="KDG" w:date="2022-03-17T18:10:00Z">
        <w:r w:rsidR="002A643A">
          <w:rPr>
            <w:rFonts w:ascii="Times New Roman" w:eastAsia="Times New Roman" w:hAnsi="Times New Roman" w:cs="Times New Roman"/>
            <w:color w:val="000000" w:themeColor="text1"/>
          </w:rPr>
          <w:t xml:space="preserve"> above</w:t>
        </w:r>
      </w:ins>
      <w:ins w:id="203" w:author="KDG" w:date="2022-03-17T18:04:00Z">
        <w:r>
          <w:rPr>
            <w:rFonts w:ascii="Times New Roman" w:eastAsia="Times New Roman" w:hAnsi="Times New Roman" w:cs="Times New Roman"/>
            <w:color w:val="000000" w:themeColor="text1"/>
          </w:rPr>
          <w:t>.</w:t>
        </w:r>
      </w:ins>
      <w:r w:rsidR="00CD687A">
        <w:rPr>
          <w:rFonts w:ascii="Times New Roman" w:eastAsia="Times New Roman" w:hAnsi="Times New Roman" w:cs="Times New Roman"/>
          <w:color w:val="000000" w:themeColor="text1"/>
        </w:rPr>
        <w:t xml:space="preserve"> </w:t>
      </w:r>
      <w:ins w:id="204" w:author="KDG" w:date="2022-03-17T18:13:00Z">
        <w:r w:rsidR="002A643A">
          <w:rPr>
            <w:rFonts w:ascii="Times New Roman" w:eastAsia="Times New Roman" w:hAnsi="Times New Roman" w:cs="Times New Roman"/>
            <w:color w:val="000000" w:themeColor="text1"/>
          </w:rPr>
          <w:t xml:space="preserve">To restate </w:t>
        </w:r>
      </w:ins>
      <w:ins w:id="205" w:author="KDG" w:date="2022-03-17T18:14:00Z">
        <w:r w:rsidR="002A643A">
          <w:rPr>
            <w:rFonts w:ascii="Times New Roman" w:eastAsia="Times New Roman" w:hAnsi="Times New Roman" w:cs="Times New Roman"/>
            <w:color w:val="000000" w:themeColor="text1"/>
          </w:rPr>
          <w:t>here briefly, t</w:t>
        </w:r>
      </w:ins>
      <w:ins w:id="206" w:author="KDG" w:date="2022-03-17T18:04:00Z">
        <w:r>
          <w:rPr>
            <w:rFonts w:ascii="Times New Roman" w:eastAsia="Times New Roman" w:hAnsi="Times New Roman" w:cs="Times New Roman"/>
            <w:color w:val="000000" w:themeColor="text1"/>
          </w:rPr>
          <w:t xml:space="preserve">he </w:t>
        </w:r>
      </w:ins>
      <w:del w:id="207" w:author="KDG" w:date="2022-03-17T18:04:00Z">
        <w:r w:rsidR="00CD687A" w:rsidDel="00FC624D">
          <w:rPr>
            <w:rFonts w:ascii="Times New Roman" w:eastAsia="Times New Roman" w:hAnsi="Times New Roman" w:cs="Times New Roman"/>
            <w:color w:val="000000" w:themeColor="text1"/>
          </w:rPr>
          <w:delText xml:space="preserve">As highlighted above, the compositional and exponential </w:delText>
        </w:r>
      </w:del>
      <w:r w:rsidR="00CD687A">
        <w:rPr>
          <w:rFonts w:ascii="Times New Roman" w:eastAsia="Times New Roman" w:hAnsi="Times New Roman" w:cs="Times New Roman"/>
          <w:color w:val="000000" w:themeColor="text1"/>
        </w:rPr>
        <w:t xml:space="preserve">nature of </w:t>
      </w:r>
      <w:ins w:id="208" w:author="KDG" w:date="2022-03-17T18:10:00Z">
        <w:r w:rsidR="002A643A">
          <w:rPr>
            <w:rFonts w:ascii="Times New Roman" w:eastAsia="Times New Roman" w:hAnsi="Times New Roman" w:cs="Times New Roman"/>
            <w:color w:val="000000" w:themeColor="text1"/>
          </w:rPr>
          <w:t xml:space="preserve">standard </w:t>
        </w:r>
      </w:ins>
      <w:r w:rsidR="00CD687A">
        <w:rPr>
          <w:rFonts w:ascii="Times New Roman" w:eastAsia="Times New Roman" w:hAnsi="Times New Roman" w:cs="Times New Roman"/>
          <w:color w:val="000000" w:themeColor="text1"/>
        </w:rPr>
        <w:t>PCR</w:t>
      </w:r>
      <w:ins w:id="209" w:author="KDG" w:date="2022-03-17T18:10:00Z">
        <w:r w:rsidR="002A643A">
          <w:rPr>
            <w:rFonts w:ascii="Times New Roman" w:eastAsia="Times New Roman" w:hAnsi="Times New Roman" w:cs="Times New Roman"/>
            <w:color w:val="000000" w:themeColor="text1"/>
          </w:rPr>
          <w:t xml:space="preserve"> (</w:t>
        </w:r>
      </w:ins>
      <w:ins w:id="210" w:author="KDG" w:date="2022-03-17T18:11:00Z">
        <w:r w:rsidR="002A643A">
          <w:rPr>
            <w:rFonts w:ascii="Times New Roman" w:eastAsia="Times New Roman" w:hAnsi="Times New Roman" w:cs="Times New Roman"/>
            <w:color w:val="000000" w:themeColor="text1"/>
          </w:rPr>
          <w:t xml:space="preserve">i.e., </w:t>
        </w:r>
      </w:ins>
      <w:ins w:id="211" w:author="KDG" w:date="2022-03-17T18:10:00Z">
        <w:r w:rsidR="002A643A">
          <w:rPr>
            <w:rFonts w:ascii="Times New Roman" w:eastAsia="Times New Roman" w:hAnsi="Times New Roman" w:cs="Times New Roman"/>
            <w:color w:val="000000" w:themeColor="text1"/>
          </w:rPr>
          <w:t>not real-time</w:t>
        </w:r>
      </w:ins>
      <w:ins w:id="212" w:author="KDG" w:date="2022-03-17T18:11:00Z">
        <w:r w:rsidR="002A643A">
          <w:rPr>
            <w:rFonts w:ascii="Times New Roman" w:eastAsia="Times New Roman" w:hAnsi="Times New Roman" w:cs="Times New Roman"/>
            <w:color w:val="000000" w:themeColor="text1"/>
          </w:rPr>
          <w:t>/quantitative</w:t>
        </w:r>
      </w:ins>
      <w:ins w:id="213" w:author="KDG" w:date="2022-03-17T18:10:00Z">
        <w:r w:rsidR="002A643A">
          <w:rPr>
            <w:rFonts w:ascii="Times New Roman" w:eastAsia="Times New Roman" w:hAnsi="Times New Roman" w:cs="Times New Roman"/>
            <w:color w:val="000000" w:themeColor="text1"/>
          </w:rPr>
          <w:t>)</w:t>
        </w:r>
      </w:ins>
      <w:r w:rsidR="00CD687A">
        <w:rPr>
          <w:rFonts w:ascii="Times New Roman" w:eastAsia="Times New Roman" w:hAnsi="Times New Roman" w:cs="Times New Roman"/>
          <w:color w:val="000000" w:themeColor="text1"/>
        </w:rPr>
        <w:t xml:space="preserve"> preclude simple linear correlations between sequence reads and morphological counts</w:t>
      </w:r>
      <w:ins w:id="214" w:author="KDG" w:date="2022-03-17T18:11:00Z">
        <w:r w:rsidR="002A643A">
          <w:rPr>
            <w:rFonts w:ascii="Times New Roman" w:eastAsia="Times New Roman" w:hAnsi="Times New Roman" w:cs="Times New Roman"/>
            <w:color w:val="000000" w:themeColor="text1"/>
          </w:rPr>
          <w:t xml:space="preserve">. We have tackled this </w:t>
        </w:r>
      </w:ins>
      <w:ins w:id="215" w:author="KDG" w:date="2022-03-17T18:12:00Z">
        <w:r w:rsidR="002A643A">
          <w:rPr>
            <w:rFonts w:ascii="Times New Roman" w:eastAsia="Times New Roman" w:hAnsi="Times New Roman" w:cs="Times New Roman"/>
            <w:color w:val="000000" w:themeColor="text1"/>
          </w:rPr>
          <w:t>obstacle</w:t>
        </w:r>
      </w:ins>
      <w:ins w:id="216" w:author="KDG" w:date="2022-03-17T18:11:00Z">
        <w:r w:rsidR="002A643A">
          <w:rPr>
            <w:rFonts w:ascii="Times New Roman" w:eastAsia="Times New Roman" w:hAnsi="Times New Roman" w:cs="Times New Roman"/>
            <w:color w:val="000000" w:themeColor="text1"/>
          </w:rPr>
          <w:t xml:space="preserve"> by </w:t>
        </w:r>
      </w:ins>
      <w:del w:id="217" w:author="KDG" w:date="2022-03-17T18:11:00Z">
        <w:r w:rsidR="00CD687A" w:rsidDel="002A643A">
          <w:rPr>
            <w:rFonts w:ascii="Times New Roman" w:eastAsia="Times New Roman" w:hAnsi="Times New Roman" w:cs="Times New Roman"/>
            <w:color w:val="000000" w:themeColor="text1"/>
          </w:rPr>
          <w:delText xml:space="preserve"> and strongly suggests the </w:delText>
        </w:r>
      </w:del>
      <w:r w:rsidR="00CD687A">
        <w:rPr>
          <w:rFonts w:ascii="Times New Roman" w:eastAsia="Times New Roman" w:hAnsi="Times New Roman" w:cs="Times New Roman"/>
          <w:color w:val="000000" w:themeColor="text1"/>
        </w:rPr>
        <w:t xml:space="preserve">application of a mechanistic model that incorporates </w:t>
      </w:r>
      <w:del w:id="218" w:author="KDG" w:date="2022-03-17T18:12:00Z">
        <w:r w:rsidR="00CD687A" w:rsidDel="002A643A">
          <w:rPr>
            <w:rFonts w:ascii="Times New Roman" w:eastAsia="Times New Roman" w:hAnsi="Times New Roman" w:cs="Times New Roman"/>
            <w:color w:val="000000" w:themeColor="text1"/>
          </w:rPr>
          <w:delText xml:space="preserve">our </w:delText>
        </w:r>
      </w:del>
      <w:r w:rsidR="00CD687A">
        <w:rPr>
          <w:rFonts w:ascii="Times New Roman" w:eastAsia="Times New Roman" w:hAnsi="Times New Roman" w:cs="Times New Roman"/>
          <w:color w:val="000000" w:themeColor="text1"/>
        </w:rPr>
        <w:t>understanding of the PCR process</w:t>
      </w:r>
      <w:ins w:id="219" w:author="KDG" w:date="2022-03-17T18:09:00Z">
        <w:r w:rsidR="00FC624D">
          <w:rPr>
            <w:rFonts w:ascii="Times New Roman" w:eastAsia="Times New Roman" w:hAnsi="Times New Roman" w:cs="Times New Roman"/>
            <w:color w:val="000000" w:themeColor="text1"/>
          </w:rPr>
          <w:t xml:space="preserve"> </w:t>
        </w:r>
      </w:ins>
      <w:r w:rsidR="00CD687A">
        <w:rPr>
          <w:rFonts w:ascii="Times New Roman" w:eastAsia="Times New Roman" w:hAnsi="Times New Roman" w:cs="Times New Roman"/>
          <w:color w:val="000000" w:themeColor="text1"/>
        </w:rPr>
        <w:fldChar w:fldCharType="begin" w:fldLock="1"/>
      </w:r>
      <w:r w:rsidR="00366830">
        <w:rPr>
          <w:rFonts w:ascii="Times New Roman" w:eastAsia="Times New Roman" w:hAnsi="Times New Roman" w:cs="Times New Roman"/>
          <w:color w:val="000000" w:themeColor="text1"/>
        </w:rPr>
        <w:instrText>ADDIN CSL_CITATION {"citationItems":[{"id":"ITEM-1","itemData":{"DOI":"10.1038/s41598-019-48546-x","ISSN":"20452322","PMID":"31431641","abstract":"As environmental DNA (eDNA) studies have grown in popularity for use in ecological applications, it has become clear that their results differ in significant ways from those of traditional, non-PCR-based surveys. In general, eDNA studies that rely on amplicon sequencing may detect hundreds of species present in a sampled environment, but the resulting species composition can be idiosyncratic, reflecting species’ true biomass abundances poorly or not at all. Here, we use a set of simulations to develop a mechanistic understanding of the processes leading to the kinds of results common in mixed-template PCR-based (metabarcoding) studies. In particular, we focus on the effects of PCR cycle number and primer amplification efficiency on the results of diversity metrics in sequencing studies. We then show that proportional indices of amplicon reads capture trends in taxon biomass with high accuracy, particularly where amplification efficiency is high (median correlation up to 0.97). Our results explain much of the observed behavior of PCR-based studies, and lead to recommendations for best practices in the field.","author":[{"dropping-particle":"","family":"Kelly","given":"Ryan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Reports","id":"ITEM-1","issue":"1","issued":{"date-parts":[["2019"]]},"page":"1-14","publisher":"Nature Publishing Group","title":"Understanding PCR Processes to Draw Meaningful Conclusions from Environmental DNA Studies","type":"article-journal","volume":"9"},"uris":["http://www.mendeley.com/documents/?uuid=daaa96b9-1644-46f7-bf30-95a34efb76c1"]},{"id":"ITEM-2","itemData":{"DOI":"10.1371/journal.pcbi.1009113","ISSN":"15537358","PMID":"34228723","abstract":"PCR amplification plays an integral role in the measurement of mixed microbial communities via high-throughput DNA sequencing of the 16S ribosomal RNA (rRNA) gene. Yet PCR is also known to introduce multiple forms of bias in 16S rRNA studies. Here we present a paired modeling and experimental approach to characterize and mitigate PCR NPM-bias (PCR bias from non-primer-mismatch sources) in microbiota surveys. We use experimental data from mock bacterial communities to validate our approach and human gut microbiota samples to characterize PCR NPM-bias under real-world conditions. Our results suggest that PCR NPM-bias can skew estimates of microbial relative abundances by a factor of 4 or more, but that this bias can be mitigated using log-ratio linear models.","author":[{"dropping-particle":"","family":"Silverman","given":"Justin D.","non-dropping-particle":"","parse-names":false,"suffix":""},{"dropping-particle":"","family":"Bloom","given":"Rachael J.","non-dropping-particle":"","parse-names":false,"suffix":""},{"dropping-particle":"","family":"Jiang","given":"Sharon","non-dropping-particle":"","parse-names":false,"suffix":""},{"dropping-particle":"","family":"Durand","given":"Heather K.","non-dropping-particle":"","parse-names":false,"suffix":""},{"dropping-particle":"","family":"Dallow","given":"Eric","non-dropping-particle":"","parse-names":false,"suffix":""},{"dropping-particle":"","family":"Mukherjee","given":"Sayan","non-dropping-particle":"","parse-names":false,"suffix":""},{"dropping-particle":"","family":"David","given":"Lawrence A.","non-dropping-particle":"","parse-names":false,"suffix":""}],"container-title":"PLoS Computational Biology","id":"ITEM-2","issue":"7","issued":{"date-parts":[["2021"]]},"page":"e1009113","publisher":"Public Library of Science San Francisco, CA USA","title":"Measuring and mitigating PCR bias in microbiota datasets","type":"article-journal","volume":"17"},"uris":["http://www.mendeley.com/documents/?uuid=aeb9a299-669d-4593-a9da-3af60d763c0c"]},{"id":"ITEM-3","itemData":{"DOI":"10.7554/eLife.46923","ISSN":"2050084X","PMID":"31502536","abstract":"Marker-gene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measurements.","author":[{"dropping-particle":"","family":"McLaren","given":"Michael R.","non-dropping-particle":"","parse-names":false,"suffix":""},{"dropping-particle":"","family":"Willis","given":"Amy D.","non-dropping-particle":"","parse-names":false,"suffix":""},{"dropping-particle":"","family":"Callahan","given":"Benjamin J.","non-dropping-particle":"","parse-names":false,"suffix":""}],"container-title":"eLife","id":"ITEM-3","issued":{"date-parts":[["2019"]]},"page":"e46923","publisher":"eLife Sciences Publications Limited","title":"Consistent and correctable bias in metagenomic sequencing experiments","type":"article-journal","volume":"8"},"uris":["http://www.mendeley.com/documents/?uuid=e896993a-b325-41c9-ac1e-a9211e4af8d0"]}],"mendeley":{"formattedCitation":"(&lt;i&gt;39&lt;/i&gt;, &lt;i&gt;41&lt;/i&gt;, &lt;i&gt;46&lt;/i&gt;)","plainTextFormattedCitation":"(39, 41, 46)","previouslyFormattedCitation":"(&lt;i&gt;39&lt;/i&gt;, &lt;i&gt;41&lt;/i&gt;, &lt;i&gt;46&lt;/i&gt;)"},"properties":{"noteIndex":0},"schema":"https://github.com/citation-style-language/schema/raw/master/csl-citation.json"}</w:instrText>
      </w:r>
      <w:r w:rsidR="00CD687A">
        <w:rPr>
          <w:rFonts w:ascii="Times New Roman" w:eastAsia="Times New Roman" w:hAnsi="Times New Roman" w:cs="Times New Roman"/>
          <w:color w:val="000000" w:themeColor="text1"/>
        </w:rPr>
        <w:fldChar w:fldCharType="separate"/>
      </w:r>
      <w:r w:rsidR="00366830" w:rsidRPr="00366830">
        <w:rPr>
          <w:rFonts w:ascii="Times New Roman" w:eastAsia="Times New Roman" w:hAnsi="Times New Roman" w:cs="Times New Roman"/>
          <w:noProof/>
          <w:color w:val="000000" w:themeColor="text1"/>
        </w:rPr>
        <w:t>(</w:t>
      </w:r>
      <w:r w:rsidR="00366830" w:rsidRPr="00366830">
        <w:rPr>
          <w:rFonts w:ascii="Times New Roman" w:eastAsia="Times New Roman" w:hAnsi="Times New Roman" w:cs="Times New Roman"/>
          <w:i/>
          <w:noProof/>
          <w:color w:val="000000" w:themeColor="text1"/>
        </w:rPr>
        <w:t>39</w:t>
      </w:r>
      <w:r w:rsidR="00366830" w:rsidRPr="00366830">
        <w:rPr>
          <w:rFonts w:ascii="Times New Roman" w:eastAsia="Times New Roman" w:hAnsi="Times New Roman" w:cs="Times New Roman"/>
          <w:noProof/>
          <w:color w:val="000000" w:themeColor="text1"/>
        </w:rPr>
        <w:t xml:space="preserve">, </w:t>
      </w:r>
      <w:r w:rsidR="00366830" w:rsidRPr="00366830">
        <w:rPr>
          <w:rFonts w:ascii="Times New Roman" w:eastAsia="Times New Roman" w:hAnsi="Times New Roman" w:cs="Times New Roman"/>
          <w:i/>
          <w:noProof/>
          <w:color w:val="000000" w:themeColor="text1"/>
        </w:rPr>
        <w:t>41</w:t>
      </w:r>
      <w:r w:rsidR="00366830" w:rsidRPr="00366830">
        <w:rPr>
          <w:rFonts w:ascii="Times New Roman" w:eastAsia="Times New Roman" w:hAnsi="Times New Roman" w:cs="Times New Roman"/>
          <w:noProof/>
          <w:color w:val="000000" w:themeColor="text1"/>
        </w:rPr>
        <w:t xml:space="preserve">, </w:t>
      </w:r>
      <w:r w:rsidR="00366830" w:rsidRPr="00366830">
        <w:rPr>
          <w:rFonts w:ascii="Times New Roman" w:eastAsia="Times New Roman" w:hAnsi="Times New Roman" w:cs="Times New Roman"/>
          <w:i/>
          <w:noProof/>
          <w:color w:val="000000" w:themeColor="text1"/>
        </w:rPr>
        <w:t>46</w:t>
      </w:r>
      <w:r w:rsidR="00366830" w:rsidRPr="00366830">
        <w:rPr>
          <w:rFonts w:ascii="Times New Roman" w:eastAsia="Times New Roman" w:hAnsi="Times New Roman" w:cs="Times New Roman"/>
          <w:noProof/>
          <w:color w:val="000000" w:themeColor="text1"/>
        </w:rPr>
        <w:t>)</w:t>
      </w:r>
      <w:r w:rsidR="00CD687A">
        <w:rPr>
          <w:rFonts w:ascii="Times New Roman" w:eastAsia="Times New Roman" w:hAnsi="Times New Roman" w:cs="Times New Roman"/>
          <w:color w:val="000000" w:themeColor="text1"/>
        </w:rPr>
        <w:fldChar w:fldCharType="end"/>
      </w:r>
      <w:r w:rsidR="00CD687A">
        <w:rPr>
          <w:rFonts w:ascii="Times New Roman" w:eastAsia="Times New Roman" w:hAnsi="Times New Roman" w:cs="Times New Roman"/>
          <w:color w:val="000000" w:themeColor="text1"/>
        </w:rPr>
        <w:t xml:space="preserve">. As outlined in detail in Supplement 2, we build off </w:t>
      </w:r>
      <w:del w:id="220" w:author="KDG" w:date="2022-03-17T18:12:00Z">
        <w:r w:rsidR="00CD687A" w:rsidDel="002A643A">
          <w:rPr>
            <w:rFonts w:ascii="Times New Roman" w:eastAsia="Times New Roman" w:hAnsi="Times New Roman" w:cs="Times New Roman"/>
            <w:color w:val="000000" w:themeColor="text1"/>
          </w:rPr>
          <w:delText xml:space="preserve">of </w:delText>
        </w:r>
      </w:del>
      <w:r w:rsidR="00CD687A">
        <w:rPr>
          <w:rFonts w:ascii="Times New Roman" w:eastAsia="Times New Roman" w:hAnsi="Times New Roman" w:cs="Times New Roman"/>
          <w:color w:val="000000" w:themeColor="text1"/>
        </w:rPr>
        <w:t>previous amplicon sequencing work to apply a mechanistic compositional PCR model to incorporate both data streams</w:t>
      </w:r>
      <w:ins w:id="221" w:author="KDG" w:date="2022-03-17T18:13:00Z">
        <w:r w:rsidR="002A643A">
          <w:rPr>
            <w:rFonts w:ascii="Times New Roman" w:eastAsia="Times New Roman" w:hAnsi="Times New Roman" w:cs="Times New Roman"/>
            <w:color w:val="000000" w:themeColor="text1"/>
          </w:rPr>
          <w:t xml:space="preserve"> (sequencing and counts)</w:t>
        </w:r>
      </w:ins>
      <w:r w:rsidR="00CD687A">
        <w:rPr>
          <w:rFonts w:ascii="Times New Roman" w:eastAsia="Times New Roman" w:hAnsi="Times New Roman" w:cs="Times New Roman"/>
          <w:color w:val="000000" w:themeColor="text1"/>
        </w:rPr>
        <w:t xml:space="preserve"> to better predict quantitative abundances of all observed species. As highlighted in Figures S1 and S2, our model provides improved performance over a simple linear correlation</w:t>
      </w:r>
      <w:ins w:id="222" w:author="KDG" w:date="2022-03-17T18:13:00Z">
        <w:r w:rsidR="002A643A">
          <w:rPr>
            <w:rFonts w:ascii="Times New Roman" w:eastAsia="Times New Roman" w:hAnsi="Times New Roman" w:cs="Times New Roman"/>
            <w:color w:val="000000" w:themeColor="text1"/>
          </w:rPr>
          <w:t>,</w:t>
        </w:r>
      </w:ins>
      <w:r w:rsidR="00CD687A">
        <w:rPr>
          <w:rFonts w:ascii="Times New Roman" w:eastAsia="Times New Roman" w:hAnsi="Times New Roman" w:cs="Times New Roman"/>
          <w:color w:val="000000" w:themeColor="text1"/>
        </w:rPr>
        <w:t xml:space="preserve"> </w:t>
      </w:r>
      <w:commentRangeStart w:id="223"/>
      <w:r w:rsidR="00CD687A">
        <w:rPr>
          <w:rFonts w:ascii="Times New Roman" w:eastAsia="Times New Roman" w:hAnsi="Times New Roman" w:cs="Times New Roman"/>
          <w:color w:val="000000" w:themeColor="text1"/>
        </w:rPr>
        <w:t>as requested by the reviewer</w:t>
      </w:r>
      <w:commentRangeEnd w:id="223"/>
      <w:r w:rsidR="00553A46">
        <w:rPr>
          <w:rStyle w:val="CommentReference"/>
        </w:rPr>
        <w:commentReference w:id="223"/>
      </w:r>
      <w:r w:rsidR="00CD687A">
        <w:rPr>
          <w:rFonts w:ascii="Times New Roman" w:eastAsia="Times New Roman" w:hAnsi="Times New Roman" w:cs="Times New Roman"/>
          <w:color w:val="000000" w:themeColor="text1"/>
        </w:rPr>
        <w:t xml:space="preserve">. </w:t>
      </w:r>
    </w:p>
    <w:p w14:paraId="47BC5CCA" w14:textId="285306E7" w:rsidR="00CD687A" w:rsidDel="00165F83" w:rsidRDefault="00CD687A">
      <w:pPr>
        <w:ind w:left="180" w:firstLine="540"/>
        <w:rPr>
          <w:del w:id="224" w:author="KDG" w:date="2022-03-17T18:21:00Z"/>
          <w:rFonts w:ascii="Times New Roman" w:eastAsia="Times New Roman" w:hAnsi="Times New Roman" w:cs="Times New Roman"/>
          <w:color w:val="000000" w:themeColor="text1"/>
        </w:rPr>
        <w:pPrChange w:id="225" w:author="KDG" w:date="2022-03-17T15:41:00Z">
          <w:pPr>
            <w:ind w:left="720" w:firstLine="720"/>
          </w:pPr>
        </w:pPrChange>
      </w:pPr>
      <w:r>
        <w:rPr>
          <w:rFonts w:ascii="Times New Roman" w:eastAsia="Times New Roman" w:hAnsi="Times New Roman" w:cs="Times New Roman"/>
          <w:color w:val="000000" w:themeColor="text1"/>
        </w:rPr>
        <w:t xml:space="preserve">Ultimately, it is Figure S1 and the resulting predicted morphological counts that underpin our results </w:t>
      </w:r>
      <w:commentRangeStart w:id="226"/>
      <w:r>
        <w:rPr>
          <w:rFonts w:ascii="Times New Roman" w:eastAsia="Times New Roman" w:hAnsi="Times New Roman" w:cs="Times New Roman"/>
          <w:color w:val="000000" w:themeColor="text1"/>
        </w:rPr>
        <w:t>and there is substantially better correlation</w:t>
      </w:r>
      <w:commentRangeEnd w:id="226"/>
      <w:r w:rsidR="00165F83">
        <w:rPr>
          <w:rStyle w:val="CommentReference"/>
        </w:rPr>
        <w:commentReference w:id="226"/>
      </w:r>
      <w:r>
        <w:rPr>
          <w:rFonts w:ascii="Times New Roman" w:eastAsia="Times New Roman" w:hAnsi="Times New Roman" w:cs="Times New Roman"/>
          <w:color w:val="000000" w:themeColor="text1"/>
        </w:rPr>
        <w:t xml:space="preserve">, supporting the application and performance of our mechanistic model, particularly for abundant ichthyoplankton. Critically, what is not depicted in Figure S1 is the suite of species that could not be identified to species level by microscopy. Our model extends such accuracy in quantitative estimates to dozens of species that </w:t>
      </w:r>
      <w:del w:id="227" w:author="KDG" w:date="2022-03-17T18:20:00Z">
        <w:r w:rsidDel="00165F83">
          <w:rPr>
            <w:rFonts w:ascii="Times New Roman" w:eastAsia="Times New Roman" w:hAnsi="Times New Roman" w:cs="Times New Roman"/>
            <w:color w:val="000000" w:themeColor="text1"/>
          </w:rPr>
          <w:delText>can not</w:delText>
        </w:r>
      </w:del>
      <w:ins w:id="228" w:author="KDG" w:date="2022-03-17T18:20:00Z">
        <w:r w:rsidR="00165F83">
          <w:rPr>
            <w:rFonts w:ascii="Times New Roman" w:eastAsia="Times New Roman" w:hAnsi="Times New Roman" w:cs="Times New Roman"/>
            <w:color w:val="000000" w:themeColor="text1"/>
          </w:rPr>
          <w:t>cannot</w:t>
        </w:r>
      </w:ins>
      <w:r>
        <w:rPr>
          <w:rFonts w:ascii="Times New Roman" w:eastAsia="Times New Roman" w:hAnsi="Times New Roman" w:cs="Times New Roman"/>
          <w:color w:val="000000" w:themeColor="text1"/>
        </w:rPr>
        <w:t xml:space="preserve"> resolved morphologically, improving our quantitative understanding of fish </w:t>
      </w:r>
      <w:r>
        <w:rPr>
          <w:rFonts w:ascii="Times New Roman" w:eastAsia="Times New Roman" w:hAnsi="Times New Roman" w:cs="Times New Roman"/>
          <w:color w:val="000000" w:themeColor="text1"/>
        </w:rPr>
        <w:lastRenderedPageBreak/>
        <w:t>community dynamics across all samples.</w:t>
      </w:r>
      <w:ins w:id="229" w:author="KDG" w:date="2022-03-17T18:20:00Z">
        <w:r w:rsidR="00165F83">
          <w:rPr>
            <w:rFonts w:ascii="Times New Roman" w:eastAsia="Times New Roman" w:hAnsi="Times New Roman" w:cs="Times New Roman"/>
            <w:color w:val="000000" w:themeColor="text1"/>
          </w:rPr>
          <w:t xml:space="preserve"> </w:t>
        </w:r>
      </w:ins>
    </w:p>
    <w:p w14:paraId="7E441F8E" w14:textId="68FDA3CB" w:rsidR="00CD687A" w:rsidDel="00165F83" w:rsidRDefault="00CD687A">
      <w:pPr>
        <w:ind w:left="180" w:firstLine="540"/>
        <w:rPr>
          <w:del w:id="230" w:author="KDG" w:date="2022-03-17T18:21:00Z"/>
          <w:rFonts w:ascii="Times New Roman" w:eastAsia="Times New Roman" w:hAnsi="Times New Roman" w:cs="Times New Roman"/>
          <w:color w:val="000000" w:themeColor="text1"/>
        </w:rPr>
        <w:pPrChange w:id="231" w:author="KDG" w:date="2022-03-17T15:41:00Z">
          <w:pPr>
            <w:ind w:left="720" w:firstLine="720"/>
          </w:pPr>
        </w:pPrChange>
      </w:pPr>
      <w:r>
        <w:rPr>
          <w:rFonts w:ascii="Times New Roman" w:eastAsia="Times New Roman" w:hAnsi="Times New Roman" w:cs="Times New Roman"/>
          <w:color w:val="000000" w:themeColor="text1"/>
        </w:rPr>
        <w:t xml:space="preserve">To this end, we have </w:t>
      </w:r>
      <w:ins w:id="232" w:author="KDG" w:date="2022-03-17T18:21:00Z">
        <w:r w:rsidR="00165F83">
          <w:rPr>
            <w:rFonts w:ascii="Times New Roman" w:eastAsia="Times New Roman" w:hAnsi="Times New Roman" w:cs="Times New Roman"/>
            <w:color w:val="000000" w:themeColor="text1"/>
          </w:rPr>
          <w:t xml:space="preserve">mentioned this point in </w:t>
        </w:r>
        <w:r w:rsidR="00165F83" w:rsidRPr="00165F83">
          <w:rPr>
            <w:rFonts w:ascii="Times New Roman" w:eastAsia="Times New Roman" w:hAnsi="Times New Roman" w:cs="Times New Roman"/>
            <w:color w:val="000000" w:themeColor="text1"/>
            <w:highlight w:val="yellow"/>
            <w:rPrChange w:id="233" w:author="KDG" w:date="2022-03-17T18:21:00Z">
              <w:rPr>
                <w:rFonts w:ascii="Times New Roman" w:eastAsia="Times New Roman" w:hAnsi="Times New Roman" w:cs="Times New Roman"/>
                <w:color w:val="000000" w:themeColor="text1"/>
              </w:rPr>
            </w:rPrChange>
          </w:rPr>
          <w:t>line x-y</w:t>
        </w:r>
        <w:r w:rsidR="00165F83">
          <w:rPr>
            <w:rFonts w:ascii="Times New Roman" w:eastAsia="Times New Roman" w:hAnsi="Times New Roman" w:cs="Times New Roman"/>
            <w:color w:val="000000" w:themeColor="text1"/>
          </w:rPr>
          <w:t xml:space="preserve"> and </w:t>
        </w:r>
      </w:ins>
      <w:r>
        <w:rPr>
          <w:rFonts w:ascii="Times New Roman" w:eastAsia="Times New Roman" w:hAnsi="Times New Roman" w:cs="Times New Roman"/>
          <w:color w:val="000000" w:themeColor="text1"/>
        </w:rPr>
        <w:t>included further description of the motivation for our modeling efforts and implications throughout the manuscript.</w:t>
      </w:r>
      <w:ins w:id="234" w:author="KDG" w:date="2022-03-17T18:21:00Z">
        <w:r w:rsidR="00165F83">
          <w:rPr>
            <w:rFonts w:ascii="Times New Roman" w:eastAsia="Times New Roman" w:hAnsi="Times New Roman" w:cs="Times New Roman"/>
            <w:color w:val="000000" w:themeColor="text1"/>
          </w:rPr>
          <w:t xml:space="preserve"> </w:t>
        </w:r>
      </w:ins>
    </w:p>
    <w:p w14:paraId="77C727D1" w14:textId="2AB6D8B7" w:rsidR="00CD687A" w:rsidRPr="00CD687A" w:rsidRDefault="00CD687A">
      <w:pPr>
        <w:ind w:left="180" w:firstLine="540"/>
        <w:rPr>
          <w:rFonts w:ascii="Times New Roman" w:eastAsia="Times New Roman" w:hAnsi="Times New Roman" w:cs="Times New Roman"/>
          <w:color w:val="000000" w:themeColor="text1"/>
        </w:rPr>
        <w:pPrChange w:id="235" w:author="KDG" w:date="2022-03-17T15:41:00Z">
          <w:pPr>
            <w:ind w:left="720" w:firstLine="720"/>
          </w:pPr>
        </w:pPrChange>
      </w:pPr>
      <w:del w:id="236" w:author="KDG" w:date="2022-03-17T18:21:00Z">
        <w:r w:rsidDel="00165F83">
          <w:rPr>
            <w:rFonts w:ascii="Times New Roman" w:eastAsia="Times New Roman" w:hAnsi="Times New Roman" w:cs="Times New Roman"/>
            <w:color w:val="000000" w:themeColor="text1"/>
          </w:rPr>
          <w:delText xml:space="preserve"> </w:delText>
        </w:r>
      </w:del>
      <w:r>
        <w:rPr>
          <w:rFonts w:ascii="Times New Roman" w:eastAsia="Times New Roman" w:hAnsi="Times New Roman" w:cs="Times New Roman"/>
          <w:color w:val="000000" w:themeColor="text1"/>
        </w:rPr>
        <w:t>We also wrote a new figure caption: “</w:t>
      </w:r>
      <w:r w:rsidRPr="00CD687A">
        <w:rPr>
          <w:rFonts w:ascii="Times New Roman" w:eastAsia="Times New Roman" w:hAnsi="Times New Roman" w:cs="Times New Roman"/>
          <w:color w:val="000000" w:themeColor="text1"/>
        </w:rPr>
        <w:t xml:space="preserve">Observed sequencing reads and morphological counts do not follow a clear linear relationship. The one-to-one line is plotted in red and Pearson correlation coefficient is 0.56. </w:t>
      </w:r>
      <w:commentRangeStart w:id="237"/>
      <w:r w:rsidRPr="00CD687A">
        <w:rPr>
          <w:rFonts w:ascii="Times New Roman" w:eastAsia="Times New Roman" w:hAnsi="Times New Roman" w:cs="Times New Roman"/>
          <w:color w:val="000000" w:themeColor="text1"/>
        </w:rPr>
        <w:t>Given the exponential and compositional nature of the governing PCR process, such non-linearity is unsurprising</w:t>
      </w:r>
      <w:commentRangeEnd w:id="237"/>
      <w:r w:rsidR="004623C8">
        <w:rPr>
          <w:rStyle w:val="CommentReference"/>
        </w:rPr>
        <w:commentReference w:id="237"/>
      </w:r>
      <w:r w:rsidRPr="00CD687A">
        <w:rPr>
          <w:rFonts w:ascii="Times New Roman" w:eastAsia="Times New Roman" w:hAnsi="Times New Roman" w:cs="Times New Roman"/>
          <w:color w:val="000000" w:themeColor="text1"/>
        </w:rPr>
        <w:t>. We note the occurrence of stochastic dropouts along the X axis. We also note that variance is highest at low observed morphological counts.</w:t>
      </w:r>
      <w:r>
        <w:rPr>
          <w:rFonts w:ascii="Times New Roman" w:eastAsia="Times New Roman" w:hAnsi="Times New Roman" w:cs="Times New Roman"/>
          <w:color w:val="000000" w:themeColor="text1"/>
        </w:rPr>
        <w:t>”</w:t>
      </w:r>
    </w:p>
    <w:p w14:paraId="2823473A" w14:textId="77777777" w:rsidR="00980D45" w:rsidRPr="00CD687A" w:rsidRDefault="00980D45" w:rsidP="00AC1749">
      <w:pPr>
        <w:rPr>
          <w:rFonts w:ascii="Times New Roman" w:eastAsia="Times New Roman" w:hAnsi="Times New Roman" w:cs="Times New Roman"/>
          <w:color w:val="000000" w:themeColor="text1"/>
        </w:rPr>
      </w:pPr>
    </w:p>
    <w:p w14:paraId="27303BC8" w14:textId="60797BDD"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L614: Tone down the importance of your results “ Strongly positively…. correlated “. This is SST, not water body temperatures. I have difficulties to understand how you can extrapolate SST to the deeper water layers, see major comment </w:t>
      </w:r>
    </w:p>
    <w:p w14:paraId="398F7F16" w14:textId="18B31379" w:rsidR="00980D45" w:rsidRDefault="00CD687A">
      <w:pPr>
        <w:ind w:left="180" w:firstLine="540"/>
        <w:rPr>
          <w:rFonts w:ascii="Times New Roman" w:eastAsia="Times New Roman" w:hAnsi="Times New Roman" w:cs="Times New Roman"/>
          <w:color w:val="000000" w:themeColor="text1"/>
        </w:rPr>
        <w:pPrChange w:id="238" w:author="KDG" w:date="2022-03-17T15:43:00Z">
          <w:pPr>
            <w:ind w:left="720" w:firstLine="720"/>
          </w:pPr>
        </w:pPrChange>
      </w:pPr>
      <w:r>
        <w:rPr>
          <w:rFonts w:ascii="Times New Roman" w:eastAsia="Times New Roman" w:hAnsi="Times New Roman" w:cs="Times New Roman"/>
          <w:color w:val="000000" w:themeColor="text1"/>
        </w:rPr>
        <w:t xml:space="preserve">We have revised the manuscript accordingly and have toned down the importance of our results. To address the concern with SST limitations, we </w:t>
      </w:r>
      <w:del w:id="239" w:author="KDG" w:date="2022-03-17T18:25:00Z">
        <w:r w:rsidDel="004623C8">
          <w:rPr>
            <w:rFonts w:ascii="Times New Roman" w:eastAsia="Times New Roman" w:hAnsi="Times New Roman" w:cs="Times New Roman"/>
            <w:color w:val="000000" w:themeColor="text1"/>
          </w:rPr>
          <w:delText>re ran</w:delText>
        </w:r>
      </w:del>
      <w:ins w:id="240" w:author="KDG" w:date="2022-03-17T18:25:00Z">
        <w:r w:rsidR="004623C8">
          <w:rPr>
            <w:rFonts w:ascii="Times New Roman" w:eastAsia="Times New Roman" w:hAnsi="Times New Roman" w:cs="Times New Roman"/>
            <w:color w:val="000000" w:themeColor="text1"/>
          </w:rPr>
          <w:t>re-ran</w:t>
        </w:r>
      </w:ins>
      <w:r>
        <w:rPr>
          <w:rFonts w:ascii="Times New Roman" w:eastAsia="Times New Roman" w:hAnsi="Times New Roman" w:cs="Times New Roman"/>
          <w:color w:val="000000" w:themeColor="text1"/>
        </w:rPr>
        <w:t xml:space="preserve"> all analyses using the MWCT as described in detail above. Although both temperatures are only partially correlated, we found similar results of species changes in response to both temperature metrics resulting in the same ecological conclusions. </w:t>
      </w:r>
      <w:ins w:id="241" w:author="KDG" w:date="2022-03-17T18:25:00Z">
        <w:r w:rsidR="004623C8">
          <w:rPr>
            <w:rFonts w:ascii="Times New Roman" w:eastAsia="Times New Roman" w:hAnsi="Times New Roman" w:cs="Times New Roman"/>
            <w:color w:val="000000" w:themeColor="text1"/>
          </w:rPr>
          <w:t xml:space="preserve">We thank the reviewer for this comment </w:t>
        </w:r>
        <w:commentRangeStart w:id="242"/>
        <w:r w:rsidR="004623C8">
          <w:rPr>
            <w:rFonts w:ascii="Times New Roman" w:eastAsia="Times New Roman" w:hAnsi="Times New Roman" w:cs="Times New Roman"/>
            <w:color w:val="000000" w:themeColor="text1"/>
          </w:rPr>
          <w:t>because</w:t>
        </w:r>
      </w:ins>
      <w:commentRangeEnd w:id="242"/>
      <w:ins w:id="243" w:author="KDG" w:date="2022-03-17T18:26:00Z">
        <w:r w:rsidR="004623C8">
          <w:rPr>
            <w:rStyle w:val="CommentReference"/>
          </w:rPr>
          <w:commentReference w:id="242"/>
        </w:r>
      </w:ins>
      <w:ins w:id="244" w:author="KDG" w:date="2022-03-17T18:25:00Z">
        <w:r w:rsidR="004623C8">
          <w:rPr>
            <w:rFonts w:ascii="Times New Roman" w:eastAsia="Times New Roman" w:hAnsi="Times New Roman" w:cs="Times New Roman"/>
            <w:color w:val="000000" w:themeColor="text1"/>
          </w:rPr>
          <w:t xml:space="preserve"> the re-analysis further strengthens our conclusions. Please </w:t>
        </w:r>
      </w:ins>
      <w:del w:id="245" w:author="KDG" w:date="2022-03-17T18:25:00Z">
        <w:r w:rsidDel="004623C8">
          <w:rPr>
            <w:rFonts w:ascii="Times New Roman" w:eastAsia="Times New Roman" w:hAnsi="Times New Roman" w:cs="Times New Roman"/>
            <w:color w:val="000000" w:themeColor="text1"/>
          </w:rPr>
          <w:delText>S</w:delText>
        </w:r>
      </w:del>
      <w:ins w:id="246" w:author="KDG" w:date="2022-03-17T18:25:00Z">
        <w:r w:rsidR="004623C8">
          <w:rPr>
            <w:rFonts w:ascii="Times New Roman" w:eastAsia="Times New Roman" w:hAnsi="Times New Roman" w:cs="Times New Roman"/>
            <w:color w:val="000000" w:themeColor="text1"/>
          </w:rPr>
          <w:t>s</w:t>
        </w:r>
      </w:ins>
      <w:r>
        <w:rPr>
          <w:rFonts w:ascii="Times New Roman" w:eastAsia="Times New Roman" w:hAnsi="Times New Roman" w:cs="Times New Roman"/>
          <w:color w:val="000000" w:themeColor="text1"/>
        </w:rPr>
        <w:t>ee supplemental results.</w:t>
      </w:r>
    </w:p>
    <w:p w14:paraId="57069392" w14:textId="77777777" w:rsidR="00CD687A" w:rsidRDefault="00CD687A" w:rsidP="00CD687A">
      <w:pPr>
        <w:ind w:firstLine="720"/>
        <w:rPr>
          <w:rFonts w:ascii="Times New Roman" w:eastAsia="Times New Roman" w:hAnsi="Times New Roman" w:cs="Times New Roman"/>
          <w:color w:val="7F7F7F" w:themeColor="text1" w:themeTint="80"/>
          <w:sz w:val="20"/>
          <w:szCs w:val="20"/>
        </w:rPr>
      </w:pPr>
    </w:p>
    <w:p w14:paraId="382CB992" w14:textId="7A9982C8" w:rsidR="00980D45" w:rsidRPr="00980D45" w:rsidRDefault="00AC1749" w:rsidP="00AC1749">
      <w:pPr>
        <w:rPr>
          <w:rFonts w:ascii="Times New Roman" w:eastAsia="Times New Roman" w:hAnsi="Times New Roman" w:cs="Times New Roman"/>
          <w:color w:val="7F7F7F" w:themeColor="text1" w:themeTint="80"/>
          <w:sz w:val="28"/>
          <w:szCs w:val="28"/>
        </w:rPr>
      </w:pPr>
      <w:r w:rsidRPr="00AC1749">
        <w:rPr>
          <w:rFonts w:ascii="Times New Roman" w:eastAsia="Times New Roman" w:hAnsi="Times New Roman" w:cs="Times New Roman"/>
          <w:color w:val="7F7F7F" w:themeColor="text1" w:themeTint="80"/>
          <w:sz w:val="28"/>
          <w:szCs w:val="28"/>
        </w:rPr>
        <w:t xml:space="preserve">Reviewer: 2 </w:t>
      </w:r>
    </w:p>
    <w:p w14:paraId="12315FA6" w14:textId="268A5CB8" w:rsidR="00B47813"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Gold et al 's study of larval fish community change over a period &gt;20 years is interesting and valuable in the context of tracking the effects of ocean warming on marine communities. The study is also probably the first one to use the DNA leached into the sample jars to enhance the value of pelagic marine collections from previous years. I like the idea and I agree with the authors' general thrust that this approach for the use of DNA metabarcoding can be a powerful additional tool to monitor ecosystem change. I have, however, struggled a bit to see the link between the evidence presented and the claims made and discussed in this manuscript. I am listing below the issues that I believe should be addressed to warrant publication in Science Advances: - The main manuscript contains highly "derived" evidence, with some combined trends of abundance (making it impossible to tease out morphological vs molecular inference) and their change over time (without considering the differences among the four sampled locations), and some habitat/temperature associations, with a couple of species 'plucked' out of the 56, exemplify correlations with temperature. </w:t>
      </w:r>
    </w:p>
    <w:p w14:paraId="01D4740D" w14:textId="05FF65EF" w:rsidR="001A5EFB" w:rsidDel="001A5EFB" w:rsidRDefault="00B47813" w:rsidP="001A5EFB">
      <w:pPr>
        <w:ind w:left="180" w:firstLine="540"/>
        <w:rPr>
          <w:del w:id="247" w:author="KDG" w:date="2022-03-17T18:31:00Z"/>
          <w:moveTo w:id="248" w:author="KDG" w:date="2022-03-17T18:31:00Z"/>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We thank the reviewer for their comments and hope to address each of their concerns in turn.</w:t>
      </w:r>
      <w:del w:id="249" w:author="KDG" w:date="2022-03-17T18:31:00Z">
        <w:r w:rsidDel="001A5EFB">
          <w:rPr>
            <w:rFonts w:ascii="Times New Roman" w:eastAsia="Times New Roman" w:hAnsi="Times New Roman" w:cs="Times New Roman"/>
            <w:color w:val="000000" w:themeColor="text1"/>
          </w:rPr>
          <w:delText xml:space="preserve"> </w:delText>
        </w:r>
      </w:del>
      <w:moveToRangeStart w:id="250" w:author="KDG" w:date="2022-03-17T18:31:00Z" w:name="move98434287"/>
      <w:moveTo w:id="251" w:author="KDG" w:date="2022-03-17T18:31:00Z">
        <w:del w:id="252" w:author="KDG" w:date="2022-03-17T18:31:00Z">
          <w:r w:rsidR="001A5EFB" w:rsidDel="001A5EFB">
            <w:rPr>
              <w:rFonts w:ascii="Times New Roman" w:eastAsia="Times New Roman" w:hAnsi="Times New Roman" w:cs="Times New Roman"/>
              <w:color w:val="000000" w:themeColor="text1"/>
            </w:rPr>
            <w:delText xml:space="preserve">However, </w:delText>
          </w:r>
        </w:del>
      </w:moveTo>
      <w:ins w:id="253" w:author="KDG" w:date="2022-03-17T18:31:00Z">
        <w:r w:rsidR="001A5EFB">
          <w:rPr>
            <w:rFonts w:ascii="Times New Roman" w:eastAsia="Times New Roman" w:hAnsi="Times New Roman" w:cs="Times New Roman"/>
            <w:color w:val="000000" w:themeColor="text1"/>
          </w:rPr>
          <w:t xml:space="preserve"> </w:t>
        </w:r>
      </w:ins>
      <w:moveTo w:id="254" w:author="KDG" w:date="2022-03-17T18:31:00Z">
        <w:del w:id="255" w:author="KDG" w:date="2022-03-17T18:31:00Z">
          <w:r w:rsidR="001A5EFB" w:rsidDel="001A5EFB">
            <w:rPr>
              <w:rFonts w:ascii="Times New Roman" w:eastAsia="Times New Roman" w:hAnsi="Times New Roman" w:cs="Times New Roman"/>
              <w:color w:val="000000" w:themeColor="text1"/>
            </w:rPr>
            <w:delText>w</w:delText>
          </w:r>
        </w:del>
      </w:moveTo>
      <w:ins w:id="256" w:author="KDG" w:date="2022-03-17T18:31:00Z">
        <w:r w:rsidR="001A5EFB">
          <w:rPr>
            <w:rFonts w:ascii="Times New Roman" w:eastAsia="Times New Roman" w:hAnsi="Times New Roman" w:cs="Times New Roman"/>
            <w:color w:val="000000" w:themeColor="text1"/>
          </w:rPr>
          <w:t>W</w:t>
        </w:r>
      </w:ins>
      <w:moveTo w:id="257" w:author="KDG" w:date="2022-03-17T18:31:00Z">
        <w:r w:rsidR="001A5EFB">
          <w:rPr>
            <w:rFonts w:ascii="Times New Roman" w:eastAsia="Times New Roman" w:hAnsi="Times New Roman" w:cs="Times New Roman"/>
            <w:color w:val="000000" w:themeColor="text1"/>
          </w:rPr>
          <w:t>e recognize the importance of comparing and contrasting methods and have included a supplemental figure that highlights the co-detection of all species from the surveyed jars (See Figure S4).</w:t>
        </w:r>
      </w:moveTo>
      <w:ins w:id="258" w:author="KDG" w:date="2022-03-17T18:31:00Z">
        <w:r w:rsidR="001A5EFB">
          <w:rPr>
            <w:rFonts w:ascii="Times New Roman" w:eastAsia="Times New Roman" w:hAnsi="Times New Roman" w:cs="Times New Roman"/>
            <w:color w:val="000000" w:themeColor="text1"/>
          </w:rPr>
          <w:t xml:space="preserve"> </w:t>
        </w:r>
      </w:ins>
    </w:p>
    <w:moveToRangeEnd w:id="250"/>
    <w:p w14:paraId="4B21AA31" w14:textId="4231AC5E" w:rsidR="00FC22AF" w:rsidRDefault="00B47813">
      <w:pPr>
        <w:ind w:left="180" w:firstLine="540"/>
        <w:rPr>
          <w:rFonts w:ascii="Times New Roman" w:eastAsia="Times New Roman" w:hAnsi="Times New Roman" w:cs="Times New Roman"/>
          <w:color w:val="000000" w:themeColor="text1"/>
        </w:rPr>
        <w:pPrChange w:id="259" w:author="KDG" w:date="2022-03-17T15:42:00Z">
          <w:pPr>
            <w:ind w:left="720" w:firstLine="720"/>
          </w:pPr>
        </w:pPrChange>
      </w:pPr>
      <w:del w:id="260" w:author="KDG" w:date="2022-03-17T18:31:00Z">
        <w:r w:rsidDel="001A5EFB">
          <w:rPr>
            <w:rFonts w:ascii="Times New Roman" w:eastAsia="Times New Roman" w:hAnsi="Times New Roman" w:cs="Times New Roman"/>
            <w:color w:val="000000" w:themeColor="text1"/>
          </w:rPr>
          <w:delText>First, w</w:delText>
        </w:r>
      </w:del>
      <w:ins w:id="261" w:author="KDG" w:date="2022-03-17T18:31:00Z">
        <w:r w:rsidR="001A5EFB">
          <w:rPr>
            <w:rFonts w:ascii="Times New Roman" w:eastAsia="Times New Roman" w:hAnsi="Times New Roman" w:cs="Times New Roman"/>
            <w:color w:val="000000" w:themeColor="text1"/>
          </w:rPr>
          <w:t>W</w:t>
        </w:r>
      </w:ins>
      <w:r>
        <w:rPr>
          <w:rFonts w:ascii="Times New Roman" w:eastAsia="Times New Roman" w:hAnsi="Times New Roman" w:cs="Times New Roman"/>
          <w:color w:val="000000" w:themeColor="text1"/>
        </w:rPr>
        <w:t xml:space="preserve">e agree that the manuscript uses </w:t>
      </w:r>
      <w:commentRangeStart w:id="262"/>
      <w:r>
        <w:rPr>
          <w:rFonts w:ascii="Times New Roman" w:eastAsia="Times New Roman" w:hAnsi="Times New Roman" w:cs="Times New Roman"/>
          <w:color w:val="000000" w:themeColor="text1"/>
        </w:rPr>
        <w:t xml:space="preserve">derived evidence </w:t>
      </w:r>
      <w:commentRangeEnd w:id="262"/>
      <w:r w:rsidR="004623C8">
        <w:rPr>
          <w:rStyle w:val="CommentReference"/>
        </w:rPr>
        <w:commentReference w:id="262"/>
      </w:r>
      <w:r>
        <w:rPr>
          <w:rFonts w:ascii="Times New Roman" w:eastAsia="Times New Roman" w:hAnsi="Times New Roman" w:cs="Times New Roman"/>
          <w:color w:val="000000" w:themeColor="text1"/>
        </w:rPr>
        <w:t xml:space="preserve">to make ecological conclusions, </w:t>
      </w:r>
      <w:del w:id="263" w:author="KDG" w:date="2022-03-17T18:31:00Z">
        <w:r w:rsidDel="001A5EFB">
          <w:rPr>
            <w:rFonts w:ascii="Times New Roman" w:eastAsia="Times New Roman" w:hAnsi="Times New Roman" w:cs="Times New Roman"/>
            <w:color w:val="000000" w:themeColor="text1"/>
          </w:rPr>
          <w:delText xml:space="preserve">but </w:delText>
        </w:r>
      </w:del>
      <w:ins w:id="264" w:author="KDG" w:date="2022-03-17T18:31:00Z">
        <w:r w:rsidR="001A5EFB">
          <w:rPr>
            <w:rFonts w:ascii="Times New Roman" w:eastAsia="Times New Roman" w:hAnsi="Times New Roman" w:cs="Times New Roman"/>
            <w:color w:val="000000" w:themeColor="text1"/>
          </w:rPr>
          <w:t xml:space="preserve">and </w:t>
        </w:r>
      </w:ins>
      <w:r>
        <w:rPr>
          <w:rFonts w:ascii="Times New Roman" w:eastAsia="Times New Roman" w:hAnsi="Times New Roman" w:cs="Times New Roman"/>
          <w:color w:val="000000" w:themeColor="text1"/>
        </w:rPr>
        <w:t>we argue that such approaches are necessitated by the complex nature of compositional amplicon sequencing data</w:t>
      </w:r>
      <w:ins w:id="265" w:author="KDG" w:date="2022-03-17T17:10:00Z">
        <w:r w:rsidR="00217DE9">
          <w:rPr>
            <w:rFonts w:ascii="Times New Roman" w:eastAsia="Times New Roman" w:hAnsi="Times New Roman" w:cs="Times New Roman"/>
            <w:color w:val="000000" w:themeColor="text1"/>
          </w:rPr>
          <w:t xml:space="preserve"> </w:t>
        </w:r>
      </w:ins>
      <w:r>
        <w:rPr>
          <w:rFonts w:ascii="Times New Roman" w:eastAsia="Times New Roman" w:hAnsi="Times New Roman" w:cs="Times New Roman"/>
          <w:color w:val="000000" w:themeColor="text1"/>
        </w:rPr>
        <w:fldChar w:fldCharType="begin" w:fldLock="1"/>
      </w:r>
      <w:r w:rsidR="00366830">
        <w:rPr>
          <w:rFonts w:ascii="Times New Roman" w:eastAsia="Times New Roman" w:hAnsi="Times New Roman" w:cs="Times New Roman"/>
          <w:color w:val="000000" w:themeColor="text1"/>
        </w:rPr>
        <w:instrText>ADDIN CSL_CITATION {"citationItems":[{"id":"ITEM-1","itemData":{"DOI":"10.3389/fmicb.2017.02224","ISSN":"1664302X","abstract":"Datasets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Microbiology","id":"ITEM-1","issue":"NOV","issued":{"date-parts":[["2017"]]},"page":"2224","publisher":"Frontiers","title":"Microbiome datasets are compositional: And this is not optional","type":"article-journal","volume":"8"},"uris":["http://www.mendeley.com/documents/?uuid=06926d89-01dc-4801-808d-46d5d2e036f2"]},{"id":"ITEM-2","itemData":{"DOI":"10.1371/journal.pcbi.1009113","ISSN":"15537358","PMID":"34228723","abstract":"PCR amplification plays an integral role in the measurement of mixed microbial communities via high-throughput DNA sequencing of the 16S ribosomal RNA (rRNA) gene. Yet PCR is also known to introduce multiple forms of bias in 16S rRNA studies. Here we present a paired modeling and experimental approach to characterize and mitigate PCR NPM-bias (PCR bias from non-primer-mismatch sources) in microbiota surveys. We use experimental data from mock bacterial communities to validate our approach and human gut microbiota samples to characterize PCR NPM-bias under real-world conditions. Our results suggest that PCR NPM-bias can skew estimates of microbial relative abundances by a factor of 4 or more, but that this bias can be mitigated using log-ratio linear models.","author":[{"dropping-particle":"","family":"Silverman","given":"Justin D.","non-dropping-particle":"","parse-names":false,"suffix":""},{"dropping-particle":"","family":"Bloom","given":"Rachael J.","non-dropping-particle":"","parse-names":false,"suffix":""},{"dropping-particle":"","family":"Jiang","given":"Sharon","non-dropping-particle":"","parse-names":false,"suffix":""},{"dropping-particle":"","family":"Durand","given":"Heather K.","non-dropping-particle":"","parse-names":false,"suffix":""},{"dropping-particle":"","family":"Dallow","given":"Eric","non-dropping-particle":"","parse-names":false,"suffix":""},{"dropping-particle":"","family":"Mukherjee","given":"Sayan","non-dropping-particle":"","parse-names":false,"suffix":""},{"dropping-particle":"","family":"David","given":"Lawrence A.","non-dropping-particle":"","parse-names":false,"suffix":""}],"container-title":"PLoS Computational Biology","id":"ITEM-2","issue":"7","issued":{"date-parts":[["2021"]]},"page":"e1009113","publisher":"Public Library of Science San Francisco, CA USA","title":"Measuring and mitigating PCR bias in microbiota datasets","type":"article-journal","volume":"17"},"uris":["http://www.mendeley.com/documents/?uuid=aeb9a299-669d-4593-a9da-3af60d763c0c"]},{"id":"ITEM-3","itemData":{"DOI":"10.1038/s41598-019-48546-x","ISSN":"20452322","PMID":"31431641","abstract":"As environmental DNA (eDNA) studies have grown in popularity for use in ecological applications, it has become clear that their results differ in significant ways from those of traditional, non-PCR-based surveys. In general, eDNA studies that rely on amplicon sequencing may detect hundreds of species present in a sampled environment, but the resulting species composition can be idiosyncratic, reflecting species’ true biomass abundances poorly or not at all. Here, we use a set of simulations to develop a mechanistic understanding of the processes leading to the kinds of results common in mixed-template PCR-based (metabarcoding) studies. In particular, we focus on the effects of PCR cycle number and primer amplification efficiency on the results of diversity metrics in sequencing studies. We then show that proportional indices of amplicon reads capture trends in taxon biomass with high accuracy, particularly where amplification efficiency is high (median correlation up to 0.97). Our results explain much of the observed behavior of PCR-based studies, and lead to recommendations for best practices in the field.","author":[{"dropping-particle":"","family":"Kelly","given":"Ryan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Reports","id":"ITEM-3","issue":"1","issued":{"date-parts":[["2019"]]},"page":"1-14","publisher":"Nature Publishing Group","title":"Understanding PCR Processes to Draw Meaningful Conclusions from Environmental DNA Studies","type":"article-journal","volume":"9"},"uris":["http://www.mendeley.com/documents/?uuid=daaa96b9-1644-46f7-bf30-95a34efb76c1"]},{"id":"ITEM-4","itemData":{"DOI":"10.7554/eLife.46923","ISSN":"2050084X","PMID":"31502536","abstract":"Marker-gene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measurements.","author":[{"dropping-particle":"","family":"McLaren","given":"Michael R.","non-dropping-particle":"","parse-names":false,"suffix":""},{"dropping-particle":"","family":"Willis","given":"Amy D.","non-dropping-particle":"","parse-names":false,"suffix":""},{"dropping-particle":"","family":"Callahan","given":"Benjamin J.","non-dropping-particle":"","parse-names":false,"suffix":""}],"container-title":"eLife","id":"ITEM-4","issued":{"date-parts":[["2019"]]},"page":"e46923","publisher":"eLife Sciences Publications Limited","title":"Consistent and correctable bias in metagenomic sequencing experiments","type":"article-journal","volume":"8"},"uris":["http://www.mendeley.com/documents/?uuid=e896993a-b325-41c9-ac1e-a9211e4af8d0"]}],"mendeley":{"formattedCitation":"(&lt;i&gt;39&lt;/i&gt;–&lt;i&gt;41&lt;/i&gt;, &lt;i&gt;46&lt;/i&gt;)","plainTextFormattedCitation":"(39–41, 46)","previouslyFormattedCitation":"(&lt;i&gt;39&lt;/i&gt;–&lt;i&gt;41&lt;/i&gt;, &lt;i&gt;46&lt;/i&gt;)"},"properties":{"noteIndex":0},"schema":"https://github.com/citation-style-language/schema/raw/master/csl-citation.json"}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00366830" w:rsidRPr="00366830">
        <w:rPr>
          <w:rFonts w:ascii="Times New Roman" w:eastAsia="Times New Roman" w:hAnsi="Times New Roman" w:cs="Times New Roman"/>
          <w:noProof/>
          <w:color w:val="000000" w:themeColor="text1"/>
        </w:rPr>
        <w:t>(</w:t>
      </w:r>
      <w:r w:rsidR="00366830" w:rsidRPr="00366830">
        <w:rPr>
          <w:rFonts w:ascii="Times New Roman" w:eastAsia="Times New Roman" w:hAnsi="Times New Roman" w:cs="Times New Roman"/>
          <w:i/>
          <w:noProof/>
          <w:color w:val="000000" w:themeColor="text1"/>
        </w:rPr>
        <w:t>39</w:t>
      </w:r>
      <w:r w:rsidR="00366830" w:rsidRPr="00366830">
        <w:rPr>
          <w:rFonts w:ascii="Times New Roman" w:eastAsia="Times New Roman" w:hAnsi="Times New Roman" w:cs="Times New Roman"/>
          <w:noProof/>
          <w:color w:val="000000" w:themeColor="text1"/>
        </w:rPr>
        <w:t>–</w:t>
      </w:r>
      <w:r w:rsidR="00366830" w:rsidRPr="00366830">
        <w:rPr>
          <w:rFonts w:ascii="Times New Roman" w:eastAsia="Times New Roman" w:hAnsi="Times New Roman" w:cs="Times New Roman"/>
          <w:i/>
          <w:noProof/>
          <w:color w:val="000000" w:themeColor="text1"/>
        </w:rPr>
        <w:t>41</w:t>
      </w:r>
      <w:r w:rsidR="00366830" w:rsidRPr="00366830">
        <w:rPr>
          <w:rFonts w:ascii="Times New Roman" w:eastAsia="Times New Roman" w:hAnsi="Times New Roman" w:cs="Times New Roman"/>
          <w:noProof/>
          <w:color w:val="000000" w:themeColor="text1"/>
        </w:rPr>
        <w:t xml:space="preserve">, </w:t>
      </w:r>
      <w:r w:rsidR="00366830" w:rsidRPr="00366830">
        <w:rPr>
          <w:rFonts w:ascii="Times New Roman" w:eastAsia="Times New Roman" w:hAnsi="Times New Roman" w:cs="Times New Roman"/>
          <w:i/>
          <w:noProof/>
          <w:color w:val="000000" w:themeColor="text1"/>
        </w:rPr>
        <w:t>46</w:t>
      </w:r>
      <w:r w:rsidR="00366830" w:rsidRPr="00366830">
        <w:rPr>
          <w:rFonts w:ascii="Times New Roman" w:eastAsia="Times New Roman" w:hAnsi="Times New Roman" w:cs="Times New Roman"/>
          <w:noProof/>
          <w:color w:val="000000" w:themeColor="text1"/>
        </w:rPr>
        <w:t>)</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xml:space="preserve">. Compositional data is inherently difficult to interpret as the pattern of observed sequence reads </w:t>
      </w:r>
      <w:r w:rsidR="00FC22AF">
        <w:rPr>
          <w:rFonts w:ascii="Times New Roman" w:eastAsia="Times New Roman" w:hAnsi="Times New Roman" w:cs="Times New Roman"/>
          <w:color w:val="000000" w:themeColor="text1"/>
        </w:rPr>
        <w:t>is</w:t>
      </w:r>
      <w:r>
        <w:rPr>
          <w:rFonts w:ascii="Times New Roman" w:eastAsia="Times New Roman" w:hAnsi="Times New Roman" w:cs="Times New Roman"/>
          <w:color w:val="000000" w:themeColor="text1"/>
        </w:rPr>
        <w:t xml:space="preserve"> dependent on the co-occurrence of other species within the sample </w:t>
      </w:r>
      <w:r w:rsidR="00FC22AF">
        <w:rPr>
          <w:rFonts w:ascii="Times New Roman" w:eastAsia="Times New Roman" w:hAnsi="Times New Roman" w:cs="Times New Roman"/>
          <w:color w:val="000000" w:themeColor="text1"/>
        </w:rPr>
        <w:t>a</w:t>
      </w:r>
      <w:r>
        <w:rPr>
          <w:rFonts w:ascii="Times New Roman" w:eastAsia="Times New Roman" w:hAnsi="Times New Roman" w:cs="Times New Roman"/>
          <w:color w:val="000000" w:themeColor="text1"/>
        </w:rPr>
        <w:t>s detailed extensively in Supplement 2. Thus</w:t>
      </w:r>
      <w:r w:rsidR="00FC22AF">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t>
      </w:r>
      <w:r w:rsidR="00FC22AF">
        <w:rPr>
          <w:rFonts w:ascii="Times New Roman" w:eastAsia="Times New Roman" w:hAnsi="Times New Roman" w:cs="Times New Roman"/>
          <w:color w:val="000000" w:themeColor="text1"/>
        </w:rPr>
        <w:t>on their own,</w:t>
      </w:r>
      <w:r>
        <w:rPr>
          <w:rFonts w:ascii="Times New Roman" w:eastAsia="Times New Roman" w:hAnsi="Times New Roman" w:cs="Times New Roman"/>
          <w:color w:val="000000" w:themeColor="text1"/>
        </w:rPr>
        <w:t xml:space="preserve"> raw observed sequence reads from metabarcoding are very difficult to interpret meaningfully as they are just as much a reflection of </w:t>
      </w:r>
      <w:r w:rsidR="00FC22AF">
        <w:rPr>
          <w:rFonts w:ascii="Times New Roman" w:eastAsia="Times New Roman" w:hAnsi="Times New Roman" w:cs="Times New Roman"/>
          <w:color w:val="000000" w:themeColor="text1"/>
        </w:rPr>
        <w:t xml:space="preserve">1) </w:t>
      </w:r>
      <w:r>
        <w:rPr>
          <w:rFonts w:ascii="Times New Roman" w:eastAsia="Times New Roman" w:hAnsi="Times New Roman" w:cs="Times New Roman"/>
          <w:color w:val="000000" w:themeColor="text1"/>
        </w:rPr>
        <w:t>who is in the jar</w:t>
      </w:r>
      <w:r w:rsidR="00FC22AF">
        <w:rPr>
          <w:rFonts w:ascii="Times New Roman" w:eastAsia="Times New Roman" w:hAnsi="Times New Roman" w:cs="Times New Roman"/>
          <w:color w:val="000000" w:themeColor="text1"/>
        </w:rPr>
        <w:t>, 2)</w:t>
      </w:r>
      <w:r>
        <w:rPr>
          <w:rFonts w:ascii="Times New Roman" w:eastAsia="Times New Roman" w:hAnsi="Times New Roman" w:cs="Times New Roman"/>
          <w:color w:val="000000" w:themeColor="text1"/>
        </w:rPr>
        <w:t xml:space="preserve"> how well d</w:t>
      </w:r>
      <w:r w:rsidR="00FC22AF">
        <w:rPr>
          <w:rFonts w:ascii="Times New Roman" w:eastAsia="Times New Roman" w:hAnsi="Times New Roman" w:cs="Times New Roman"/>
          <w:color w:val="000000" w:themeColor="text1"/>
        </w:rPr>
        <w:t>id</w:t>
      </w:r>
      <w:r>
        <w:rPr>
          <w:rFonts w:ascii="Times New Roman" w:eastAsia="Times New Roman" w:hAnsi="Times New Roman" w:cs="Times New Roman"/>
          <w:color w:val="000000" w:themeColor="text1"/>
        </w:rPr>
        <w:t xml:space="preserve"> they amplify compared to the other species</w:t>
      </w:r>
      <w:r w:rsidR="00FC22AF">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and </w:t>
      </w:r>
      <w:r w:rsidR="00FC22AF">
        <w:rPr>
          <w:rFonts w:ascii="Times New Roman" w:eastAsia="Times New Roman" w:hAnsi="Times New Roman" w:cs="Times New Roman"/>
          <w:color w:val="000000" w:themeColor="text1"/>
        </w:rPr>
        <w:t xml:space="preserve">3) </w:t>
      </w:r>
      <w:r>
        <w:rPr>
          <w:rFonts w:ascii="Times New Roman" w:eastAsia="Times New Roman" w:hAnsi="Times New Roman" w:cs="Times New Roman"/>
          <w:color w:val="000000" w:themeColor="text1"/>
        </w:rPr>
        <w:t xml:space="preserve">how </w:t>
      </w:r>
      <w:r w:rsidR="00FC22AF">
        <w:rPr>
          <w:rFonts w:ascii="Times New Roman" w:eastAsia="Times New Roman" w:hAnsi="Times New Roman" w:cs="Times New Roman"/>
          <w:color w:val="000000" w:themeColor="text1"/>
        </w:rPr>
        <w:t>abundant are they</w:t>
      </w:r>
      <w:ins w:id="266" w:author="KDG" w:date="2022-03-17T18:27:00Z">
        <w:r w:rsidR="004623C8">
          <w:rPr>
            <w:rFonts w:ascii="Times New Roman" w:eastAsia="Times New Roman" w:hAnsi="Times New Roman" w:cs="Times New Roman"/>
            <w:color w:val="000000" w:themeColor="text1"/>
          </w:rPr>
          <w:t xml:space="preserve"> </w:t>
        </w:r>
      </w:ins>
      <w:r>
        <w:rPr>
          <w:rFonts w:ascii="Times New Roman" w:eastAsia="Times New Roman" w:hAnsi="Times New Roman" w:cs="Times New Roman"/>
          <w:color w:val="000000" w:themeColor="text1"/>
        </w:rPr>
        <w:fldChar w:fldCharType="begin" w:fldLock="1"/>
      </w:r>
      <w:r w:rsidR="00366830">
        <w:rPr>
          <w:rFonts w:ascii="Times New Roman" w:eastAsia="Times New Roman" w:hAnsi="Times New Roman" w:cs="Times New Roman"/>
          <w:color w:val="000000" w:themeColor="text1"/>
        </w:rPr>
        <w:instrText>ADDIN CSL_CITATION {"citationItems":[{"id":"ITEM-1","itemData":{"DOI":"10.3389/fmicb.2017.02224","ISSN":"1664302X","abstract":"Datasets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Microbiology","id":"ITEM-1","issue":"NOV","issued":{"date-parts":[["2017"]]},"page":"2224","publisher":"Frontiers","title":"Microbiome datasets are compositional: And this is not optional","type":"article-journal","volume":"8"},"uris":["http://www.mendeley.com/documents/?uuid=06926d89-01dc-4801-808d-46d5d2e036f2"]}],"mendeley":{"formattedCitation":"(&lt;i&gt;40&lt;/i&gt;)","plainTextFormattedCitation":"(40)","previouslyFormattedCitation":"(&lt;i&gt;40&lt;/i&gt;)"},"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00366830" w:rsidRPr="00366830">
        <w:rPr>
          <w:rFonts w:ascii="Times New Roman" w:eastAsia="Times New Roman" w:hAnsi="Times New Roman" w:cs="Times New Roman"/>
          <w:noProof/>
          <w:color w:val="000000" w:themeColor="text1"/>
        </w:rPr>
        <w:t>(</w:t>
      </w:r>
      <w:r w:rsidR="00366830" w:rsidRPr="00366830">
        <w:rPr>
          <w:rFonts w:ascii="Times New Roman" w:eastAsia="Times New Roman" w:hAnsi="Times New Roman" w:cs="Times New Roman"/>
          <w:i/>
          <w:noProof/>
          <w:color w:val="000000" w:themeColor="text1"/>
        </w:rPr>
        <w:t>40</w:t>
      </w:r>
      <w:r w:rsidR="00366830" w:rsidRPr="00366830">
        <w:rPr>
          <w:rFonts w:ascii="Times New Roman" w:eastAsia="Times New Roman" w:hAnsi="Times New Roman" w:cs="Times New Roman"/>
          <w:noProof/>
          <w:color w:val="000000" w:themeColor="text1"/>
        </w:rPr>
        <w:t>)</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The objective of this study was</w:t>
      </w:r>
      <w:r w:rsidR="00FC22AF">
        <w:rPr>
          <w:rFonts w:ascii="Times New Roman" w:eastAsia="Times New Roman" w:hAnsi="Times New Roman" w:cs="Times New Roman"/>
          <w:color w:val="000000" w:themeColor="text1"/>
        </w:rPr>
        <w:t xml:space="preserve"> to</w:t>
      </w:r>
      <w:r>
        <w:rPr>
          <w:rFonts w:ascii="Times New Roman" w:eastAsia="Times New Roman" w:hAnsi="Times New Roman" w:cs="Times New Roman"/>
          <w:color w:val="000000" w:themeColor="text1"/>
        </w:rPr>
        <w:t xml:space="preserve"> </w:t>
      </w:r>
      <w:r w:rsidR="00FC22AF">
        <w:rPr>
          <w:rFonts w:ascii="Times New Roman" w:eastAsia="Times New Roman" w:hAnsi="Times New Roman" w:cs="Times New Roman"/>
          <w:color w:val="000000" w:themeColor="text1"/>
        </w:rPr>
        <w:t xml:space="preserve">extract meaningful </w:t>
      </w:r>
      <w:del w:id="267" w:author="KDG" w:date="2022-03-17T18:27:00Z">
        <w:r w:rsidR="00FC22AF" w:rsidDel="004623C8">
          <w:rPr>
            <w:rFonts w:ascii="Times New Roman" w:eastAsia="Times New Roman" w:hAnsi="Times New Roman" w:cs="Times New Roman"/>
            <w:color w:val="000000" w:themeColor="text1"/>
          </w:rPr>
          <w:delText xml:space="preserve">quantitative </w:delText>
        </w:r>
      </w:del>
      <w:r w:rsidR="00FC22AF">
        <w:rPr>
          <w:rFonts w:ascii="Times New Roman" w:eastAsia="Times New Roman" w:hAnsi="Times New Roman" w:cs="Times New Roman"/>
          <w:color w:val="000000" w:themeColor="text1"/>
        </w:rPr>
        <w:t>abundance estimates from metabarcoding data and</w:t>
      </w:r>
      <w:r>
        <w:rPr>
          <w:rFonts w:ascii="Times New Roman" w:eastAsia="Times New Roman" w:hAnsi="Times New Roman" w:cs="Times New Roman"/>
          <w:color w:val="000000" w:themeColor="text1"/>
        </w:rPr>
        <w:t xml:space="preserve"> move past the simple </w:t>
      </w:r>
      <w:proofErr w:type="spellStart"/>
      <w:r>
        <w:rPr>
          <w:rFonts w:ascii="Times New Roman" w:eastAsia="Times New Roman" w:hAnsi="Times New Roman" w:cs="Times New Roman"/>
          <w:color w:val="000000" w:themeColor="text1"/>
        </w:rPr>
        <w:t>venn</w:t>
      </w:r>
      <w:proofErr w:type="spellEnd"/>
      <w:r>
        <w:rPr>
          <w:rFonts w:ascii="Times New Roman" w:eastAsia="Times New Roman" w:hAnsi="Times New Roman" w:cs="Times New Roman"/>
          <w:color w:val="000000" w:themeColor="text1"/>
        </w:rPr>
        <w:t xml:space="preserve"> diagrams and comparisons of amplicon sequence data and manual methods</w:t>
      </w:r>
      <w:ins w:id="268" w:author="KDG" w:date="2022-03-17T18:27:00Z">
        <w:r w:rsidR="004623C8">
          <w:rPr>
            <w:rFonts w:ascii="Times New Roman" w:eastAsia="Times New Roman" w:hAnsi="Times New Roman" w:cs="Times New Roman"/>
            <w:color w:val="000000" w:themeColor="text1"/>
          </w:rPr>
          <w:t xml:space="preserve"> </w:t>
        </w:r>
      </w:ins>
      <w:r>
        <w:rPr>
          <w:rFonts w:ascii="Times New Roman" w:eastAsia="Times New Roman" w:hAnsi="Times New Roman" w:cs="Times New Roman"/>
          <w:color w:val="000000" w:themeColor="text1"/>
        </w:rPr>
        <w:fldChar w:fldCharType="begin" w:fldLock="1"/>
      </w:r>
      <w:r w:rsidR="00366830">
        <w:rPr>
          <w:rFonts w:ascii="Times New Roman" w:eastAsia="Times New Roman" w:hAnsi="Times New Roman" w:cs="Times New Roman"/>
          <w:color w:val="000000" w:themeColor="text1"/>
        </w:rPr>
        <w:instrText>ADDIN CSL_CITATION {"citationItems":[{"id":"ITEM-1","itemData":{"DOI":"10.3389/FMARS.2016.00283","ISSN":"22967745","abstract":"Given the rapid rise of environmental DNA (eDNA) surveys in ecology and environmental science, it is important to be able to compare the results of these surveys to traditional methods of measuring biodiversity. Here we compare samples from a traditional method (a manual tow-net) to companion eDNA samples sequenced at three different genetic loci. We find only partial taxonomic overlap among the resulting datasets, with each reflecting a portion of the larger suite of taxa present in the sampled nearshore marine environment. In the larger context of eDNA sequencing surveys, our results suggest that primer amplification bias drives much of the taxonomic bias in eDNA detection, and that the baseline probability of detecting any given taxon with a broad-spectrum primer set is likely to be low. Whether catching fish with different nets or using different PCR primer sets, multiple data types can provide complementary views of a common ecosystem. However, it remains difficult to cross-validate eDNA sequencing techniques in the field, either for presence/absence or for abundance, particularly for primer sets that target very wide taxonomic ranges. Finally, our results highlight the breadth of diversity in a single habitat, and although eDNA does capture a richer sample of the community than traditional methods of sampling, a large number of eDNA primer sets focusing on different subsets of the biota would be necessary to survey any ecological community in a reasonably comprehensive way.","author":[{"dropping-particle":"","family":"Kelly","given":"Ryan P.","non-dropping-particle":"","parse-names":false,"suffix":""},{"dropping-particle":"","family":"Closek","given":"Collin J.","non-dropping-particle":"","parse-names":false,"suffix":""},{"dropping-particle":"","family":"O'Donnell","given":"James L.","non-dropping-particle":"","parse-names":false,"suffix":""},{"dropping-particle":"","family":"Kralj","given":"James E.","non-dropping-particle":"","parse-names":false,"suffix":""},{"dropping-particle":"","family":"Shelton","given":"Andrew O.","non-dropping-particle":"","parse-names":false,"suffix":""},{"dropping-particle":"","family":"Samhouri","given":"Jameal F.","non-dropping-particle":"","parse-names":false,"suffix":""}],"container-title":"Frontiers in Marine Science","id":"ITEM-1","issue":"JAN","issued":{"date-parts":[["2017"]]},"page":"283","publisher":"Frontiers","title":"Genetic and manual survey methods yield different and complementary views of an ecosystem","type":"article-journal","volume":"3"},"uris":["http://www.mendeley.com/documents/?uuid=b3cec499-5e84-4656-afe1-4b28d04d8a4e"]}],"mendeley":{"formattedCitation":"(&lt;i&gt;42&lt;/i&gt;)","plainTextFormattedCitation":"(42)","previouslyFormattedCitation":"(&lt;i&gt;42&lt;/i&gt;)"},"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00366830" w:rsidRPr="00366830">
        <w:rPr>
          <w:rFonts w:ascii="Times New Roman" w:eastAsia="Times New Roman" w:hAnsi="Times New Roman" w:cs="Times New Roman"/>
          <w:noProof/>
          <w:color w:val="000000" w:themeColor="text1"/>
        </w:rPr>
        <w:t>(</w:t>
      </w:r>
      <w:r w:rsidR="00366830" w:rsidRPr="00366830">
        <w:rPr>
          <w:rFonts w:ascii="Times New Roman" w:eastAsia="Times New Roman" w:hAnsi="Times New Roman" w:cs="Times New Roman"/>
          <w:i/>
          <w:noProof/>
          <w:color w:val="000000" w:themeColor="text1"/>
        </w:rPr>
        <w:t>42</w:t>
      </w:r>
      <w:r w:rsidR="00366830" w:rsidRPr="00366830">
        <w:rPr>
          <w:rFonts w:ascii="Times New Roman" w:eastAsia="Times New Roman" w:hAnsi="Times New Roman" w:cs="Times New Roman"/>
          <w:noProof/>
          <w:color w:val="000000" w:themeColor="text1"/>
        </w:rPr>
        <w:t>)</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We wanted to leverage the strengths of amplicon sequence data and microscopic counts to get a more complete picture of the ecosystem surveyed. Specifically, metabarcoding is able to identify a wide diversity of fishes even if they lack distinguishable morphological characteristics which is particularly useful with microscopic larval fish. However, at best such information</w:t>
      </w:r>
      <w:r w:rsidR="00FC22AF">
        <w:rPr>
          <w:rFonts w:ascii="Times New Roman" w:eastAsia="Times New Roman" w:hAnsi="Times New Roman" w:cs="Times New Roman"/>
          <w:color w:val="000000" w:themeColor="text1"/>
        </w:rPr>
        <w:t xml:space="preserve"> provides proportional abundances changes.</w:t>
      </w:r>
      <w:r>
        <w:rPr>
          <w:rFonts w:ascii="Times New Roman" w:eastAsia="Times New Roman" w:hAnsi="Times New Roman" w:cs="Times New Roman"/>
          <w:color w:val="000000" w:themeColor="text1"/>
        </w:rPr>
        <w:t xml:space="preserve"> On the other hand,</w:t>
      </w:r>
      <w:r w:rsidR="00FC22AF">
        <w:rPr>
          <w:rFonts w:ascii="Times New Roman" w:eastAsia="Times New Roman" w:hAnsi="Times New Roman" w:cs="Times New Roman"/>
          <w:color w:val="000000" w:themeColor="text1"/>
        </w:rPr>
        <w:t xml:space="preserve"> morphological </w:t>
      </w:r>
      <w:r w:rsidR="00FC22AF">
        <w:rPr>
          <w:rFonts w:ascii="Times New Roman" w:eastAsia="Times New Roman" w:hAnsi="Times New Roman" w:cs="Times New Roman"/>
          <w:color w:val="000000" w:themeColor="text1"/>
        </w:rPr>
        <w:lastRenderedPageBreak/>
        <w:t xml:space="preserve">count data provide absolute abundance estimates. Therefore, using both data </w:t>
      </w:r>
      <w:commentRangeStart w:id="269"/>
      <w:r w:rsidR="00FC22AF">
        <w:rPr>
          <w:rFonts w:ascii="Times New Roman" w:eastAsia="Times New Roman" w:hAnsi="Times New Roman" w:cs="Times New Roman"/>
          <w:color w:val="000000" w:themeColor="text1"/>
        </w:rPr>
        <w:t>streams</w:t>
      </w:r>
      <w:commentRangeEnd w:id="269"/>
      <w:r w:rsidR="004623C8">
        <w:rPr>
          <w:rStyle w:val="CommentReference"/>
        </w:rPr>
        <w:commentReference w:id="269"/>
      </w:r>
      <w:r w:rsidR="00FC22AF">
        <w:rPr>
          <w:rFonts w:ascii="Times New Roman" w:eastAsia="Times New Roman" w:hAnsi="Times New Roman" w:cs="Times New Roman"/>
          <w:color w:val="000000" w:themeColor="text1"/>
        </w:rPr>
        <w:t xml:space="preserve"> in the Bayesian joint model allowed us to get the best of both information sources and </w:t>
      </w:r>
      <w:ins w:id="270" w:author="KDG" w:date="2022-03-17T18:29:00Z">
        <w:r w:rsidR="004623C8">
          <w:rPr>
            <w:rFonts w:ascii="Times New Roman" w:eastAsia="Times New Roman" w:hAnsi="Times New Roman" w:cs="Times New Roman"/>
            <w:color w:val="000000" w:themeColor="text1"/>
          </w:rPr>
          <w:t xml:space="preserve">improve </w:t>
        </w:r>
      </w:ins>
      <w:commentRangeStart w:id="271"/>
      <w:r w:rsidR="00FC22AF">
        <w:rPr>
          <w:rFonts w:ascii="Times New Roman" w:eastAsia="Times New Roman" w:hAnsi="Times New Roman" w:cs="Times New Roman"/>
          <w:color w:val="000000" w:themeColor="text1"/>
        </w:rPr>
        <w:t>estimate</w:t>
      </w:r>
      <w:ins w:id="272" w:author="KDG" w:date="2022-03-17T18:29:00Z">
        <w:r w:rsidR="004623C8">
          <w:rPr>
            <w:rFonts w:ascii="Times New Roman" w:eastAsia="Times New Roman" w:hAnsi="Times New Roman" w:cs="Times New Roman"/>
            <w:color w:val="000000" w:themeColor="text1"/>
          </w:rPr>
          <w:t>d</w:t>
        </w:r>
      </w:ins>
      <w:commentRangeEnd w:id="271"/>
      <w:ins w:id="273" w:author="KDG" w:date="2022-03-17T18:30:00Z">
        <w:r w:rsidR="001A5EFB">
          <w:rPr>
            <w:rStyle w:val="CommentReference"/>
          </w:rPr>
          <w:commentReference w:id="271"/>
        </w:r>
      </w:ins>
      <w:r w:rsidR="00FC22AF">
        <w:rPr>
          <w:rFonts w:ascii="Times New Roman" w:eastAsia="Times New Roman" w:hAnsi="Times New Roman" w:cs="Times New Roman"/>
          <w:color w:val="000000" w:themeColor="text1"/>
        </w:rPr>
        <w:t xml:space="preserve"> </w:t>
      </w:r>
      <w:del w:id="274" w:author="KDG" w:date="2022-03-17T18:29:00Z">
        <w:r w:rsidR="00FC22AF" w:rsidDel="004623C8">
          <w:rPr>
            <w:rFonts w:ascii="Times New Roman" w:eastAsia="Times New Roman" w:hAnsi="Times New Roman" w:cs="Times New Roman"/>
            <w:color w:val="000000" w:themeColor="text1"/>
          </w:rPr>
          <w:delText xml:space="preserve">actual </w:delText>
        </w:r>
      </w:del>
      <w:r w:rsidR="00FC22AF">
        <w:rPr>
          <w:rFonts w:ascii="Times New Roman" w:eastAsia="Times New Roman" w:hAnsi="Times New Roman" w:cs="Times New Roman"/>
          <w:color w:val="000000" w:themeColor="text1"/>
        </w:rPr>
        <w:t>abundances for a wide array of species including those only observed with metabarcoding.</w:t>
      </w:r>
    </w:p>
    <w:p w14:paraId="2AB76F3E" w14:textId="701FBF76" w:rsidR="00B47813" w:rsidDel="001A5EFB" w:rsidRDefault="00FC22AF">
      <w:pPr>
        <w:ind w:left="180" w:firstLine="540"/>
        <w:rPr>
          <w:moveFrom w:id="275" w:author="KDG" w:date="2022-03-17T18:31:00Z"/>
          <w:rFonts w:ascii="Times New Roman" w:eastAsia="Times New Roman" w:hAnsi="Times New Roman" w:cs="Times New Roman"/>
          <w:color w:val="000000" w:themeColor="text1"/>
        </w:rPr>
        <w:pPrChange w:id="276" w:author="KDG" w:date="2022-03-17T15:42:00Z">
          <w:pPr>
            <w:ind w:left="720" w:firstLine="720"/>
          </w:pPr>
        </w:pPrChange>
      </w:pPr>
      <w:moveFromRangeStart w:id="277" w:author="KDG" w:date="2022-03-17T18:31:00Z" w:name="move98434287"/>
      <w:moveFrom w:id="278" w:author="KDG" w:date="2022-03-17T18:31:00Z">
        <w:r w:rsidDel="001A5EFB">
          <w:rPr>
            <w:rFonts w:ascii="Times New Roman" w:eastAsia="Times New Roman" w:hAnsi="Times New Roman" w:cs="Times New Roman"/>
            <w:color w:val="000000" w:themeColor="text1"/>
          </w:rPr>
          <w:t>However, we recognize the importance of comparing and contrasting methods and have included a supplemental figure that highlights the co-detection of all species from the surveyed jars (See Figure S4).</w:t>
        </w:r>
      </w:moveFrom>
    </w:p>
    <w:moveFromRangeEnd w:id="277"/>
    <w:p w14:paraId="49B8A7DD" w14:textId="1DC75EE4" w:rsidR="00FC22AF" w:rsidDel="001A5EFB" w:rsidRDefault="00FC22AF">
      <w:pPr>
        <w:ind w:left="180" w:firstLine="540"/>
        <w:rPr>
          <w:del w:id="279" w:author="KDG" w:date="2022-03-17T18:32:00Z"/>
          <w:rFonts w:ascii="Times New Roman" w:eastAsia="Times New Roman" w:hAnsi="Times New Roman" w:cs="Times New Roman"/>
          <w:color w:val="000000" w:themeColor="text1"/>
        </w:rPr>
        <w:pPrChange w:id="280" w:author="KDG" w:date="2022-03-17T15:42:00Z">
          <w:pPr>
            <w:ind w:left="720" w:firstLine="720"/>
          </w:pPr>
        </w:pPrChange>
      </w:pPr>
      <w:del w:id="281" w:author="KDG" w:date="2022-03-17T18:31:00Z">
        <w:r w:rsidDel="001A5EFB">
          <w:rPr>
            <w:rFonts w:ascii="Times New Roman" w:eastAsia="Times New Roman" w:hAnsi="Times New Roman" w:cs="Times New Roman"/>
            <w:color w:val="000000" w:themeColor="text1"/>
          </w:rPr>
          <w:delText>Second, a</w:delText>
        </w:r>
      </w:del>
      <w:ins w:id="282" w:author="KDG" w:date="2022-03-17T18:31:00Z">
        <w:r w:rsidR="001A5EFB">
          <w:rPr>
            <w:rFonts w:ascii="Times New Roman" w:eastAsia="Times New Roman" w:hAnsi="Times New Roman" w:cs="Times New Roman"/>
            <w:color w:val="000000" w:themeColor="text1"/>
          </w:rPr>
          <w:t>A</w:t>
        </w:r>
      </w:ins>
      <w:r>
        <w:rPr>
          <w:rFonts w:ascii="Times New Roman" w:eastAsia="Times New Roman" w:hAnsi="Times New Roman" w:cs="Times New Roman"/>
          <w:color w:val="000000" w:themeColor="text1"/>
        </w:rPr>
        <w:t>s detailed above, we focused on temperature as a proxy for the onset of the marine heatwave while recognizing a suite of abiotic factors changed substantially during the event including upwelling strength and duration, dissolved oxygen, and salinity among others</w:t>
      </w:r>
      <w:ins w:id="283" w:author="KDG" w:date="2022-03-17T18:16:00Z">
        <w:r w:rsidR="00553A46">
          <w:rPr>
            <w:rFonts w:ascii="Times New Roman" w:eastAsia="Times New Roman" w:hAnsi="Times New Roman" w:cs="Times New Roman"/>
            <w:color w:val="000000" w:themeColor="text1"/>
          </w:rPr>
          <w:t xml:space="preserve"> </w:t>
        </w:r>
      </w:ins>
      <w:r>
        <w:rPr>
          <w:rFonts w:ascii="Times New Roman" w:eastAsia="Times New Roman" w:hAnsi="Times New Roman" w:cs="Times New Roman"/>
          <w:color w:val="000000" w:themeColor="text1"/>
        </w:rPr>
        <w:fldChar w:fldCharType="begin" w:fldLock="1"/>
      </w:r>
      <w:r w:rsidR="00366830">
        <w:rPr>
          <w:rFonts w:ascii="Times New Roman" w:eastAsia="Times New Roman" w:hAnsi="Times New Roman" w:cs="Times New Roman"/>
          <w:color w:val="000000" w:themeColor="text1"/>
        </w:rPr>
        <w:instrText>ADDIN CSL_CITATION {"citationItems":[{"id":"ITEM-1","itemData":{"DOI":"10.1038/s41467-019-14215-w","ISSN":"20411723","PMID":"31988285","abstract":"Climate change and increased variability and intensity of climate events, in combination with recovering protected species populations and highly capitalized fisheries, are posing new challenges for fisheries management. We examine socio-ecological features of the unprecedented 2014–2016 northeast Pacific marine heatwave to understand the potential causes for record numbers of whale entanglements in the central California Current crab fishery. We observed habitat compression of coastal upwelling, changes in availability of forage species (krill and anchovy), and shoreward distribution shift of foraging whales. We propose that these ecosystem changes, combined with recovering whale populations, contributed to the exacerbation of entanglements throughout the marine heatwave. In 2016, domoic acid contamination prompted an unprecedented delay in the opening of California’s Dungeness crab fishery that inadvertently intensified the spatial overlap between whales and crab fishery gear. We present a retroactive assessment of entanglements to demonstrate that cooperation of fishers, resource managers, and scientists could mitigate future entanglement risk by developing climate-ready fisheries approaches, while supporting thriving fishing communities.","author":[{"dropping-particle":"","family":"Santora","given":"Jarrod A.","non-dropping-particle":"","parse-names":false,"suffix":""},{"dropping-particle":"","family":"Mantua","given":"Nathan J.","non-dropping-particle":"","parse-names":false,"suffix":""},{"dropping-particle":"","family":"Schroeder","given":"Isaac D.","non-dropping-particle":"","parse-names":false,"suffix":""},{"dropping-particle":"","family":"Field","given":"John C.","non-dropping-particle":"","parse-names":false,"suffix":""},{"dropping-particle":"","family":"Hazen","given":"Elliott L.","non-dropping-particle":"","parse-names":false,"suffix":""},{"dropping-particle":"","family":"Bograd","given":"Steven J.","non-dropping-particle":"","parse-names":false,"suffix":""},{"dropping-particle":"","family":"Sydeman","given":"William J.","non-dropping-particle":"","parse-names":false,"suffix":""},{"dropping-particle":"","family":"Wells","given":"Brian K.","non-dropping-particle":"","parse-names":false,"suffix":""},{"dropping-particle":"","family":"Calambokidis","given":"John","non-dropping-particle":"","parse-names":false,"suffix":""},{"dropping-particle":"","family":"Saez","given":"Lauren","non-dropping-particle":"","parse-names":false,"suffix":""},{"dropping-particle":"","family":"Lawson","given":"Dan","non-dropping-particle":"","parse-names":false,"suffix":""},{"dropping-particle":"","family":"Forney","given":"Karin A.","non-dropping-particle":"","parse-names":false,"suffix":""}],"container-title":"Nature Communications","id":"ITEM-1","issue":"1","issued":{"date-parts":[["2020","12","1"]]},"page":"1-12","publisher":"Nature Publishing Group","title":"Habitat compression and ecosystem shifts as potential links between marine heatwave and record whale entanglements","type":"article-journal","volume":"11"},"uris":["http://www.mendeley.com/documents/?uuid=04180123-b137-4214-a5ec-eb9dad8de31d"]}],"mendeley":{"formattedCitation":"(&lt;i&gt;49&lt;/i&gt;)","plainTextFormattedCitation":"(49)","previouslyFormattedCitation":"(&lt;i&gt;49&lt;/i&gt;)"},"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00366830" w:rsidRPr="00366830">
        <w:rPr>
          <w:rFonts w:ascii="Times New Roman" w:eastAsia="Times New Roman" w:hAnsi="Times New Roman" w:cs="Times New Roman"/>
          <w:noProof/>
          <w:color w:val="000000" w:themeColor="text1"/>
        </w:rPr>
        <w:t>(</w:t>
      </w:r>
      <w:r w:rsidR="00366830" w:rsidRPr="00366830">
        <w:rPr>
          <w:rFonts w:ascii="Times New Roman" w:eastAsia="Times New Roman" w:hAnsi="Times New Roman" w:cs="Times New Roman"/>
          <w:i/>
          <w:noProof/>
          <w:color w:val="000000" w:themeColor="text1"/>
        </w:rPr>
        <w:t>49</w:t>
      </w:r>
      <w:r w:rsidR="00366830" w:rsidRPr="00366830">
        <w:rPr>
          <w:rFonts w:ascii="Times New Roman" w:eastAsia="Times New Roman" w:hAnsi="Times New Roman" w:cs="Times New Roman"/>
          <w:noProof/>
          <w:color w:val="000000" w:themeColor="text1"/>
        </w:rPr>
        <w:t>)</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That being said, we have followed the reviewer’s advice and taken greater care to present a nuanced analysis of the data without over-extending our findings and highlighting the use of temperature as a proxy for the onset of the MHW. We point to our discussion of the breakdown of the anchovy and sardine dynamics as an example of our recognition of complicated ecosystem dynamics and the need for a mechanistic understanding of drivers as opposed to correlative analyses alone</w:t>
      </w:r>
      <w:ins w:id="284" w:author="KDG" w:date="2022-03-17T18:32:00Z">
        <w:r w:rsidR="001A5EFB">
          <w:rPr>
            <w:rFonts w:ascii="Times New Roman" w:eastAsia="Times New Roman" w:hAnsi="Times New Roman" w:cs="Times New Roman"/>
            <w:color w:val="000000" w:themeColor="text1"/>
          </w:rPr>
          <w:t xml:space="preserve"> (</w:t>
        </w:r>
        <w:r w:rsidR="001A5EFB" w:rsidRPr="001A5EFB">
          <w:rPr>
            <w:rFonts w:ascii="Times New Roman" w:eastAsia="Times New Roman" w:hAnsi="Times New Roman" w:cs="Times New Roman"/>
            <w:color w:val="000000" w:themeColor="text1"/>
            <w:highlight w:val="yellow"/>
            <w:rPrChange w:id="285" w:author="KDG" w:date="2022-03-17T18:32:00Z">
              <w:rPr>
                <w:rFonts w:ascii="Times New Roman" w:eastAsia="Times New Roman" w:hAnsi="Times New Roman" w:cs="Times New Roman"/>
                <w:color w:val="000000" w:themeColor="text1"/>
              </w:rPr>
            </w:rPrChange>
          </w:rPr>
          <w:t>lines x-z of the current manuscript</w:t>
        </w:r>
        <w:r w:rsidR="001A5EFB">
          <w:rPr>
            <w:rFonts w:ascii="Times New Roman" w:eastAsia="Times New Roman" w:hAnsi="Times New Roman" w:cs="Times New Roman"/>
            <w:color w:val="000000" w:themeColor="text1"/>
          </w:rPr>
          <w:t>)</w:t>
        </w:r>
      </w:ins>
      <w:r>
        <w:rPr>
          <w:rFonts w:ascii="Times New Roman" w:eastAsia="Times New Roman" w:hAnsi="Times New Roman" w:cs="Times New Roman"/>
          <w:color w:val="000000" w:themeColor="text1"/>
        </w:rPr>
        <w:t>.</w:t>
      </w:r>
      <w:ins w:id="286" w:author="KDG" w:date="2022-03-17T18:32:00Z">
        <w:r w:rsidR="001A5EFB">
          <w:rPr>
            <w:rFonts w:ascii="Times New Roman" w:eastAsia="Times New Roman" w:hAnsi="Times New Roman" w:cs="Times New Roman"/>
            <w:color w:val="000000" w:themeColor="text1"/>
          </w:rPr>
          <w:t xml:space="preserve"> </w:t>
        </w:r>
      </w:ins>
    </w:p>
    <w:p w14:paraId="4F46A122" w14:textId="77777777" w:rsidR="001A5EFB" w:rsidRDefault="001A5EFB" w:rsidP="00D81C0A">
      <w:pPr>
        <w:ind w:left="180" w:firstLine="540"/>
        <w:rPr>
          <w:ins w:id="287" w:author="KDG" w:date="2022-03-17T18:33:00Z"/>
          <w:rFonts w:ascii="Times New Roman" w:eastAsia="Times New Roman" w:hAnsi="Times New Roman" w:cs="Times New Roman"/>
          <w:color w:val="000000" w:themeColor="text1"/>
        </w:rPr>
      </w:pPr>
    </w:p>
    <w:p w14:paraId="6068DCF6" w14:textId="527A047A" w:rsidR="00FC22AF" w:rsidRDefault="001A5EFB">
      <w:pPr>
        <w:ind w:left="180" w:firstLine="540"/>
        <w:rPr>
          <w:rFonts w:ascii="Times New Roman" w:eastAsia="Times New Roman" w:hAnsi="Times New Roman" w:cs="Times New Roman"/>
          <w:color w:val="000000" w:themeColor="text1"/>
        </w:rPr>
        <w:pPrChange w:id="288" w:author="KDG" w:date="2022-03-17T15:42:00Z">
          <w:pPr>
            <w:ind w:left="720" w:firstLine="720"/>
          </w:pPr>
        </w:pPrChange>
      </w:pPr>
      <w:ins w:id="289" w:author="KDG" w:date="2022-03-17T18:33:00Z">
        <w:r>
          <w:rPr>
            <w:rFonts w:ascii="Times New Roman" w:eastAsia="Times New Roman" w:hAnsi="Times New Roman" w:cs="Times New Roman"/>
            <w:color w:val="000000" w:themeColor="text1"/>
          </w:rPr>
          <w:t>As also discussed above,</w:t>
        </w:r>
      </w:ins>
      <w:ins w:id="290" w:author="KDG" w:date="2022-03-17T18:36:00Z">
        <w:r w:rsidR="00A243BC">
          <w:rPr>
            <w:rFonts w:ascii="Times New Roman" w:eastAsia="Times New Roman" w:hAnsi="Times New Roman" w:cs="Times New Roman"/>
            <w:color w:val="000000" w:themeColor="text1"/>
          </w:rPr>
          <w:t xml:space="preserve"> </w:t>
        </w:r>
        <w:r w:rsidR="00A243BC" w:rsidRPr="00A243BC">
          <w:rPr>
            <w:rFonts w:ascii="Times New Roman" w:eastAsia="Times New Roman" w:hAnsi="Times New Roman" w:cs="Times New Roman"/>
            <w:color w:val="000000" w:themeColor="text1"/>
            <w:highlight w:val="yellow"/>
            <w:rPrChange w:id="291" w:author="KDG" w:date="2022-03-17T18:36:00Z">
              <w:rPr>
                <w:rFonts w:ascii="Times New Roman" w:eastAsia="Times New Roman" w:hAnsi="Times New Roman" w:cs="Times New Roman"/>
                <w:color w:val="000000" w:themeColor="text1"/>
              </w:rPr>
            </w:rPrChange>
          </w:rPr>
          <w:t xml:space="preserve">we have better </w:t>
        </w:r>
        <w:commentRangeStart w:id="292"/>
        <w:r w:rsidR="00A243BC" w:rsidRPr="00A243BC">
          <w:rPr>
            <w:rFonts w:ascii="Times New Roman" w:eastAsia="Times New Roman" w:hAnsi="Times New Roman" w:cs="Times New Roman"/>
            <w:color w:val="000000" w:themeColor="text1"/>
            <w:highlight w:val="yellow"/>
            <w:rPrChange w:id="293" w:author="KDG" w:date="2022-03-17T18:36:00Z">
              <w:rPr>
                <w:rFonts w:ascii="Times New Roman" w:eastAsia="Times New Roman" w:hAnsi="Times New Roman" w:cs="Times New Roman"/>
                <w:color w:val="000000" w:themeColor="text1"/>
              </w:rPr>
            </w:rPrChange>
          </w:rPr>
          <w:t>explained</w:t>
        </w:r>
      </w:ins>
      <w:commentRangeEnd w:id="292"/>
      <w:ins w:id="294" w:author="KDG" w:date="2022-03-17T18:37:00Z">
        <w:r w:rsidR="00A243BC">
          <w:rPr>
            <w:rStyle w:val="CommentReference"/>
          </w:rPr>
          <w:commentReference w:id="292"/>
        </w:r>
      </w:ins>
      <w:ins w:id="295" w:author="KDG" w:date="2022-03-17T18:36:00Z">
        <w:r w:rsidR="00A243BC" w:rsidRPr="00A243BC">
          <w:rPr>
            <w:rFonts w:ascii="Times New Roman" w:eastAsia="Times New Roman" w:hAnsi="Times New Roman" w:cs="Times New Roman"/>
            <w:color w:val="000000" w:themeColor="text1"/>
            <w:highlight w:val="yellow"/>
            <w:rPrChange w:id="296" w:author="KDG" w:date="2022-03-17T18:36:00Z">
              <w:rPr>
                <w:rFonts w:ascii="Times New Roman" w:eastAsia="Times New Roman" w:hAnsi="Times New Roman" w:cs="Times New Roman"/>
                <w:color w:val="000000" w:themeColor="text1"/>
              </w:rPr>
            </w:rPrChange>
          </w:rPr>
          <w:t xml:space="preserve"> that</w:t>
        </w:r>
      </w:ins>
      <w:ins w:id="297" w:author="KDG" w:date="2022-03-17T18:33:00Z">
        <w:r>
          <w:rPr>
            <w:rFonts w:ascii="Times New Roman" w:eastAsia="Times New Roman" w:hAnsi="Times New Roman" w:cs="Times New Roman"/>
            <w:color w:val="000000" w:themeColor="text1"/>
          </w:rPr>
          <w:t xml:space="preserve"> </w:t>
        </w:r>
      </w:ins>
      <w:del w:id="298" w:author="KDG" w:date="2022-03-17T18:33:00Z">
        <w:r w:rsidR="00FC22AF" w:rsidDel="001A5EFB">
          <w:rPr>
            <w:rFonts w:ascii="Times New Roman" w:eastAsia="Times New Roman" w:hAnsi="Times New Roman" w:cs="Times New Roman"/>
            <w:color w:val="000000" w:themeColor="text1"/>
          </w:rPr>
          <w:delText xml:space="preserve">Furthermore, </w:delText>
        </w:r>
      </w:del>
      <w:del w:id="299" w:author="KDG" w:date="2022-03-17T18:35:00Z">
        <w:r w:rsidR="00FC22AF" w:rsidDel="00A243BC">
          <w:rPr>
            <w:rFonts w:ascii="Times New Roman" w:eastAsia="Times New Roman" w:hAnsi="Times New Roman" w:cs="Times New Roman"/>
            <w:color w:val="000000" w:themeColor="text1"/>
          </w:rPr>
          <w:delText xml:space="preserve">we </w:delText>
        </w:r>
      </w:del>
      <w:ins w:id="300" w:author="KDG" w:date="2022-03-17T18:35:00Z">
        <w:r w:rsidR="00A243BC">
          <w:rPr>
            <w:rFonts w:ascii="Times New Roman" w:eastAsia="Times New Roman" w:hAnsi="Times New Roman" w:cs="Times New Roman"/>
            <w:color w:val="000000" w:themeColor="text1"/>
          </w:rPr>
          <w:t>“</w:t>
        </w:r>
        <w:r w:rsidR="00A243BC" w:rsidRPr="00A243BC">
          <w:rPr>
            <w:rFonts w:ascii="Times New Roman" w:eastAsia="Times New Roman" w:hAnsi="Times New Roman" w:cs="Times New Roman"/>
            <w:color w:val="000000" w:themeColor="text1"/>
          </w:rPr>
          <w:t>without considering the differences among the four sampled locations</w:t>
        </w:r>
      </w:ins>
      <w:ins w:id="301" w:author="KDG" w:date="2022-03-17T18:36:00Z">
        <w:r w:rsidR="00A243BC">
          <w:rPr>
            <w:rFonts w:ascii="Times New Roman" w:eastAsia="Times New Roman" w:hAnsi="Times New Roman" w:cs="Times New Roman"/>
            <w:color w:val="000000" w:themeColor="text1"/>
          </w:rPr>
          <w:t xml:space="preserve">” </w:t>
        </w:r>
      </w:ins>
      <w:del w:id="302" w:author="KDG" w:date="2022-03-17T18:36:00Z">
        <w:r w:rsidR="00FC22AF" w:rsidDel="00A243BC">
          <w:rPr>
            <w:rFonts w:ascii="Times New Roman" w:eastAsia="Times New Roman" w:hAnsi="Times New Roman" w:cs="Times New Roman"/>
            <w:color w:val="000000" w:themeColor="text1"/>
          </w:rPr>
          <w:delText xml:space="preserve">focused on temperature </w:delText>
        </w:r>
      </w:del>
      <w:del w:id="303" w:author="KDG" w:date="2022-03-17T18:33:00Z">
        <w:r w:rsidR="00FC22AF" w:rsidDel="001A5EFB">
          <w:rPr>
            <w:rFonts w:ascii="Times New Roman" w:eastAsia="Times New Roman" w:hAnsi="Times New Roman" w:cs="Times New Roman"/>
            <w:color w:val="000000" w:themeColor="text1"/>
          </w:rPr>
          <w:delText>and not</w:delText>
        </w:r>
      </w:del>
      <w:del w:id="304" w:author="KDG" w:date="2022-03-17T18:34:00Z">
        <w:r w:rsidR="00FC22AF" w:rsidDel="001A5EFB">
          <w:rPr>
            <w:rFonts w:ascii="Times New Roman" w:eastAsia="Times New Roman" w:hAnsi="Times New Roman" w:cs="Times New Roman"/>
            <w:color w:val="000000" w:themeColor="text1"/>
          </w:rPr>
          <w:delText xml:space="preserve"> between </w:delText>
        </w:r>
      </w:del>
      <w:del w:id="305" w:author="KDG" w:date="2022-03-17T18:36:00Z">
        <w:r w:rsidR="00FC22AF" w:rsidDel="00A243BC">
          <w:rPr>
            <w:rFonts w:ascii="Times New Roman" w:eastAsia="Times New Roman" w:hAnsi="Times New Roman" w:cs="Times New Roman"/>
            <w:color w:val="000000" w:themeColor="text1"/>
          </w:rPr>
          <w:delText xml:space="preserve">sites </w:delText>
        </w:r>
      </w:del>
      <w:del w:id="306" w:author="KDG" w:date="2022-03-17T18:34:00Z">
        <w:r w:rsidR="00FC22AF" w:rsidDel="001A5EFB">
          <w:rPr>
            <w:rFonts w:ascii="Times New Roman" w:eastAsia="Times New Roman" w:hAnsi="Times New Roman" w:cs="Times New Roman"/>
            <w:color w:val="000000" w:themeColor="text1"/>
          </w:rPr>
          <w:delText xml:space="preserve">because of our </w:delText>
        </w:r>
      </w:del>
      <w:ins w:id="307" w:author="KDG" w:date="2022-03-17T18:36:00Z">
        <w:r w:rsidR="00A243BC">
          <w:rPr>
            <w:rFonts w:ascii="Times New Roman" w:eastAsia="Times New Roman" w:hAnsi="Times New Roman" w:cs="Times New Roman"/>
            <w:color w:val="000000" w:themeColor="text1"/>
          </w:rPr>
          <w:t xml:space="preserve">is part of the </w:t>
        </w:r>
      </w:ins>
      <w:r w:rsidR="00FC22AF">
        <w:rPr>
          <w:rFonts w:ascii="Times New Roman" w:eastAsia="Times New Roman" w:hAnsi="Times New Roman" w:cs="Times New Roman"/>
          <w:color w:val="000000" w:themeColor="text1"/>
        </w:rPr>
        <w:t>study design</w:t>
      </w:r>
      <w:ins w:id="308" w:author="KDG" w:date="2022-03-17T18:37:00Z">
        <w:r w:rsidR="00A243BC">
          <w:rPr>
            <w:rFonts w:ascii="Times New Roman" w:eastAsia="Times New Roman" w:hAnsi="Times New Roman" w:cs="Times New Roman"/>
            <w:color w:val="000000" w:themeColor="text1"/>
          </w:rPr>
          <w:t xml:space="preserve">. Indeed, the </w:t>
        </w:r>
      </w:ins>
      <w:ins w:id="309" w:author="KDG" w:date="2022-03-17T18:38:00Z">
        <w:r w:rsidR="00A243BC">
          <w:rPr>
            <w:rFonts w:ascii="Times New Roman" w:eastAsia="Times New Roman" w:hAnsi="Times New Roman" w:cs="Times New Roman"/>
            <w:color w:val="000000" w:themeColor="text1"/>
          </w:rPr>
          <w:t xml:space="preserve">observed </w:t>
        </w:r>
      </w:ins>
      <w:ins w:id="310" w:author="KDG" w:date="2022-03-17T18:37:00Z">
        <w:r w:rsidR="00A243BC">
          <w:rPr>
            <w:rFonts w:ascii="Times New Roman" w:eastAsia="Times New Roman" w:hAnsi="Times New Roman" w:cs="Times New Roman"/>
            <w:color w:val="000000" w:themeColor="text1"/>
          </w:rPr>
          <w:t>pattern</w:t>
        </w:r>
      </w:ins>
      <w:ins w:id="311" w:author="KDG" w:date="2022-03-17T18:38:00Z">
        <w:r w:rsidR="00A243BC">
          <w:rPr>
            <w:rFonts w:ascii="Times New Roman" w:eastAsia="Times New Roman" w:hAnsi="Times New Roman" w:cs="Times New Roman"/>
            <w:color w:val="000000" w:themeColor="text1"/>
          </w:rPr>
          <w:t>s</w:t>
        </w:r>
      </w:ins>
      <w:ins w:id="312" w:author="KDG" w:date="2022-03-17T18:37:00Z">
        <w:r w:rsidR="00A243BC">
          <w:rPr>
            <w:rFonts w:ascii="Times New Roman" w:eastAsia="Times New Roman" w:hAnsi="Times New Roman" w:cs="Times New Roman"/>
            <w:color w:val="000000" w:themeColor="text1"/>
          </w:rPr>
          <w:t xml:space="preserve"> with temperature across these diverse regions is cornerstone to </w:t>
        </w:r>
      </w:ins>
      <w:ins w:id="313" w:author="KDG" w:date="2022-03-17T18:38:00Z">
        <w:r w:rsidR="00A243BC">
          <w:rPr>
            <w:rFonts w:ascii="Times New Roman" w:eastAsia="Times New Roman" w:hAnsi="Times New Roman" w:cs="Times New Roman"/>
            <w:color w:val="000000" w:themeColor="text1"/>
          </w:rPr>
          <w:t xml:space="preserve">our </w:t>
        </w:r>
        <w:commentRangeStart w:id="314"/>
        <w:r w:rsidR="00A243BC">
          <w:rPr>
            <w:rFonts w:ascii="Times New Roman" w:eastAsia="Times New Roman" w:hAnsi="Times New Roman" w:cs="Times New Roman"/>
            <w:color w:val="000000" w:themeColor="text1"/>
          </w:rPr>
          <w:t>conclusions</w:t>
        </w:r>
        <w:commentRangeEnd w:id="314"/>
        <w:r w:rsidR="00A243BC">
          <w:rPr>
            <w:rStyle w:val="CommentReference"/>
          </w:rPr>
          <w:commentReference w:id="314"/>
        </w:r>
        <w:r w:rsidR="00A243BC">
          <w:rPr>
            <w:rFonts w:ascii="Times New Roman" w:eastAsia="Times New Roman" w:hAnsi="Times New Roman" w:cs="Times New Roman"/>
            <w:color w:val="000000" w:themeColor="text1"/>
          </w:rPr>
          <w:t>.</w:t>
        </w:r>
      </w:ins>
      <w:ins w:id="315" w:author="KDG" w:date="2022-03-17T18:39:00Z">
        <w:r w:rsidR="00A243BC">
          <w:rPr>
            <w:rFonts w:ascii="Times New Roman" w:eastAsia="Times New Roman" w:hAnsi="Times New Roman" w:cs="Times New Roman"/>
            <w:color w:val="000000" w:themeColor="text1"/>
          </w:rPr>
          <w:t xml:space="preserve"> </w:t>
        </w:r>
      </w:ins>
      <w:del w:id="316" w:author="KDG" w:date="2022-03-17T18:36:00Z">
        <w:r w:rsidR="00FC22AF" w:rsidDel="00A243BC">
          <w:rPr>
            <w:rFonts w:ascii="Times New Roman" w:eastAsia="Times New Roman" w:hAnsi="Times New Roman" w:cs="Times New Roman"/>
            <w:color w:val="000000" w:themeColor="text1"/>
          </w:rPr>
          <w:delText>.</w:delText>
        </w:r>
      </w:del>
      <w:del w:id="317" w:author="KDG" w:date="2022-03-17T18:38:00Z">
        <w:r w:rsidR="00FC22AF" w:rsidDel="00A243BC">
          <w:rPr>
            <w:rFonts w:ascii="Times New Roman" w:eastAsia="Times New Roman" w:hAnsi="Times New Roman" w:cs="Times New Roman"/>
            <w:color w:val="000000" w:themeColor="text1"/>
          </w:rPr>
          <w:delText xml:space="preserve"> </w:delText>
        </w:r>
      </w:del>
      <w:del w:id="318" w:author="KDG" w:date="2022-03-17T18:39:00Z">
        <w:r w:rsidR="00FC22AF" w:rsidDel="00A243BC">
          <w:rPr>
            <w:rFonts w:ascii="Times New Roman" w:eastAsia="Times New Roman" w:hAnsi="Times New Roman" w:cs="Times New Roman"/>
            <w:color w:val="000000" w:themeColor="text1"/>
          </w:rPr>
          <w:delText>W</w:delText>
        </w:r>
      </w:del>
      <w:ins w:id="319" w:author="KDG" w:date="2022-03-17T18:39:00Z">
        <w:r w:rsidR="00A243BC">
          <w:rPr>
            <w:rFonts w:ascii="Times New Roman" w:eastAsia="Times New Roman" w:hAnsi="Times New Roman" w:cs="Times New Roman"/>
            <w:color w:val="000000" w:themeColor="text1"/>
          </w:rPr>
          <w:t>W</w:t>
        </w:r>
      </w:ins>
      <w:r w:rsidR="00FC22AF">
        <w:rPr>
          <w:rFonts w:ascii="Times New Roman" w:eastAsia="Times New Roman" w:hAnsi="Times New Roman" w:cs="Times New Roman"/>
          <w:color w:val="000000" w:themeColor="text1"/>
        </w:rPr>
        <w:t>e intentionally chose 4 sites that represent distinct biogeographic provinces within the greater Southern California Current Ecosystem including the California Current, California Counter Current, and inshore and offshore stations (See Supplemental Methods for full description). Over a half-century of research into these stations have identified distinct fish assemblages associated with these habitats</w:t>
      </w:r>
      <w:ins w:id="320" w:author="KDG" w:date="2022-03-17T18:39:00Z">
        <w:r w:rsidR="00A243BC">
          <w:rPr>
            <w:rFonts w:ascii="Times New Roman" w:eastAsia="Times New Roman" w:hAnsi="Times New Roman" w:cs="Times New Roman"/>
            <w:color w:val="000000" w:themeColor="text1"/>
          </w:rPr>
          <w:t xml:space="preserve"> </w:t>
        </w:r>
      </w:ins>
      <w:r w:rsidR="00FC22AF">
        <w:rPr>
          <w:rFonts w:ascii="Times New Roman" w:eastAsia="Times New Roman" w:hAnsi="Times New Roman" w:cs="Times New Roman"/>
          <w:color w:val="000000" w:themeColor="text1"/>
        </w:rPr>
        <w:fldChar w:fldCharType="begin" w:fldLock="1"/>
      </w:r>
      <w:r w:rsidR="00366830">
        <w:rPr>
          <w:rFonts w:ascii="Times New Roman" w:eastAsia="Times New Roman" w:hAnsi="Times New Roman" w:cs="Times New Roman"/>
          <w:color w:val="000000" w:themeColor="text1"/>
        </w:rPr>
        <w:instrText>ADDIN CSL_CITATION {"citationItems":[{"id":"ITEM-1","itemData":{"author":[{"dropping-particle":"","family":"Moser","given":"HG","non-dropping-particle":"","parse-names":false,"suffix":""},{"dropping-particle":"","family":"Charter","given":"RL","non-dropping-particle":"","parse-names":false,"suffix":""},{"dropping-particle":"","family":"Smith","given":"PE","non-dropping-particle":"","parse-names":false,"suffix":""},{"dropping-particle":"","family":"Ambrose","given":"DA","non-dropping-particle":"","parse-names":false,"suffix":""},{"dropping-particle":"","family":"Watson","given":"W","non-dropping-particle":"","parse-names":false,"suffix":""},{"dropping-particle":"","family":"Charter","given":"SR","non-dropping-particle":"","parse-names":false,"suffix":""},{"dropping-particle":"","family":"Sandknop","given":"EM","non-dropping-particle":"","parse-names":false,"suffix":""}],"container-title":"California Cooperative Oceanic Fisheries Investigations Atlas","id":"ITEM-1","issued":{"date-parts":[["2001"]]},"page":"1-166","title":"Distributional atlas of fish larvae and eggs in the Southern California Bight region: 1951-1998","type":"article-journal","volume":"34"},"uris":["http://www.mendeley.com/documents/?uuid=9dfce626-0b53-4626-8c14-331aea2dda29"]},{"id":"ITEM-2","itemData":{"DOI":"10.1111/gcb.16010","ISSN":"13652486","PMID":"34951510","abstract":"The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Biology","id":"ITEM-2","issue":"5","issued":{"date-parts":[["2022"]]},"page":"1766-1785","publisher":"Wiley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years","type":"article-journal","volume":"28"},"uris":["http://www.mendeley.com/documents/?uuid=2bb9ea45-aee2-4422-b020-a124d9ef3e51"]},{"id":"ITEM-3","itemData":{"DOI":"10.1371/journal.pone.0033131","ISSN":"19326203","PMID":"22448236","abstract":"To resolve the capacity of Marine Protected Areas (MPA) to enhance fish productivity it is first necessary to understand how environmental conditions affect the distribution and abundance of fishes independent of potential reserve effects. Baseline fish production was examined from 2002-2004 through ichthyoplankton sampling in a large (10,878 km 2) Southern Californian oceanic marine reserve, the Cowcod Conservation Area (CCA) that was established in 2001, and the Southern California Bight as a whole (238,000 km 2 CalCOFI sampling domain). The CCA assemblage changed through time as the importance of oceanic-pelagic species decreased between 2002 (La Niña) and 2003 (El Niño) and then increased in 2004 (El Niño), while oceanic species and rockfishes displayed the opposite pattern. By contrast, the CalCOFI assemblage was relatively stable through time. Depth, temperature, and zooplankton explained more of the variability in assemblage structure at the CalCOFI scale than they did at the CCA scale. CalCOFI sampling revealed that oceanic species impinged upon the CCA between 2002 and 2003 in association with warmer offshore waters, thus explaining the increased influence of these species in the CCA during the El Nino years. Multi-scale, spatially explicit sampling and analysis was necessary to interpret assemblage dynamics in the CCA and likely will be needed to evaluate other focal oceanic marine reserves throughout the world.","author":[{"dropping-particle":"","family":"Thompson","given":"Andrew R.","non-dropping-particle":"","parse-names":false,"suffix":""},{"dropping-particle":"","family":"Watson","given":"William","non-dropping-particle":"","parse-names":false,"suffix":""},{"dropping-particle":"","family":"McClatchie","given":"Sam","non-dropping-particle":"","parse-names":false,"suffix":""},{"dropping-particle":"","family":"Weber","given":"Edward D.","non-dropping-particle":"","parse-names":false,"suffix":""}],"container-title":"PLoS ONE","editor":[{"dropping-particle":"","family":"Thrush","given":"Simon","non-dropping-particle":"","parse-names":false,"suffix":""}],"id":"ITEM-3","issue":"3","issued":{"date-parts":[["2012","3","20"]]},"page":"e33131","publisher":"Public Library of Science","title":"Multi-scale sampling to evaluate assemblage dynamics in an oceanic marine reserve","type":"article-journal","volume":"7"},"uris":["http://www.mendeley.com/documents/?uuid=8b739d6d-cd46-3cbc-8b34-3499c173aeea"]},{"id":"ITEM-4","itemData":{"abstract":"Ichythyoplankton, Population distribution, Subarctic-transitional fauna, Coastal pelagic fauna, Warm-water cosmopolite, Eastern tropical Pacific fauna, Bahia Sebastian Viscaino, Punta Abreojos-Cabo San Lazaro Bight, Continental shelf.","author":[{"dropping-particle":"","family":"Moser  P.E. Smith, and L.E. Eber","given":"H G","non-dropping-particle":"","parse-names":false,"suffix":""}],"container-title":"CalCOFI Report","id":"ITEM-4","issue":"28","issued":{"date-parts":[["1987"]]},"page":"97-127","title":"Larval fish assemblages in the California Current region, 1954-1960, a period of dynamic environmental change","type":"article-journal","volume":"28"},"uris":["http://www.mendeley.com/documents/?uuid=7dcecac2-ec4e-4c5d-85eb-b82bbf36cfdf"]}],"mendeley":{"formattedCitation":"(&lt;i&gt;26&lt;/i&gt;, &lt;i&gt;50&lt;/i&gt;–&lt;i&gt;52&lt;/i&gt;)","plainTextFormattedCitation":"(26, 50–52)","previouslyFormattedCitation":"(&lt;i&gt;26&lt;/i&gt;, &lt;i&gt;50&lt;/i&gt;–&lt;i&gt;52&lt;/i&gt;)"},"properties":{"noteIndex":0},"schema":"https://github.com/citation-style-language/schema/raw/master/csl-citation.json"}</w:instrText>
      </w:r>
      <w:r w:rsidR="00FC22AF">
        <w:rPr>
          <w:rFonts w:ascii="Times New Roman" w:eastAsia="Times New Roman" w:hAnsi="Times New Roman" w:cs="Times New Roman"/>
          <w:color w:val="000000" w:themeColor="text1"/>
        </w:rPr>
        <w:fldChar w:fldCharType="separate"/>
      </w:r>
      <w:r w:rsidR="00366830" w:rsidRPr="00366830">
        <w:rPr>
          <w:rFonts w:ascii="Times New Roman" w:eastAsia="Times New Roman" w:hAnsi="Times New Roman" w:cs="Times New Roman"/>
          <w:noProof/>
          <w:color w:val="000000" w:themeColor="text1"/>
        </w:rPr>
        <w:t>(</w:t>
      </w:r>
      <w:r w:rsidR="00366830" w:rsidRPr="00366830">
        <w:rPr>
          <w:rFonts w:ascii="Times New Roman" w:eastAsia="Times New Roman" w:hAnsi="Times New Roman" w:cs="Times New Roman"/>
          <w:i/>
          <w:noProof/>
          <w:color w:val="000000" w:themeColor="text1"/>
        </w:rPr>
        <w:t>26</w:t>
      </w:r>
      <w:r w:rsidR="00366830" w:rsidRPr="00366830">
        <w:rPr>
          <w:rFonts w:ascii="Times New Roman" w:eastAsia="Times New Roman" w:hAnsi="Times New Roman" w:cs="Times New Roman"/>
          <w:noProof/>
          <w:color w:val="000000" w:themeColor="text1"/>
        </w:rPr>
        <w:t xml:space="preserve">, </w:t>
      </w:r>
      <w:r w:rsidR="00366830" w:rsidRPr="00366830">
        <w:rPr>
          <w:rFonts w:ascii="Times New Roman" w:eastAsia="Times New Roman" w:hAnsi="Times New Roman" w:cs="Times New Roman"/>
          <w:i/>
          <w:noProof/>
          <w:color w:val="000000" w:themeColor="text1"/>
        </w:rPr>
        <w:t>50</w:t>
      </w:r>
      <w:r w:rsidR="00366830" w:rsidRPr="00366830">
        <w:rPr>
          <w:rFonts w:ascii="Times New Roman" w:eastAsia="Times New Roman" w:hAnsi="Times New Roman" w:cs="Times New Roman"/>
          <w:noProof/>
          <w:color w:val="000000" w:themeColor="text1"/>
        </w:rPr>
        <w:t>–</w:t>
      </w:r>
      <w:r w:rsidR="00366830" w:rsidRPr="00366830">
        <w:rPr>
          <w:rFonts w:ascii="Times New Roman" w:eastAsia="Times New Roman" w:hAnsi="Times New Roman" w:cs="Times New Roman"/>
          <w:i/>
          <w:noProof/>
          <w:color w:val="000000" w:themeColor="text1"/>
        </w:rPr>
        <w:t>52</w:t>
      </w:r>
      <w:r w:rsidR="00366830" w:rsidRPr="00366830">
        <w:rPr>
          <w:rFonts w:ascii="Times New Roman" w:eastAsia="Times New Roman" w:hAnsi="Times New Roman" w:cs="Times New Roman"/>
          <w:noProof/>
          <w:color w:val="000000" w:themeColor="text1"/>
        </w:rPr>
        <w:t>)</w:t>
      </w:r>
      <w:r w:rsidR="00FC22AF">
        <w:rPr>
          <w:rFonts w:ascii="Times New Roman" w:eastAsia="Times New Roman" w:hAnsi="Times New Roman" w:cs="Times New Roman"/>
          <w:color w:val="000000" w:themeColor="text1"/>
        </w:rPr>
        <w:fldChar w:fldCharType="end"/>
      </w:r>
      <w:ins w:id="321" w:author="KDG" w:date="2022-03-17T18:39:00Z">
        <w:r w:rsidR="00A243BC">
          <w:rPr>
            <w:rFonts w:ascii="Times New Roman" w:eastAsia="Times New Roman" w:hAnsi="Times New Roman" w:cs="Times New Roman"/>
            <w:color w:val="000000" w:themeColor="text1"/>
          </w:rPr>
          <w:t xml:space="preserve">, and </w:t>
        </w:r>
      </w:ins>
      <w:del w:id="322" w:author="KDG" w:date="2022-03-17T18:39:00Z">
        <w:r w:rsidR="00FC22AF" w:rsidDel="00A243BC">
          <w:rPr>
            <w:rFonts w:ascii="Times New Roman" w:eastAsia="Times New Roman" w:hAnsi="Times New Roman" w:cs="Times New Roman"/>
            <w:color w:val="000000" w:themeColor="text1"/>
          </w:rPr>
          <w:delText xml:space="preserve">. Thus, </w:delText>
        </w:r>
      </w:del>
      <w:r w:rsidR="00FC22AF">
        <w:rPr>
          <w:rFonts w:ascii="Times New Roman" w:eastAsia="Times New Roman" w:hAnsi="Times New Roman" w:cs="Times New Roman"/>
          <w:color w:val="000000" w:themeColor="text1"/>
        </w:rPr>
        <w:t>we were wholly unsurprised to find differences in fish communities across &gt;370km distances (See supplemental Results). However, what is telling is that we found synchronous changes in fish assembly dynamics across all four sites that correlate with increases in both SST and MWCT. These results suggest a shared shift in ichthyoplankton communities in response to the marine heatwave that is robust to the temperature metric employed.</w:t>
      </w:r>
    </w:p>
    <w:p w14:paraId="095560E7" w14:textId="55ECE653" w:rsidR="00FC22AF" w:rsidDel="00AF6E52" w:rsidRDefault="00FC22AF">
      <w:pPr>
        <w:ind w:left="180" w:firstLine="540"/>
        <w:rPr>
          <w:del w:id="323" w:author="KDG" w:date="2022-03-17T18:41:00Z"/>
          <w:rFonts w:ascii="Times New Roman" w:eastAsia="Times New Roman" w:hAnsi="Times New Roman" w:cs="Times New Roman"/>
          <w:color w:val="000000" w:themeColor="text1"/>
        </w:rPr>
        <w:pPrChange w:id="324" w:author="KDG" w:date="2022-03-17T15:42:00Z">
          <w:pPr>
            <w:ind w:left="720" w:firstLine="720"/>
          </w:pPr>
        </w:pPrChange>
      </w:pPr>
      <w:del w:id="325" w:author="KDG" w:date="2022-03-17T18:39:00Z">
        <w:r w:rsidDel="00A243BC">
          <w:rPr>
            <w:rFonts w:ascii="Times New Roman" w:eastAsia="Times New Roman" w:hAnsi="Times New Roman" w:cs="Times New Roman"/>
            <w:color w:val="000000" w:themeColor="text1"/>
          </w:rPr>
          <w:delText>Third, a</w:delText>
        </w:r>
      </w:del>
      <w:ins w:id="326" w:author="KDG" w:date="2022-03-17T18:39:00Z">
        <w:r w:rsidR="00A243BC">
          <w:rPr>
            <w:rFonts w:ascii="Times New Roman" w:eastAsia="Times New Roman" w:hAnsi="Times New Roman" w:cs="Times New Roman"/>
            <w:color w:val="000000" w:themeColor="text1"/>
          </w:rPr>
          <w:t>A</w:t>
        </w:r>
      </w:ins>
      <w:r>
        <w:rPr>
          <w:rFonts w:ascii="Times New Roman" w:eastAsia="Times New Roman" w:hAnsi="Times New Roman" w:cs="Times New Roman"/>
          <w:color w:val="000000" w:themeColor="text1"/>
        </w:rPr>
        <w:t>s noted above, the 56 taxa chosen were selected based on the need for at least 10 data points across technical PCR replicates to allow for reliable model parameter estimation</w:t>
      </w:r>
      <w:ins w:id="327" w:author="KDG" w:date="2022-03-17T18:40:00Z">
        <w:r w:rsidR="00AF6E52">
          <w:rPr>
            <w:rFonts w:ascii="Times New Roman" w:eastAsia="Times New Roman" w:hAnsi="Times New Roman" w:cs="Times New Roman"/>
            <w:color w:val="000000" w:themeColor="text1"/>
          </w:rPr>
          <w:t xml:space="preserve"> </w:t>
        </w:r>
      </w:ins>
      <w:r>
        <w:rPr>
          <w:rFonts w:ascii="Times New Roman" w:eastAsia="Times New Roman" w:hAnsi="Times New Roman" w:cs="Times New Roman"/>
          <w:color w:val="000000" w:themeColor="text1"/>
        </w:rPr>
        <w:fldChar w:fldCharType="begin" w:fldLock="1"/>
      </w:r>
      <w:r w:rsidR="00366830">
        <w:rPr>
          <w:rFonts w:ascii="Times New Roman" w:eastAsia="Times New Roman" w:hAnsi="Times New Roman" w:cs="Times New Roman"/>
          <w:color w:val="000000" w:themeColor="text1"/>
        </w:rPr>
        <w:instrText>ADDIN CSL_CITATION {"citationItems":[{"id":"ITEM-1","itemData":{"DOI":"10.1002/0470023678.ch2b(i)","ISBN":"9780470023679","ISSN":"0277-6715","abstract":"Multivariable regression models are powerful tools that are used frequently in studies of clinical outcomes. These models can use a mixture of categorical and continuous variables and can handle partially observed (censored) responses. However, uncritical application of modelling techniques can result in models that poorly fit the dataset at hand, or, even more likely, inaccurately predict outcomes on new subjects. One must know how to measure qualities of a model's fit in order to avoid poorly fitted or overfitted models. Measurement of predictive accuracy can be difficult for survival time data in the presence of censoring. We discuss an easily interpretable index of predictive discrimination as well as methods for assessing calibration of predicted survival probabilities. Both types of predictive accuracy should be unbiasedly validated using bootstrapping or cross-validation, before using predictions in a new data series. We discuss some of the hazards of poorly fitted and overfitted regression models and present one modelling strategy that avoids many of the problems discussed. The methods described are applicable to all regression models, but are particularly needed for binary, ordinal, and time-to-event outcomes. Methods are illustrated with a survival analysis in prostate cancer using Cox regression.","author":[{"dropping-particle":"","family":"Harrell","given":"Frank E.","non-dropping-particle":"","parse-names":false,"suffix":""},{"dropping-particle":"","family":"Lee","given":"Kerry L.","non-dropping-particle":"","parse-names":false,"suffix":""},{"dropping-particle":"","family":"Mark","given":"Daniel B.","non-dropping-particle":"","parse-names":false,"suffix":""}],"container-title":"Tutorials in Biostatistics, Statistical Methods in Clinical Studies","id":"ITEM-1","issue":"4","issued":{"date-parts":[["2005"]]},"page":"223-249","publisher":"Wiley Online Library","title":"Prognostic/Clinical Prediction Models: Multivariable Prognostic Models: Issues in Developing Models, Evaluating Assumptions and Adequacy, and Measuring and Reducing Errors","type":"article-journal","volume":"1"},"uris":["http://www.mendeley.com/documents/?uuid=1d7cecf8-6111-44d3-ae4d-9446ee8e3b59"]}],"mendeley":{"formattedCitation":"(&lt;i&gt;44&lt;/i&gt;)","plainTextFormattedCitation":"(44)","previouslyFormattedCitation":"(&lt;i&gt;44&lt;/i&gt;)"},"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00366830" w:rsidRPr="00366830">
        <w:rPr>
          <w:rFonts w:ascii="Times New Roman" w:eastAsia="Times New Roman" w:hAnsi="Times New Roman" w:cs="Times New Roman"/>
          <w:noProof/>
          <w:color w:val="000000" w:themeColor="text1"/>
        </w:rPr>
        <w:t>(</w:t>
      </w:r>
      <w:r w:rsidR="00366830" w:rsidRPr="00366830">
        <w:rPr>
          <w:rFonts w:ascii="Times New Roman" w:eastAsia="Times New Roman" w:hAnsi="Times New Roman" w:cs="Times New Roman"/>
          <w:i/>
          <w:noProof/>
          <w:color w:val="000000" w:themeColor="text1"/>
        </w:rPr>
        <w:t>44</w:t>
      </w:r>
      <w:r w:rsidR="00366830" w:rsidRPr="00366830">
        <w:rPr>
          <w:rFonts w:ascii="Times New Roman" w:eastAsia="Times New Roman" w:hAnsi="Times New Roman" w:cs="Times New Roman"/>
          <w:noProof/>
          <w:color w:val="000000" w:themeColor="text1"/>
        </w:rPr>
        <w:t>)</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All other taxa that were excluded were observed too infrequently to allow for accurate quantitative estimates. Applying such a signal to noise thresholds is common in ecological data sets</w:t>
      </w:r>
      <w:ins w:id="328" w:author="KDG" w:date="2022-03-17T18:40:00Z">
        <w:r w:rsidR="00AF6E52">
          <w:rPr>
            <w:rFonts w:ascii="Times New Roman" w:eastAsia="Times New Roman" w:hAnsi="Times New Roman" w:cs="Times New Roman"/>
            <w:color w:val="000000" w:themeColor="text1"/>
          </w:rPr>
          <w:t xml:space="preserve"> </w:t>
        </w:r>
      </w:ins>
      <w:r>
        <w:rPr>
          <w:rFonts w:ascii="Times New Roman" w:eastAsia="Times New Roman" w:hAnsi="Times New Roman" w:cs="Times New Roman"/>
          <w:color w:val="000000" w:themeColor="text1"/>
        </w:rPr>
        <w:fldChar w:fldCharType="begin" w:fldLock="1"/>
      </w:r>
      <w:r w:rsidR="00366830">
        <w:rPr>
          <w:rFonts w:ascii="Times New Roman" w:eastAsia="Times New Roman" w:hAnsi="Times New Roman" w:cs="Times New Roman"/>
          <w:color w:val="000000" w:themeColor="text1"/>
        </w:rPr>
        <w:instrText>ADDIN CSL_CITATION {"citationItems":[{"id":"ITEM-1","itemData":{"DOI":"10.1002/ece3.3764","ISSN":"20457758","abstract":"Environmental DNA (eDNA) analysis of water samples is on the brink of becoming a standard monitoring method for aquatic species. This method has improved detection rates over conventional survey methods and thus has demonstrated effectiveness for estimation of site occupancy and species distribution. The frontier of eDNA applications, however, is to infer species density. Building upon previous studies, we present and assess a modeling approach that aims at inferring animal density from eDNA. The modeling combines eDNA and animal count data from a subset of sites to estimate species density (and associated uncertainties) at other sites where only eDNA data are available. As a proof of concept, we first perform a cross-validation study using experimental data on carp in mesocosms. In these data, fish densities are known without error, which allows us to test the performance of the method with known data. We then evaluate the model using field data from a study on a stream salamander species to assess the potential of this method to work in natural settings, where density can never be known with absolute certainty. Two alternative distributions (Normal and Negative Binomial) to model variability in eDNA concentration data are assessed. Assessment based on the proof of concept data (carp) revealed that the Negative Binomial model provided much more accurate estimates than the model based on a Normal distribution, likely because eDNA data tend to be overdispersed. Greater imprecision was found when we applied the method to the field data, but the Negative Binomial model still provided useful density estimates. We call for further model development in this direction, as well as further research targeted at sampling design optimization. It will be important to assess these approaches on a broad range of study systems.","author":[{"dropping-particle":"","family":"Chambert","given":"Thierry","non-dropping-particle":"","parse-names":false,"suffix":""},{"dropping-particle":"","family":"Pilliod","given":"David S.","non-dropping-particle":"","parse-names":false,"suffix":""},{"dropping-particle":"","family":"Goldberg","given":"Caren S.","non-dropping-particle":"","parse-names":false,"suffix":""},{"dropping-particle":"","family":"Doi","given":"Hideyuki","non-dropping-particle":"","parse-names":false,"suffix":""},{"dropping-particle":"","family":"Takahara","given":"Teruhiko","non-dropping-particle":"","parse-names":false,"suffix":""}],"container-title":"Ecology and Evolution","id":"ITEM-1","issue":"6","issued":{"date-parts":[["2018","3","1"]]},"page":"3468-3477","publisher":"John Wiley and Sons Ltd","title":"An analytical framework for estimating aquatic species density from environmental DNA","type":"article-journal","volume":"8"},"uris":["http://www.mendeley.com/documents/?uuid=4bb5dde8-92c1-35b8-8617-24b15ac180c7"]},{"id":"ITEM-2","itemData":{"DOI":"10.1890/0012-9658(2006)87[835:GSOMAF]2.0.CO;2","ISSN":"00129658","PMID":"16676527","abstract":"Site occupancy models have been developed that allow for imperfect species detection or \"false negative\" observations. Such models have become widely adopted in surveys of many taxa. The most fundamental assumption underlying these models is that \"false positive\" errors are not possible. That is, one cannot detect a species where it does not occur. However, such errors are possible in many sampling situations for a number of reasons, and even low false positive error rates can induce extreme bias in estimates of site occupancy when they are not accounted for. In this paper, we develop a model for site occupancy that allows for both false negative and false positive error rates. This model can be represented as a two-component finite mixture model and can be easily fitted using freely available software. We provide an analysis of avian survey data using the proposed model and present results of a brief simulation study evaluating the performance of the maximum-likelihood estimator and the naive estimator in the presence of false positive errors. © 2006 by the Ecological Society of America.","author":[{"dropping-particle":"","family":"Royle","given":"J. Andrew","non-dropping-particle":"","parse-names":false,"suffix":""},{"dropping-particle":"","family":"Link","given":"William A.","non-dropping-particle":"","parse-names":false,"suffix":""}],"container-title":"Ecology","id":"ITEM-2","issue":"4","issued":{"date-parts":[["2006"]]},"page":"835-841","publisher":"Wiley Online Library","title":"Generalized site occupancy models allowing for false positive and false negative errors","type":"article-journal","volume":"87"},"uris":["http://www.mendeley.com/documents/?uuid=43ae3654-d4f5-4199-aaf3-e9ad763f1e2a"]}],"mendeley":{"formattedCitation":"(&lt;i&gt;45&lt;/i&gt;, &lt;i&gt;53&lt;/i&gt;)","plainTextFormattedCitation":"(45, 53)","previouslyFormattedCitation":"(&lt;i&gt;45&lt;/i&gt;, &lt;i&gt;53&lt;/i&gt;)"},"properties":{"noteIndex":0},"schema":"https://github.com/citation-style-language/schema/raw/master/csl-citation.json"}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00366830" w:rsidRPr="00366830">
        <w:rPr>
          <w:rFonts w:ascii="Times New Roman" w:eastAsia="Times New Roman" w:hAnsi="Times New Roman" w:cs="Times New Roman"/>
          <w:noProof/>
          <w:color w:val="000000" w:themeColor="text1"/>
        </w:rPr>
        <w:t>(</w:t>
      </w:r>
      <w:r w:rsidR="00366830" w:rsidRPr="00366830">
        <w:rPr>
          <w:rFonts w:ascii="Times New Roman" w:eastAsia="Times New Roman" w:hAnsi="Times New Roman" w:cs="Times New Roman"/>
          <w:i/>
          <w:noProof/>
          <w:color w:val="000000" w:themeColor="text1"/>
        </w:rPr>
        <w:t>45</w:t>
      </w:r>
      <w:r w:rsidR="00366830" w:rsidRPr="00366830">
        <w:rPr>
          <w:rFonts w:ascii="Times New Roman" w:eastAsia="Times New Roman" w:hAnsi="Times New Roman" w:cs="Times New Roman"/>
          <w:noProof/>
          <w:color w:val="000000" w:themeColor="text1"/>
        </w:rPr>
        <w:t xml:space="preserve">, </w:t>
      </w:r>
      <w:r w:rsidR="00366830" w:rsidRPr="00366830">
        <w:rPr>
          <w:rFonts w:ascii="Times New Roman" w:eastAsia="Times New Roman" w:hAnsi="Times New Roman" w:cs="Times New Roman"/>
          <w:i/>
          <w:noProof/>
          <w:color w:val="000000" w:themeColor="text1"/>
        </w:rPr>
        <w:t>53</w:t>
      </w:r>
      <w:r w:rsidR="00366830" w:rsidRPr="00366830">
        <w:rPr>
          <w:rFonts w:ascii="Times New Roman" w:eastAsia="Times New Roman" w:hAnsi="Times New Roman" w:cs="Times New Roman"/>
          <w:noProof/>
          <w:color w:val="000000" w:themeColor="text1"/>
        </w:rPr>
        <w:t>)</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w:t>
      </w:r>
    </w:p>
    <w:p w14:paraId="01226F30" w14:textId="177C76B3" w:rsidR="00FC22AF" w:rsidRDefault="00AF6E52">
      <w:pPr>
        <w:ind w:left="180" w:firstLine="540"/>
        <w:rPr>
          <w:rFonts w:ascii="Times New Roman" w:eastAsia="Times New Roman" w:hAnsi="Times New Roman" w:cs="Times New Roman"/>
          <w:color w:val="000000" w:themeColor="text1"/>
        </w:rPr>
        <w:pPrChange w:id="329" w:author="KDG" w:date="2022-03-17T15:42:00Z">
          <w:pPr>
            <w:ind w:left="720" w:firstLine="720"/>
          </w:pPr>
        </w:pPrChange>
      </w:pPr>
      <w:ins w:id="330" w:author="KDG" w:date="2022-03-17T18:41:00Z">
        <w:r>
          <w:rPr>
            <w:rFonts w:ascii="Times New Roman" w:eastAsia="Times New Roman" w:hAnsi="Times New Roman" w:cs="Times New Roman"/>
            <w:color w:val="000000" w:themeColor="text1"/>
          </w:rPr>
          <w:t xml:space="preserve"> </w:t>
        </w:r>
      </w:ins>
      <w:ins w:id="331" w:author="KDG" w:date="2022-03-17T18:42:00Z">
        <w:r>
          <w:rPr>
            <w:rFonts w:ascii="Times New Roman" w:eastAsia="Times New Roman" w:hAnsi="Times New Roman" w:cs="Times New Roman"/>
            <w:color w:val="000000" w:themeColor="text1"/>
          </w:rPr>
          <w:t xml:space="preserve">We recognize that the Bayesian modeling effort and the multi-tiered analysis is complicated and technical. We appreciate the opportunity to clarify our objectives and methods to better communicate our thinking and analyses. </w:t>
        </w:r>
      </w:ins>
      <w:r w:rsidR="00FC22AF">
        <w:rPr>
          <w:rFonts w:ascii="Times New Roman" w:eastAsia="Times New Roman" w:hAnsi="Times New Roman" w:cs="Times New Roman"/>
          <w:color w:val="000000" w:themeColor="text1"/>
        </w:rPr>
        <w:t xml:space="preserve">We </w:t>
      </w:r>
      <w:del w:id="332" w:author="KDG" w:date="2022-03-17T18:42:00Z">
        <w:r w:rsidR="00FC22AF" w:rsidDel="00AF6E52">
          <w:rPr>
            <w:rFonts w:ascii="Times New Roman" w:eastAsia="Times New Roman" w:hAnsi="Times New Roman" w:cs="Times New Roman"/>
            <w:color w:val="000000" w:themeColor="text1"/>
          </w:rPr>
          <w:delText xml:space="preserve">want </w:delText>
        </w:r>
      </w:del>
      <w:ins w:id="333" w:author="KDG" w:date="2022-03-17T18:42:00Z">
        <w:r>
          <w:rPr>
            <w:rFonts w:ascii="Times New Roman" w:eastAsia="Times New Roman" w:hAnsi="Times New Roman" w:cs="Times New Roman"/>
            <w:color w:val="000000" w:themeColor="text1"/>
          </w:rPr>
          <w:t xml:space="preserve">wish </w:t>
        </w:r>
      </w:ins>
      <w:r w:rsidR="00FC22AF">
        <w:rPr>
          <w:rFonts w:ascii="Times New Roman" w:eastAsia="Times New Roman" w:hAnsi="Times New Roman" w:cs="Times New Roman"/>
          <w:color w:val="000000" w:themeColor="text1"/>
        </w:rPr>
        <w:t xml:space="preserve">to outright state that we had absolutely no intention of cherry-picking data or “plucking” individual species to tell a preconceived narrative. We strongly adhere to open science standards and have provided all raw data and code used to process the raw data. </w:t>
      </w:r>
      <w:del w:id="334" w:author="KDG" w:date="2022-03-17T18:42:00Z">
        <w:r w:rsidR="00FC22AF" w:rsidDel="00AF6E52">
          <w:rPr>
            <w:rFonts w:ascii="Times New Roman" w:eastAsia="Times New Roman" w:hAnsi="Times New Roman" w:cs="Times New Roman"/>
            <w:color w:val="000000" w:themeColor="text1"/>
          </w:rPr>
          <w:delText>We furthermore plan to make a</w:delText>
        </w:r>
      </w:del>
      <w:ins w:id="335" w:author="KDG" w:date="2022-03-17T18:42:00Z">
        <w:r>
          <w:rPr>
            <w:rFonts w:ascii="Times New Roman" w:eastAsia="Times New Roman" w:hAnsi="Times New Roman" w:cs="Times New Roman"/>
            <w:color w:val="000000" w:themeColor="text1"/>
          </w:rPr>
          <w:t>A</w:t>
        </w:r>
      </w:ins>
      <w:r w:rsidR="00FC22AF">
        <w:rPr>
          <w:rFonts w:ascii="Times New Roman" w:eastAsia="Times New Roman" w:hAnsi="Times New Roman" w:cs="Times New Roman"/>
          <w:color w:val="000000" w:themeColor="text1"/>
        </w:rPr>
        <w:t>ll data and code</w:t>
      </w:r>
      <w:ins w:id="336" w:author="KDG" w:date="2022-03-17T18:42:00Z">
        <w:r>
          <w:rPr>
            <w:rFonts w:ascii="Times New Roman" w:eastAsia="Times New Roman" w:hAnsi="Times New Roman" w:cs="Times New Roman"/>
            <w:color w:val="000000" w:themeColor="text1"/>
          </w:rPr>
          <w:t xml:space="preserve"> wil</w:t>
        </w:r>
      </w:ins>
      <w:ins w:id="337" w:author="KDG" w:date="2022-03-17T18:43:00Z">
        <w:r>
          <w:rPr>
            <w:rFonts w:ascii="Times New Roman" w:eastAsia="Times New Roman" w:hAnsi="Times New Roman" w:cs="Times New Roman"/>
            <w:color w:val="000000" w:themeColor="text1"/>
          </w:rPr>
          <w:t>l be made</w:t>
        </w:r>
      </w:ins>
      <w:r w:rsidR="00FC22AF">
        <w:rPr>
          <w:rFonts w:ascii="Times New Roman" w:eastAsia="Times New Roman" w:hAnsi="Times New Roman" w:cs="Times New Roman"/>
          <w:color w:val="000000" w:themeColor="text1"/>
        </w:rPr>
        <w:t xml:space="preserve"> publicly available upon acceptance</w:t>
      </w:r>
      <w:ins w:id="338" w:author="KDG" w:date="2022-03-17T18:41:00Z">
        <w:r>
          <w:rPr>
            <w:rFonts w:ascii="Times New Roman" w:eastAsia="Times New Roman" w:hAnsi="Times New Roman" w:cs="Times New Roman"/>
            <w:color w:val="000000" w:themeColor="text1"/>
          </w:rPr>
          <w:t xml:space="preserve"> and we can supply a GitHub link now for review</w:t>
        </w:r>
      </w:ins>
      <w:r w:rsidR="00FC22AF">
        <w:rPr>
          <w:rFonts w:ascii="Times New Roman" w:eastAsia="Times New Roman" w:hAnsi="Times New Roman" w:cs="Times New Roman"/>
          <w:color w:val="000000" w:themeColor="text1"/>
        </w:rPr>
        <w:t xml:space="preserve">. </w:t>
      </w:r>
      <w:ins w:id="339" w:author="KDG" w:date="2022-03-17T18:43:00Z">
        <w:r>
          <w:rPr>
            <w:rFonts w:ascii="Times New Roman" w:eastAsia="Times New Roman" w:hAnsi="Times New Roman" w:cs="Times New Roman"/>
            <w:color w:val="000000" w:themeColor="text1"/>
          </w:rPr>
          <w:t>We sincerely hope that our edits have clarified this issue.</w:t>
        </w:r>
      </w:ins>
      <w:del w:id="340" w:author="KDG" w:date="2022-03-17T18:42:00Z">
        <w:r w:rsidR="00FC22AF" w:rsidDel="00AF6E52">
          <w:rPr>
            <w:rFonts w:ascii="Times New Roman" w:eastAsia="Times New Roman" w:hAnsi="Times New Roman" w:cs="Times New Roman"/>
            <w:color w:val="000000" w:themeColor="text1"/>
          </w:rPr>
          <w:delText xml:space="preserve">We recognize that the Bayesian modeling effort and the multi-tiered analysis is complicated and technical. We </w:delText>
        </w:r>
      </w:del>
      <w:del w:id="341" w:author="KDG" w:date="2022-03-17T18:40:00Z">
        <w:r w:rsidR="00FC22AF" w:rsidDel="00AF6E52">
          <w:rPr>
            <w:rFonts w:ascii="Times New Roman" w:eastAsia="Times New Roman" w:hAnsi="Times New Roman" w:cs="Times New Roman"/>
            <w:color w:val="000000" w:themeColor="text1"/>
          </w:rPr>
          <w:delText>hope that we were able to sufficiently c</w:delText>
        </w:r>
      </w:del>
      <w:del w:id="342" w:author="KDG" w:date="2022-03-17T18:42:00Z">
        <w:r w:rsidR="00FC22AF" w:rsidDel="00AF6E52">
          <w:rPr>
            <w:rFonts w:ascii="Times New Roman" w:eastAsia="Times New Roman" w:hAnsi="Times New Roman" w:cs="Times New Roman"/>
            <w:color w:val="000000" w:themeColor="text1"/>
          </w:rPr>
          <w:delText>larify our objectives and methods to better communicate our thinking and analyses.</w:delText>
        </w:r>
      </w:del>
    </w:p>
    <w:p w14:paraId="04107E88" w14:textId="0711C513" w:rsidR="00FC22AF" w:rsidRPr="00FC22AF" w:rsidRDefault="00FC22AF" w:rsidP="00FC22AF">
      <w:pPr>
        <w:ind w:firstLine="720"/>
        <w:rPr>
          <w:rFonts w:ascii="Times New Roman" w:eastAsia="Times New Roman" w:hAnsi="Times New Roman" w:cs="Times New Roman"/>
          <w:color w:val="000000" w:themeColor="text1"/>
        </w:rPr>
      </w:pPr>
    </w:p>
    <w:p w14:paraId="2513BB03" w14:textId="77777777" w:rsidR="00FC22AF" w:rsidRDefault="00FC22AF" w:rsidP="00FC22AF">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(By the way, it wasn't clear to me why the northern </w:t>
      </w:r>
      <w:proofErr w:type="spellStart"/>
      <w:r w:rsidRPr="00AC1749">
        <w:rPr>
          <w:rFonts w:ascii="Times New Roman" w:eastAsia="Times New Roman" w:hAnsi="Times New Roman" w:cs="Times New Roman"/>
          <w:color w:val="7F7F7F" w:themeColor="text1" w:themeTint="80"/>
          <w:sz w:val="20"/>
          <w:szCs w:val="20"/>
        </w:rPr>
        <w:t>lampfish</w:t>
      </w:r>
      <w:proofErr w:type="spellEnd"/>
      <w:r w:rsidRPr="00AC1749">
        <w:rPr>
          <w:rFonts w:ascii="Times New Roman" w:eastAsia="Times New Roman" w:hAnsi="Times New Roman" w:cs="Times New Roman"/>
          <w:color w:val="7F7F7F" w:themeColor="text1" w:themeTint="80"/>
          <w:sz w:val="20"/>
          <w:szCs w:val="20"/>
        </w:rPr>
        <w:t xml:space="preserve"> is always qualified as "unique cold variant"). </w:t>
      </w:r>
    </w:p>
    <w:p w14:paraId="7E91B4D7" w14:textId="081DA3AD" w:rsidR="00B47813" w:rsidDel="00553A46" w:rsidRDefault="00B47813" w:rsidP="00AC1749">
      <w:pPr>
        <w:rPr>
          <w:del w:id="343" w:author="KDG" w:date="2022-03-17T18:16:00Z"/>
          <w:rFonts w:ascii="Times New Roman" w:eastAsia="Times New Roman" w:hAnsi="Times New Roman" w:cs="Times New Roman"/>
          <w:color w:val="7F7F7F" w:themeColor="text1" w:themeTint="80"/>
          <w:sz w:val="20"/>
          <w:szCs w:val="20"/>
        </w:rPr>
      </w:pPr>
    </w:p>
    <w:p w14:paraId="1A081494" w14:textId="344C7FD7" w:rsidR="00FC22AF" w:rsidRPr="00FC22AF" w:rsidRDefault="00FC22AF">
      <w:pPr>
        <w:ind w:left="180" w:firstLine="540"/>
        <w:rPr>
          <w:rFonts w:ascii="Times New Roman" w:eastAsia="Times New Roman" w:hAnsi="Times New Roman" w:cs="Times New Roman"/>
          <w:color w:val="000000" w:themeColor="text1"/>
        </w:rPr>
        <w:pPrChange w:id="344" w:author="KDG" w:date="2022-03-17T15:43:00Z">
          <w:pPr>
            <w:ind w:left="720"/>
          </w:pPr>
        </w:pPrChange>
      </w:pPr>
      <w:r>
        <w:rPr>
          <w:rFonts w:ascii="Times New Roman" w:eastAsia="Times New Roman" w:hAnsi="Times New Roman" w:cs="Times New Roman"/>
          <w:color w:val="000000" w:themeColor="text1"/>
        </w:rPr>
        <w:t xml:space="preserve">We added a sentence on Line </w:t>
      </w:r>
      <w:r w:rsidRPr="00AF6E52">
        <w:rPr>
          <w:rFonts w:ascii="Times New Roman" w:eastAsia="Times New Roman" w:hAnsi="Times New Roman" w:cs="Times New Roman"/>
          <w:color w:val="000000" w:themeColor="text1"/>
          <w:highlight w:val="yellow"/>
          <w:rPrChange w:id="345" w:author="KDG" w:date="2022-03-17T18:43:00Z">
            <w:rPr>
              <w:rFonts w:ascii="Times New Roman" w:eastAsia="Times New Roman" w:hAnsi="Times New Roman" w:cs="Times New Roman"/>
              <w:color w:val="000000" w:themeColor="text1"/>
            </w:rPr>
          </w:rPrChange>
        </w:rPr>
        <w:t>XX</w:t>
      </w:r>
      <w:r>
        <w:rPr>
          <w:rFonts w:ascii="Times New Roman" w:eastAsia="Times New Roman" w:hAnsi="Times New Roman" w:cs="Times New Roman"/>
          <w:color w:val="000000" w:themeColor="text1"/>
        </w:rPr>
        <w:t xml:space="preserve"> to address this point of confusion. From our metabarcoding dataset, we found that two dominant ASVs with contrasting patterns of detections across all samples were both assigned the Northern </w:t>
      </w:r>
      <w:proofErr w:type="spellStart"/>
      <w:r>
        <w:rPr>
          <w:rFonts w:ascii="Times New Roman" w:eastAsia="Times New Roman" w:hAnsi="Times New Roman" w:cs="Times New Roman"/>
          <w:color w:val="000000" w:themeColor="text1"/>
        </w:rPr>
        <w:t>lampfish</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i/>
          <w:iCs/>
          <w:color w:val="000000" w:themeColor="text1"/>
        </w:rPr>
        <w:t>Stenobrachius</w:t>
      </w:r>
      <w:proofErr w:type="spellEnd"/>
      <w:r>
        <w:rPr>
          <w:rFonts w:ascii="Times New Roman" w:eastAsia="Times New Roman" w:hAnsi="Times New Roman" w:cs="Times New Roman"/>
          <w:i/>
          <w:iCs/>
          <w:color w:val="000000" w:themeColor="text1"/>
        </w:rPr>
        <w:t xml:space="preserve"> </w:t>
      </w:r>
      <w:proofErr w:type="spellStart"/>
      <w:r>
        <w:rPr>
          <w:rFonts w:ascii="Times New Roman" w:eastAsia="Times New Roman" w:hAnsi="Times New Roman" w:cs="Times New Roman"/>
          <w:i/>
          <w:iCs/>
          <w:color w:val="000000" w:themeColor="text1"/>
        </w:rPr>
        <w:t>leucopsarus</w:t>
      </w:r>
      <w:proofErr w:type="spellEnd"/>
      <w:r>
        <w:rPr>
          <w:rFonts w:ascii="Times New Roman" w:eastAsia="Times New Roman" w:hAnsi="Times New Roman" w:cs="Times New Roman"/>
          <w:color w:val="000000" w:themeColor="text1"/>
        </w:rPr>
        <w:t xml:space="preserve">) by the </w:t>
      </w:r>
      <w:r>
        <w:rPr>
          <w:rFonts w:ascii="Times New Roman" w:eastAsia="Times New Roman" w:hAnsi="Times New Roman" w:cs="Times New Roman"/>
          <w:i/>
          <w:iCs/>
          <w:color w:val="000000" w:themeColor="text1"/>
        </w:rPr>
        <w:t xml:space="preserve">Anacapa Toolkit </w:t>
      </w:r>
      <w:r>
        <w:rPr>
          <w:rFonts w:ascii="Times New Roman" w:eastAsia="Times New Roman" w:hAnsi="Times New Roman" w:cs="Times New Roman"/>
          <w:color w:val="000000" w:themeColor="text1"/>
        </w:rPr>
        <w:t>and bioinformatics parameters employed (See Supplemental Methods). These distinct ASVs are indistinguishable via morphology, especially at the ichthyoplankton life stage</w:t>
      </w:r>
      <w:ins w:id="346" w:author="KDG" w:date="2022-03-17T15:43:00Z">
        <w:r w:rsidR="00FD3449">
          <w:rPr>
            <w:rFonts w:ascii="Times New Roman" w:eastAsia="Times New Roman" w:hAnsi="Times New Roman" w:cs="Times New Roman"/>
            <w:color w:val="000000" w:themeColor="text1"/>
          </w:rPr>
          <w:t xml:space="preserve"> </w:t>
        </w:r>
      </w:ins>
      <w:r>
        <w:rPr>
          <w:rFonts w:ascii="Times New Roman" w:eastAsia="Times New Roman" w:hAnsi="Times New Roman" w:cs="Times New Roman"/>
          <w:color w:val="000000" w:themeColor="text1"/>
        </w:rPr>
        <w:fldChar w:fldCharType="begin" w:fldLock="1"/>
      </w:r>
      <w:r w:rsidR="00366830">
        <w:rPr>
          <w:rFonts w:ascii="Times New Roman" w:eastAsia="Times New Roman" w:hAnsi="Times New Roman" w:cs="Times New Roman"/>
          <w:color w:val="000000" w:themeColor="text1"/>
        </w:rPr>
        <w:instrText>ADDIN CSL_CITATION {"citationItems":[{"id":"ITEM-1","itemData":{"author":[{"dropping-particle":"","family":"Moser","given":"HG","non-dropping-particle":"","parse-names":false,"suffix":""},{"dropping-particle":"","family":"Charter","given":"RL","non-dropping-particle":"","parse-names":false,"suffix":""},{"dropping-particle":"","family":"Smith","given":"PE","non-dropping-particle":"","parse-names":false,"suffix":""},{"dropping-particle":"","family":"Ambrose","given":"DA","non-dropping-particle":"","parse-names":false,"suffix":""},{"dropping-particle":"","family":"Watson","given":"W","non-dropping-particle":"","parse-names":false,"suffix":""},{"dropping-particle":"","family":"Charter","given":"SR","non-dropping-particle":"","parse-names":false,"suffix":""},{"dropping-particle":"","family":"Sandknop","given":"EM","non-dropping-particle":"","parse-names":false,"suffix":""}],"container-title":"California Cooperative Oceanic Fisheries Investigations Atlas","id":"ITEM-1","issued":{"date-parts":[["2001"]]},"page":"1-166","title":"Distributional atlas of fish larvae and eggs in the Southern California Bight region: 1951-1998","type":"article-journal","volume":"34"},"uris":["http://www.mendeley.com/documents/?uuid=9dfce626-0b53-4626-8c14-331aea2dda29"]}],"mendeley":{"formattedCitation":"(&lt;i&gt;50&lt;/i&gt;)","plainTextFormattedCitation":"(50)","previouslyFormattedCitation":"(&lt;i&gt;50&lt;/i&gt;)"},"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00366830" w:rsidRPr="00366830">
        <w:rPr>
          <w:rFonts w:ascii="Times New Roman" w:eastAsia="Times New Roman" w:hAnsi="Times New Roman" w:cs="Times New Roman"/>
          <w:noProof/>
          <w:color w:val="000000" w:themeColor="text1"/>
        </w:rPr>
        <w:t>(</w:t>
      </w:r>
      <w:r w:rsidR="00366830" w:rsidRPr="00366830">
        <w:rPr>
          <w:rFonts w:ascii="Times New Roman" w:eastAsia="Times New Roman" w:hAnsi="Times New Roman" w:cs="Times New Roman"/>
          <w:i/>
          <w:noProof/>
          <w:color w:val="000000" w:themeColor="text1"/>
        </w:rPr>
        <w:t>50</w:t>
      </w:r>
      <w:r w:rsidR="00366830" w:rsidRPr="00366830">
        <w:rPr>
          <w:rFonts w:ascii="Times New Roman" w:eastAsia="Times New Roman" w:hAnsi="Times New Roman" w:cs="Times New Roman"/>
          <w:noProof/>
          <w:color w:val="000000" w:themeColor="text1"/>
        </w:rPr>
        <w:t>)</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xml:space="preserve">. Given the distinct pattern of presence of each ASV across the dataset, we decided to treat them separately in our analyses. One ASV was </w:t>
      </w:r>
      <w:r>
        <w:rPr>
          <w:rFonts w:ascii="Times New Roman" w:eastAsia="Times New Roman" w:hAnsi="Times New Roman" w:cs="Times New Roman"/>
          <w:color w:val="000000" w:themeColor="text1"/>
        </w:rPr>
        <w:lastRenderedPageBreak/>
        <w:t>associated with colder SST and thus we decided to name it the “unique cold variant”. We note that Myctophids are a highly understudied group of marine fishes and the taxonomy, cladistics, and phylogenetics of this group are still being actively resolved and this may potentially represent a separate species, although further work to resolve such patterns are clearly warranted</w:t>
      </w:r>
      <w:ins w:id="347" w:author="KDG" w:date="2022-03-17T15:43:00Z">
        <w:r w:rsidR="00FD3449">
          <w:rPr>
            <w:rFonts w:ascii="Times New Roman" w:eastAsia="Times New Roman" w:hAnsi="Times New Roman" w:cs="Times New Roman"/>
            <w:color w:val="000000" w:themeColor="text1"/>
          </w:rPr>
          <w:t xml:space="preserve"> </w:t>
        </w:r>
      </w:ins>
      <w:r>
        <w:rPr>
          <w:rFonts w:ascii="Times New Roman" w:eastAsia="Times New Roman" w:hAnsi="Times New Roman" w:cs="Times New Roman"/>
          <w:color w:val="000000" w:themeColor="text1"/>
        </w:rPr>
        <w:fldChar w:fldCharType="begin" w:fldLock="1"/>
      </w:r>
      <w:r w:rsidR="00366830">
        <w:rPr>
          <w:rFonts w:ascii="Times New Roman" w:eastAsia="Times New Roman" w:hAnsi="Times New Roman" w:cs="Times New Roman"/>
          <w:color w:val="000000" w:themeColor="text1"/>
        </w:rPr>
        <w:instrText>ADDIN CSL_CITATION {"citationItems":[{"id":"ITEM-1","itemData":{"ISSN":"1055-7903","author":[{"dropping-particle":"","family":"Martin","given":"Rene P","non-dropping-particle":"","parse-names":false,"suffix":""},{"dropping-particle":"","family":"Olson","given":"Emily E","non-dropping-particle":"","parse-names":false,"suffix":""},{"dropping-particle":"","family":"Girard","given":"Matthew G","non-dropping-particle":"","parse-names":false,"suffix":""},{"dropping-particle":"","family":"Smith","given":"Wm Leo","non-dropping-particle":"","parse-names":false,"suffix":""},{"dropping-particle":"","family":"Davis","given":"Matthew P","non-dropping-particle":"","parse-names":false,"suffix":""}],"container-title":"Molecular phylogenetics and evolution","id":"ITEM-1","issued":{"date-parts":[["2018"]]},"page":"71-85","publisher":"Elsevier","title":"Light in the darkness: new perspective on lanternfish relationships and classification using genomic and morphological data","type":"article-journal","volume":"121"},"uris":["http://www.mendeley.com/documents/?uuid=0a958223-7916-4115-b6ac-fb33322d3413"]}],"mendeley":{"formattedCitation":"(&lt;i&gt;54&lt;/i&gt;)","plainTextFormattedCitation":"(54)","previouslyFormattedCitation":"(&lt;i&gt;54&lt;/i&gt;)"},"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00366830" w:rsidRPr="00366830">
        <w:rPr>
          <w:rFonts w:ascii="Times New Roman" w:eastAsia="Times New Roman" w:hAnsi="Times New Roman" w:cs="Times New Roman"/>
          <w:noProof/>
          <w:color w:val="000000" w:themeColor="text1"/>
        </w:rPr>
        <w:t>(</w:t>
      </w:r>
      <w:r w:rsidR="00366830" w:rsidRPr="00366830">
        <w:rPr>
          <w:rFonts w:ascii="Times New Roman" w:eastAsia="Times New Roman" w:hAnsi="Times New Roman" w:cs="Times New Roman"/>
          <w:i/>
          <w:noProof/>
          <w:color w:val="000000" w:themeColor="text1"/>
        </w:rPr>
        <w:t>54</w:t>
      </w:r>
      <w:r w:rsidR="00366830" w:rsidRPr="00366830">
        <w:rPr>
          <w:rFonts w:ascii="Times New Roman" w:eastAsia="Times New Roman" w:hAnsi="Times New Roman" w:cs="Times New Roman"/>
          <w:noProof/>
          <w:color w:val="000000" w:themeColor="text1"/>
        </w:rPr>
        <w:t>)</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w:t>
      </w:r>
    </w:p>
    <w:p w14:paraId="44651AF0" w14:textId="75C739E2" w:rsidR="00FC22AF" w:rsidRDefault="00FC22AF" w:rsidP="00FC22AF">
      <w:pPr>
        <w:ind w:left="720"/>
        <w:rPr>
          <w:rFonts w:ascii="Times New Roman" w:eastAsia="Times New Roman" w:hAnsi="Times New Roman" w:cs="Times New Roman"/>
          <w:color w:val="000000" w:themeColor="text1"/>
        </w:rPr>
      </w:pPr>
    </w:p>
    <w:p w14:paraId="770484FD" w14:textId="2A644E4F" w:rsidR="00FC22AF" w:rsidDel="00AF6E52" w:rsidRDefault="00FC22AF" w:rsidP="00FC22AF">
      <w:pPr>
        <w:ind w:left="720"/>
        <w:rPr>
          <w:del w:id="348" w:author="KDG" w:date="2022-03-17T18:43:00Z"/>
          <w:rFonts w:ascii="Times New Roman" w:eastAsia="Times New Roman" w:hAnsi="Times New Roman" w:cs="Times New Roman"/>
          <w:color w:val="7F7F7F" w:themeColor="text1" w:themeTint="80"/>
          <w:sz w:val="20"/>
          <w:szCs w:val="20"/>
        </w:rPr>
      </w:pPr>
    </w:p>
    <w:p w14:paraId="74F6A007" w14:textId="455BD5B6" w:rsidR="00FC22AF"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The readership needs to see how the novelty of metabarcoding the leached DNA can significantly enhance the conclusions that would be gleaned by morphology alone. The modeling carried out to come up with the abundances is very sophisticated, but a bit of a black box for most readers, so it is quite important that the two patters are compared and contrasted. - linked to the above,</w:t>
      </w:r>
      <w:r w:rsidR="00FC22AF">
        <w:rPr>
          <w:rFonts w:ascii="Times New Roman" w:eastAsia="Times New Roman" w:hAnsi="Times New Roman" w:cs="Times New Roman"/>
          <w:color w:val="7F7F7F" w:themeColor="text1" w:themeTint="80"/>
          <w:sz w:val="20"/>
          <w:szCs w:val="20"/>
        </w:rPr>
        <w:t xml:space="preserve"> </w:t>
      </w:r>
      <w:r w:rsidR="00FC22AF" w:rsidRPr="00AC1749">
        <w:rPr>
          <w:rFonts w:ascii="Times New Roman" w:eastAsia="Times New Roman" w:hAnsi="Times New Roman" w:cs="Times New Roman"/>
          <w:color w:val="7F7F7F" w:themeColor="text1" w:themeTint="80"/>
          <w:sz w:val="20"/>
          <w:szCs w:val="20"/>
        </w:rPr>
        <w:t>I think it is important to also report exactly how many samples were examined (</w:t>
      </w:r>
      <w:proofErr w:type="spellStart"/>
      <w:r w:rsidR="00FC22AF" w:rsidRPr="00AC1749">
        <w:rPr>
          <w:rFonts w:ascii="Times New Roman" w:eastAsia="Times New Roman" w:hAnsi="Times New Roman" w:cs="Times New Roman"/>
          <w:color w:val="7F7F7F" w:themeColor="text1" w:themeTint="80"/>
          <w:sz w:val="20"/>
          <w:szCs w:val="20"/>
        </w:rPr>
        <w:t>were</w:t>
      </w:r>
      <w:proofErr w:type="spellEnd"/>
      <w:r w:rsidR="00FC22AF" w:rsidRPr="00AC1749">
        <w:rPr>
          <w:rFonts w:ascii="Times New Roman" w:eastAsia="Times New Roman" w:hAnsi="Times New Roman" w:cs="Times New Roman"/>
          <w:color w:val="7F7F7F" w:themeColor="text1" w:themeTint="80"/>
          <w:sz w:val="20"/>
          <w:szCs w:val="20"/>
        </w:rPr>
        <w:t xml:space="preserve"> they 23 (years) x 4 (sites) = 92, plus 2 controls?), how many reads were generated, and how many species detected, for each method. I saw the analysis across technical replicates over the years in the supplementary materials, but I could not find information on variety and homogeneity. One should be able to go and check the number and identity of the species detected by each method over the years. - There are a lot of correlations in the supplementary material, but the interaction between community composition over the years and the four sampling locations is not resolved. Some coefficients for statistical and biological significance differ depending on whether sites are pooled or kept separate in the temporal analysis. Without a clear demonstration of how these variance components compare in magnitude (and I suspect the spatial component accounts for </w:t>
      </w:r>
      <w:proofErr w:type="spellStart"/>
      <w:r w:rsidR="00FC22AF" w:rsidRPr="00AC1749">
        <w:rPr>
          <w:rFonts w:ascii="Times New Roman" w:eastAsia="Times New Roman" w:hAnsi="Times New Roman" w:cs="Times New Roman"/>
          <w:color w:val="7F7F7F" w:themeColor="text1" w:themeTint="80"/>
          <w:sz w:val="20"/>
          <w:szCs w:val="20"/>
        </w:rPr>
        <w:t>for</w:t>
      </w:r>
      <w:proofErr w:type="spellEnd"/>
      <w:r w:rsidR="00FC22AF" w:rsidRPr="00AC1749">
        <w:rPr>
          <w:rFonts w:ascii="Times New Roman" w:eastAsia="Times New Roman" w:hAnsi="Times New Roman" w:cs="Times New Roman"/>
          <w:color w:val="7F7F7F" w:themeColor="text1" w:themeTint="80"/>
          <w:sz w:val="20"/>
          <w:szCs w:val="20"/>
        </w:rPr>
        <w:t xml:space="preserve"> more than the temporal one), it is difficult to make bold statements on ecological replacement and cascading socio-economic impacts. I noticed the use of MDS, which is one way to comprehensively represent data sets (though not one of my </w:t>
      </w:r>
      <w:proofErr w:type="spellStart"/>
      <w:r w:rsidR="00FC22AF" w:rsidRPr="00AC1749">
        <w:rPr>
          <w:rFonts w:ascii="Times New Roman" w:eastAsia="Times New Roman" w:hAnsi="Times New Roman" w:cs="Times New Roman"/>
          <w:color w:val="7F7F7F" w:themeColor="text1" w:themeTint="80"/>
          <w:sz w:val="20"/>
          <w:szCs w:val="20"/>
        </w:rPr>
        <w:t>favourites</w:t>
      </w:r>
      <w:proofErr w:type="spellEnd"/>
      <w:r w:rsidR="00FC22AF" w:rsidRPr="00AC1749">
        <w:rPr>
          <w:rFonts w:ascii="Times New Roman" w:eastAsia="Times New Roman" w:hAnsi="Times New Roman" w:cs="Times New Roman"/>
          <w:color w:val="7F7F7F" w:themeColor="text1" w:themeTint="80"/>
          <w:sz w:val="20"/>
          <w:szCs w:val="20"/>
        </w:rPr>
        <w:t>), but the supplementary material only contains one such plot, with combined abundances and combined sites. providing portrayals for DNA and morphology, separately, and keeping the four sites separate, would help readers better understand the actual scenarios.</w:t>
      </w:r>
    </w:p>
    <w:p w14:paraId="54A99F5C" w14:textId="77777777" w:rsidR="00FC22AF" w:rsidRDefault="00FC22AF" w:rsidP="00AC1749">
      <w:pPr>
        <w:rPr>
          <w:rFonts w:ascii="Times New Roman" w:eastAsia="Times New Roman" w:hAnsi="Times New Roman" w:cs="Times New Roman"/>
          <w:color w:val="000000" w:themeColor="text1"/>
        </w:rPr>
      </w:pPr>
    </w:p>
    <w:p w14:paraId="371DC8BD" w14:textId="77777777" w:rsidR="00FC22AF" w:rsidRDefault="00FC22AF">
      <w:pPr>
        <w:ind w:left="180" w:firstLine="540"/>
        <w:rPr>
          <w:rFonts w:ascii="Times New Roman" w:eastAsia="Times New Roman" w:hAnsi="Times New Roman" w:cs="Times New Roman"/>
          <w:color w:val="000000" w:themeColor="text1"/>
        </w:rPr>
        <w:pPrChange w:id="349" w:author="KDG" w:date="2022-03-17T15:42:00Z">
          <w:pPr>
            <w:ind w:left="720"/>
          </w:pPr>
        </w:pPrChange>
      </w:pPr>
      <w:r>
        <w:rPr>
          <w:rFonts w:ascii="Times New Roman" w:eastAsia="Times New Roman" w:hAnsi="Times New Roman" w:cs="Times New Roman"/>
          <w:color w:val="000000" w:themeColor="text1"/>
        </w:rPr>
        <w:t xml:space="preserve">We included a paragraph description of the motivation for the sophisticated Bayesian joint model and highlighted the importance of grounding compositional and highly diverse metabarcoding data with the absolute count data obtained from morphology (See Introduction). The value of the joint method is discussed at length above. </w:t>
      </w:r>
    </w:p>
    <w:p w14:paraId="2CBE930C" w14:textId="641397BE" w:rsidR="00FC22AF" w:rsidRDefault="00FC22AF">
      <w:pPr>
        <w:ind w:left="180" w:firstLine="540"/>
        <w:rPr>
          <w:rFonts w:ascii="Times New Roman" w:eastAsia="Times New Roman" w:hAnsi="Times New Roman" w:cs="Times New Roman"/>
          <w:color w:val="000000" w:themeColor="text1"/>
        </w:rPr>
        <w:pPrChange w:id="350" w:author="KDG" w:date="2022-03-17T15:42:00Z">
          <w:pPr>
            <w:ind w:left="720" w:firstLine="720"/>
          </w:pPr>
        </w:pPrChange>
      </w:pPr>
      <w:r>
        <w:rPr>
          <w:rFonts w:ascii="Times New Roman" w:eastAsia="Times New Roman" w:hAnsi="Times New Roman" w:cs="Times New Roman"/>
          <w:color w:val="000000" w:themeColor="text1"/>
        </w:rPr>
        <w:t xml:space="preserve">We also included Figure S4 to provide a summary of reads to compare and contrast the detections between morphology and microscopy. This figure allows the reader to readily identify patterns of detection between both methods. Furthermore, we included a general description of the results Line </w:t>
      </w:r>
      <w:r w:rsidRPr="00AF6E52">
        <w:rPr>
          <w:rFonts w:ascii="Times New Roman" w:eastAsia="Times New Roman" w:hAnsi="Times New Roman" w:cs="Times New Roman"/>
          <w:color w:val="000000" w:themeColor="text1"/>
          <w:highlight w:val="yellow"/>
          <w:rPrChange w:id="351" w:author="KDG" w:date="2022-03-17T18:44:00Z">
            <w:rPr>
              <w:rFonts w:ascii="Times New Roman" w:eastAsia="Times New Roman" w:hAnsi="Times New Roman" w:cs="Times New Roman"/>
              <w:color w:val="000000" w:themeColor="text1"/>
            </w:rPr>
          </w:rPrChange>
        </w:rPr>
        <w:t>XX</w:t>
      </w:r>
      <w:r>
        <w:rPr>
          <w:rFonts w:ascii="Times New Roman" w:eastAsia="Times New Roman" w:hAnsi="Times New Roman" w:cs="Times New Roman"/>
          <w:color w:val="000000" w:themeColor="text1"/>
        </w:rPr>
        <w:t xml:space="preserve"> that presents the number of samples, number of species, larvae counted, and sequences generated for this study. However, given that raw, untransformed sequencing reads are not readily interpretable on their own, we did not believe providing a summary figure of these results beyond Figure S3 was warranted. However, we note that all raw data, including tables containing all sequence and larvae counts as well as the code to process them, are made available and can be explored in detail more thoroughly outside a word document or figure.</w:t>
      </w:r>
    </w:p>
    <w:p w14:paraId="68C924AB" w14:textId="6350D815" w:rsidR="00FC22AF" w:rsidRDefault="00FC22AF">
      <w:pPr>
        <w:ind w:left="180" w:firstLine="540"/>
        <w:rPr>
          <w:rFonts w:ascii="Times New Roman" w:eastAsia="Times New Roman" w:hAnsi="Times New Roman" w:cs="Times New Roman"/>
          <w:color w:val="000000" w:themeColor="text1"/>
        </w:rPr>
        <w:pPrChange w:id="352" w:author="KDG" w:date="2022-03-17T15:42:00Z">
          <w:pPr>
            <w:ind w:left="720" w:firstLine="720"/>
          </w:pPr>
        </w:pPrChange>
      </w:pPr>
      <w:r>
        <w:rPr>
          <w:rFonts w:ascii="Times New Roman" w:eastAsia="Times New Roman" w:hAnsi="Times New Roman" w:cs="Times New Roman"/>
          <w:color w:val="000000" w:themeColor="text1"/>
        </w:rPr>
        <w:t>We also point to the previous descriptions of our study design and site selection which address the concerns with variance between sites. Our findings illustrate substantial differences in fish communities across sites, explaining ~3x the variance than temperature. However, we focus on the shared changes in fish community dynamics across the four disparate biogeographic regions as such patterns demonstrate synchronous ecological responses to the MHW across hundreds of kilometers. Future work investigating the full array of 70 CalCOFI gridded stations sampled quarterly since 1996 will provide the spatial and temporal resolution needed to better elucidate ichthyoplankton community dynamics in response to temperature, salinity, dissolved oxygen, productivity, etc. In light of our limited observational analyses presented here, we clarified our findings making sure to not over-extend the findings of our results.</w:t>
      </w:r>
    </w:p>
    <w:p w14:paraId="17BC675D" w14:textId="77777777" w:rsidR="00FC22AF" w:rsidRDefault="00FC22AF" w:rsidP="00AC1749">
      <w:pPr>
        <w:rPr>
          <w:rFonts w:ascii="Times New Roman" w:eastAsia="Times New Roman" w:hAnsi="Times New Roman" w:cs="Times New Roman"/>
          <w:color w:val="7F7F7F" w:themeColor="text1" w:themeTint="80"/>
          <w:sz w:val="20"/>
          <w:szCs w:val="20"/>
        </w:rPr>
      </w:pPr>
    </w:p>
    <w:p w14:paraId="25CA9974" w14:textId="77777777" w:rsidR="00FC22AF"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 I was surprised about the removal of replicates with less than 30,000 reads. It seems like a notably high threshold, and certainly not commonplace in these studies. Why? </w:t>
      </w:r>
    </w:p>
    <w:p w14:paraId="52CCBA58" w14:textId="364D90BE" w:rsidR="00FC22AF" w:rsidRDefault="00FC22AF">
      <w:pPr>
        <w:ind w:left="720"/>
        <w:rPr>
          <w:rFonts w:ascii="Times New Roman" w:eastAsia="Times New Roman" w:hAnsi="Times New Roman" w:cs="Times New Roman"/>
          <w:color w:val="000000" w:themeColor="text1"/>
        </w:rPr>
        <w:pPrChange w:id="353" w:author="KDG" w:date="2022-03-17T15:42:00Z">
          <w:pPr>
            <w:ind w:left="720" w:firstLine="720"/>
          </w:pPr>
        </w:pPrChange>
      </w:pPr>
      <w:r>
        <w:rPr>
          <w:rFonts w:ascii="Times New Roman" w:eastAsia="Times New Roman" w:hAnsi="Times New Roman" w:cs="Times New Roman"/>
          <w:color w:val="000000" w:themeColor="text1"/>
        </w:rPr>
        <w:t>We found the Bayesian model to be relatively sensitive to sequencing depth as a function of sampling intensity and thus chose to focus on samples with high sampling effort. We agree that most studies employ more relaxed sequencing depth thresholds. However, we note that we only removed 6 technical replicates with this threshold given the high sequencing depth obtained from using the NextSeq platform.</w:t>
      </w:r>
    </w:p>
    <w:p w14:paraId="057619B6" w14:textId="77777777" w:rsidR="00FC22AF" w:rsidRDefault="00FC22AF" w:rsidP="00FC22AF">
      <w:pPr>
        <w:ind w:firstLine="720"/>
        <w:rPr>
          <w:rFonts w:ascii="Times New Roman" w:eastAsia="Times New Roman" w:hAnsi="Times New Roman" w:cs="Times New Roman"/>
          <w:color w:val="7F7F7F" w:themeColor="text1" w:themeTint="80"/>
          <w:sz w:val="20"/>
          <w:szCs w:val="20"/>
        </w:rPr>
      </w:pPr>
    </w:p>
    <w:p w14:paraId="6FD53E00" w14:textId="59ED82A3" w:rsidR="00FC22AF"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 what drove the choice of </w:t>
      </w:r>
      <w:proofErr w:type="spellStart"/>
      <w:r w:rsidRPr="00AC1749">
        <w:rPr>
          <w:rFonts w:ascii="Times New Roman" w:eastAsia="Times New Roman" w:hAnsi="Times New Roman" w:cs="Times New Roman"/>
          <w:color w:val="7F7F7F" w:themeColor="text1" w:themeTint="80"/>
          <w:sz w:val="20"/>
          <w:szCs w:val="20"/>
        </w:rPr>
        <w:t>poisson</w:t>
      </w:r>
      <w:proofErr w:type="spellEnd"/>
      <w:r w:rsidRPr="00AC1749">
        <w:rPr>
          <w:rFonts w:ascii="Times New Roman" w:eastAsia="Times New Roman" w:hAnsi="Times New Roman" w:cs="Times New Roman"/>
          <w:color w:val="7F7F7F" w:themeColor="text1" w:themeTint="80"/>
          <w:sz w:val="20"/>
          <w:szCs w:val="20"/>
        </w:rPr>
        <w:t xml:space="preserve"> (for morphology) and neg binomial (for metabarcoding) for the modeled distributions? - an interesting aspect is the nature of the DNA obtained: this is coming from animals captured from a bongo net, hence more akin to community DNA than eDNA. This means that the DNA would be expected to derive almost exclusively from the animals captured, so the mismatch of detections between methods should be minimal, but it's never shown and it should, even if the morphological ID was carried out from a different jar. </w:t>
      </w:r>
      <w:r w:rsidR="00FC22AF">
        <w:rPr>
          <w:rFonts w:ascii="Times New Roman" w:eastAsia="Times New Roman" w:hAnsi="Times New Roman" w:cs="Times New Roman"/>
          <w:color w:val="7F7F7F" w:themeColor="text1" w:themeTint="80"/>
          <w:sz w:val="20"/>
          <w:szCs w:val="20"/>
        </w:rPr>
        <w:t>–</w:t>
      </w:r>
    </w:p>
    <w:p w14:paraId="73E358E2" w14:textId="1B060241" w:rsidR="00FC22AF" w:rsidRDefault="00FC22AF" w:rsidP="00AC1749">
      <w:pPr>
        <w:rPr>
          <w:rFonts w:ascii="Times New Roman" w:eastAsia="Times New Roman" w:hAnsi="Times New Roman" w:cs="Times New Roman"/>
          <w:color w:val="7F7F7F" w:themeColor="text1" w:themeTint="80"/>
          <w:sz w:val="20"/>
          <w:szCs w:val="20"/>
        </w:rPr>
      </w:pPr>
    </w:p>
    <w:p w14:paraId="50914AC8" w14:textId="4873AA51" w:rsidR="00FC22AF" w:rsidRDefault="00FC22AF">
      <w:pPr>
        <w:ind w:firstLine="720"/>
        <w:rPr>
          <w:rFonts w:ascii="Times New Roman" w:eastAsia="Times New Roman" w:hAnsi="Times New Roman" w:cs="Times New Roman"/>
          <w:color w:val="000000" w:themeColor="text1"/>
        </w:rPr>
        <w:pPrChange w:id="354" w:author="KDG" w:date="2022-03-17T15:42:00Z">
          <w:pPr/>
        </w:pPrChange>
      </w:pPr>
      <w:del w:id="355" w:author="KDG" w:date="2022-03-17T15:42:00Z">
        <w:r w:rsidDel="00D81C0A">
          <w:rPr>
            <w:rFonts w:ascii="Times New Roman" w:eastAsia="Times New Roman" w:hAnsi="Times New Roman" w:cs="Times New Roman"/>
            <w:color w:val="7F7F7F" w:themeColor="text1" w:themeTint="80"/>
            <w:sz w:val="20"/>
            <w:szCs w:val="20"/>
          </w:rPr>
          <w:tab/>
        </w:r>
      </w:del>
      <w:r>
        <w:rPr>
          <w:rFonts w:ascii="Times New Roman" w:eastAsia="Times New Roman" w:hAnsi="Times New Roman" w:cs="Times New Roman"/>
          <w:color w:val="000000" w:themeColor="text1"/>
        </w:rPr>
        <w:t>We included the following sentence in the introduction to clarify our choice of modeled distributions: “M</w:t>
      </w:r>
      <w:r w:rsidRPr="00FC22AF">
        <w:rPr>
          <w:rFonts w:ascii="Times New Roman" w:eastAsia="Times New Roman" w:hAnsi="Times New Roman" w:cs="Times New Roman"/>
          <w:color w:val="000000" w:themeColor="text1"/>
        </w:rPr>
        <w:t>icroscopy counts were modeled as Poisson-distributed given the relatively small absolute values and low variance (34) whereas amplicon sequence data was modeled using a Negative Binomial distribution given the relatively high absolute values and high variability among replicates (Figure S1-S3). These approaches are consistent with previous modeling applications on these two kinds of data, separately (35–37).</w:t>
      </w:r>
      <w:r>
        <w:rPr>
          <w:rFonts w:ascii="Times New Roman" w:eastAsia="Times New Roman" w:hAnsi="Times New Roman" w:cs="Times New Roman"/>
          <w:color w:val="000000" w:themeColor="text1"/>
        </w:rPr>
        <w:t xml:space="preserve">” </w:t>
      </w:r>
    </w:p>
    <w:p w14:paraId="05ECF61E" w14:textId="68325B8E" w:rsidR="00FC22AF" w:rsidRPr="00FC22AF" w:rsidRDefault="00FC22AF">
      <w:pPr>
        <w:ind w:firstLine="720"/>
        <w:rPr>
          <w:rFonts w:ascii="Times New Roman" w:eastAsia="Times New Roman" w:hAnsi="Times New Roman" w:cs="Times New Roman"/>
          <w:color w:val="000000" w:themeColor="text1"/>
        </w:rPr>
        <w:pPrChange w:id="356" w:author="KDG" w:date="2022-03-17T15:42:00Z">
          <w:pPr/>
        </w:pPrChange>
      </w:pPr>
      <w:del w:id="357" w:author="KDG" w:date="2022-03-17T15:42:00Z">
        <w:r w:rsidDel="00D81C0A">
          <w:rPr>
            <w:rFonts w:ascii="Times New Roman" w:eastAsia="Times New Roman" w:hAnsi="Times New Roman" w:cs="Times New Roman"/>
            <w:color w:val="000000" w:themeColor="text1"/>
          </w:rPr>
          <w:tab/>
        </w:r>
      </w:del>
      <w:r>
        <w:rPr>
          <w:rFonts w:ascii="Times New Roman" w:eastAsia="Times New Roman" w:hAnsi="Times New Roman" w:cs="Times New Roman"/>
          <w:color w:val="000000" w:themeColor="text1"/>
        </w:rPr>
        <w:t xml:space="preserve">We thank the reviewer for their insightful comments and agree that compared to aquatic eDNA mismatch in detections should be minimal. We included a summary of the detections made by both methods in Figure S4. Across a total of 4,704 possible detections, 70.2% were non-detections by both methods, 11.2% were detections by both methods, 16.4% were detections only made by eDNA, and 2.1% were detections only made my microscopy. </w:t>
      </w:r>
      <w:del w:id="358" w:author="KDG" w:date="2022-03-17T18:44:00Z">
        <w:r w:rsidDel="00AF6E52">
          <w:rPr>
            <w:rFonts w:ascii="Times New Roman" w:eastAsia="Times New Roman" w:hAnsi="Times New Roman" w:cs="Times New Roman"/>
            <w:color w:val="000000" w:themeColor="text1"/>
          </w:rPr>
          <w:delText>Thus</w:delText>
        </w:r>
      </w:del>
      <w:ins w:id="359" w:author="KDG" w:date="2022-03-17T18:44:00Z">
        <w:r w:rsidR="00AF6E52">
          <w:rPr>
            <w:rFonts w:ascii="Times New Roman" w:eastAsia="Times New Roman" w:hAnsi="Times New Roman" w:cs="Times New Roman"/>
            <w:color w:val="000000" w:themeColor="text1"/>
          </w:rPr>
          <w:t>Thus,</w:t>
        </w:r>
      </w:ins>
      <w:r>
        <w:rPr>
          <w:rFonts w:ascii="Times New Roman" w:eastAsia="Times New Roman" w:hAnsi="Times New Roman" w:cs="Times New Roman"/>
          <w:color w:val="000000" w:themeColor="text1"/>
        </w:rPr>
        <w:t xml:space="preserve"> we observed relatively few mismatches between methods. We note that mismatches are driven not only by physical detection by each method, but also by the ability to identify a given sequence or larvae to species level which depends on the resolution of the </w:t>
      </w:r>
      <w:r>
        <w:rPr>
          <w:rFonts w:ascii="Times New Roman" w:eastAsia="Times New Roman" w:hAnsi="Times New Roman" w:cs="Times New Roman"/>
          <w:i/>
          <w:iCs/>
          <w:color w:val="000000" w:themeColor="text1"/>
        </w:rPr>
        <w:t xml:space="preserve">12S </w:t>
      </w:r>
      <w:r>
        <w:rPr>
          <w:rFonts w:ascii="Times New Roman" w:eastAsia="Times New Roman" w:hAnsi="Times New Roman" w:cs="Times New Roman"/>
          <w:color w:val="000000" w:themeColor="text1"/>
        </w:rPr>
        <w:t>locus or presence of distinguishable morphological characteristics respectively. And as highlighted by the reviewer, subsampling between the starboard and port bongo net tows can lead to mismatches, particularly for rare, low abundance species. Here no mismatches occurred when there were at least 10 larvae in a given jar (mean 1.61).</w:t>
      </w:r>
    </w:p>
    <w:p w14:paraId="0A55A528" w14:textId="77777777" w:rsidR="00FC22AF" w:rsidRDefault="00FC22AF" w:rsidP="00AC1749">
      <w:pPr>
        <w:rPr>
          <w:rFonts w:ascii="Times New Roman" w:eastAsia="Times New Roman" w:hAnsi="Times New Roman" w:cs="Times New Roman"/>
          <w:color w:val="7F7F7F" w:themeColor="text1" w:themeTint="80"/>
          <w:sz w:val="20"/>
          <w:szCs w:val="20"/>
        </w:rPr>
      </w:pPr>
    </w:p>
    <w:p w14:paraId="6B71B830" w14:textId="77777777" w:rsidR="00FC22AF" w:rsidRDefault="00FC22AF" w:rsidP="00AC1749">
      <w:pPr>
        <w:rPr>
          <w:rFonts w:ascii="Times New Roman" w:eastAsia="Times New Roman" w:hAnsi="Times New Roman" w:cs="Times New Roman"/>
          <w:color w:val="7F7F7F" w:themeColor="text1" w:themeTint="80"/>
          <w:sz w:val="20"/>
          <w:szCs w:val="20"/>
        </w:rPr>
      </w:pPr>
    </w:p>
    <w:p w14:paraId="1FC8B363" w14:textId="033EE80F" w:rsidR="00AC1749"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 Conclusions should also consider that ALL the surveys were carried out during a small window of spring, so they cannot fully portray the pelagic fish communities, as the samples will be biased by the larvae present in the water column in that period. Across that geographic gradient, it wouldn't be unusual, across years, to have different bouts and peaks of reproductive outputs, from different species, shifted by several weeks (not to mention the different broadcasting modes); so this is a source of bias that should be addressed.</w:t>
      </w:r>
    </w:p>
    <w:p w14:paraId="1F5937DB" w14:textId="77777777" w:rsidR="00FC22AF" w:rsidRDefault="00FC22AF" w:rsidP="00AC1749">
      <w:pPr>
        <w:rPr>
          <w:rFonts w:ascii="Times New Roman" w:eastAsia="Times New Roman" w:hAnsi="Times New Roman" w:cs="Times New Roman"/>
          <w:color w:val="7F7F7F" w:themeColor="text1" w:themeTint="80"/>
          <w:sz w:val="20"/>
          <w:szCs w:val="20"/>
        </w:rPr>
      </w:pPr>
    </w:p>
    <w:p w14:paraId="416DC091" w14:textId="10C99F0A" w:rsidR="00FC22AF" w:rsidRPr="00AC1749" w:rsidRDefault="00FC22AF" w:rsidP="00FC22AF">
      <w:pPr>
        <w:ind w:firstLine="720"/>
        <w:rPr>
          <w:rFonts w:ascii="Times New Roman" w:eastAsia="Times New Roman" w:hAnsi="Times New Roman" w:cs="Times New Roman"/>
          <w:color w:val="7F7F7F" w:themeColor="text1" w:themeTint="80"/>
          <w:sz w:val="20"/>
          <w:szCs w:val="20"/>
        </w:rPr>
      </w:pPr>
      <w:r>
        <w:rPr>
          <w:rFonts w:ascii="Times New Roman" w:eastAsia="Times New Roman" w:hAnsi="Times New Roman" w:cs="Times New Roman"/>
          <w:color w:val="000000" w:themeColor="text1"/>
        </w:rPr>
        <w:t xml:space="preserve">We thank the reviewer for their insightful comments on the phenology of ichthyoplankton spawning. </w:t>
      </w:r>
      <w:r w:rsidRPr="00FC22AF">
        <w:rPr>
          <w:rFonts w:ascii="Times New Roman" w:eastAsia="Times New Roman" w:hAnsi="Times New Roman" w:cs="Times New Roman"/>
          <w:color w:val="000000" w:themeColor="text1"/>
        </w:rPr>
        <w:t>We</w:t>
      </w:r>
      <w:r>
        <w:rPr>
          <w:rFonts w:ascii="Times New Roman" w:eastAsia="Times New Roman" w:hAnsi="Times New Roman" w:cs="Times New Roman"/>
          <w:color w:val="000000" w:themeColor="text1"/>
        </w:rPr>
        <w:t xml:space="preserve"> chose to focus on ichthyoplankton assemblages collected in spring</w:t>
      </w:r>
      <w:r w:rsidRPr="00FC22AF">
        <w:rPr>
          <w:rFonts w:ascii="Times New Roman" w:eastAsia="Times New Roman" w:hAnsi="Times New Roman" w:cs="Times New Roman"/>
          <w:color w:val="000000" w:themeColor="text1"/>
        </w:rPr>
        <w:t xml:space="preserve"> follow</w:t>
      </w:r>
      <w:r>
        <w:rPr>
          <w:rFonts w:ascii="Times New Roman" w:eastAsia="Times New Roman" w:hAnsi="Times New Roman" w:cs="Times New Roman"/>
          <w:color w:val="000000" w:themeColor="text1"/>
        </w:rPr>
        <w:t>ing</w:t>
      </w:r>
      <w:r w:rsidRPr="00FC22AF">
        <w:rPr>
          <w:rFonts w:ascii="Times New Roman" w:eastAsia="Times New Roman" w:hAnsi="Times New Roman" w:cs="Times New Roman"/>
          <w:color w:val="000000" w:themeColor="text1"/>
        </w:rPr>
        <w:t xml:space="preserve"> the precedent of decades of research</w:t>
      </w:r>
      <w:r>
        <w:rPr>
          <w:rFonts w:ascii="Times New Roman" w:eastAsia="Times New Roman" w:hAnsi="Times New Roman" w:cs="Times New Roman"/>
          <w:color w:val="000000" w:themeColor="text1"/>
        </w:rPr>
        <w:t xml:space="preserve"> in the Southern California Current system</w:t>
      </w:r>
      <w:r w:rsidRPr="00FC22AF">
        <w:rPr>
          <w:rFonts w:ascii="Times New Roman" w:eastAsia="Times New Roman" w:hAnsi="Times New Roman" w:cs="Times New Roman"/>
          <w:color w:val="000000" w:themeColor="text1"/>
        </w:rPr>
        <w:t xml:space="preserve"> which have highlighted the majority of species spawn in spring within the study region</w:t>
      </w:r>
      <w:r>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shd w:val="clear" w:color="auto" w:fill="FFFFFF"/>
        </w:rPr>
        <w:fldChar w:fldCharType="begin" w:fldLock="1"/>
      </w:r>
      <w:r w:rsidR="00366830">
        <w:rPr>
          <w:rFonts w:ascii="Times New Roman" w:eastAsia="Times New Roman" w:hAnsi="Times New Roman" w:cs="Times New Roman"/>
          <w:color w:val="000000" w:themeColor="text1"/>
          <w:shd w:val="clear" w:color="auto" w:fill="FFFFFF"/>
        </w:rPr>
        <w:instrText>ADDIN CSL_CITATION {"citationItems":[{"id":"ITEM-1","itemData":{"author":[{"dropping-particle":"","family":"Moser","given":"HG","non-dropping-particle":"","parse-names":false,"suffix":""},{"dropping-particle":"","family":"Charter","given":"RL","non-dropping-particle":"","parse-names":false,"suffix":""},{"dropping-particle":"","family":"Smith","given":"PE","non-dropping-particle":"","parse-names":false,"suffix":""},{"dropping-particle":"","family":"Ambrose","given":"DA","non-dropping-particle":"","parse-names":false,"suffix":""},{"dropping-particle":"","family":"Watson","given":"W","non-dropping-particle":"","parse-names":false,"suffix":""},{"dropping-particle":"","family":"Charter","given":"SR","non-dropping-particle":"","parse-names":false,"suffix":""},{"dropping-particle":"","family":"Sandknop","given":"EM","non-dropping-particle":"","parse-names":false,"suffix":""}],"container-title":"California Cooperative Oceanic Fisheries Investigations Atlas","id":"ITEM-1","issued":{"date-parts":[["2001"]]},"page":"1-166","title":"Distributional atlas of fish larvae and eggs in the Southern California Bight region: 1951-1998","type":"article-journal","volume":"34"},"uris":["http://www.mendeley.com/documents/?uuid=9dfce626-0b53-4626-8c14-331aea2dda29"]},{"id":"ITEM-2","itemData":{"abstract":"Ichythyoplankton, Population distribution, Subarctic-transitional fauna, Coastal pelagic fauna, Warm-water cosmopolite, Eastern tropical Pacific fauna, Bahia Sebastian Viscaino, Punta Abreojos-Cabo San Lazaro Bight, Continental shelf.","author":[{"dropping-particle":"","family":"Moser  P.E. Smith, and L.E. Eber","given":"H G","non-dropping-particle":"","parse-names":false,"suffix":""}],"container-title":"CalCOFI Report","id":"ITEM-2","issue":"28","issued":{"date-parts":[["1987"]]},"page":"97-127","title":"Larval fish assemblages in the California Current region, 1954-1960, a period of dynamic environmental change","type":"article-journal","volume":"28"},"uris":["http://www.mendeley.com/documents/?uuid=7dcecac2-ec4e-4c5d-85eb-b82bbf36cfdf"]},{"id":"ITEM-3","itemData":{"ISBN":"9788578110796","ISSN":"1098-6596","PMID":"25246403","abstract":"Predicting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approach.","author":[{"dropping-particle":"","family":"Moser","given":"H G","non-dropping-particle":"","parse-names":false,"suffix":""},{"dropping-particle":"","family":"Charter","given":"R L","non-dropping-particle":"","parse-names":false,"suffix":""},{"dropping-particle":"","family":"Smith","given":"P E","non-dropping-particle":"","parse-names":false,"suffix":""},{"dropping-particle":"","family":"Ambrose","given":"D A","non-dropping-particle":"","parse-names":false,"suffix":""},{"dropping-particle":"","family":"Charter","given":"S R","non-dropping-particle":"","parse-names":false,"suffix":""},{"dropping-particle":"","family":"Meyer","given":"C A","non-dropping-particle":"","parse-names":false,"suffix":""},{"dropping-particle":"","family":"Sandknop","given":"E M","non-dropping-particle":"","parse-names":false,"suffix":""},{"dropping-particle":"","family":"Watson","given":"William","non-dropping-particle":"","parse-names":false,"suffix":""}],"container-title":"CalCOFI Atlas No. 31","id":"ITEM-3","issue":"May","issued":{"date-parts":[["1993"]]},"number-of-pages":"160","publisher":"Marine Life Research Program, Scripps Institution of Oceanography","title":"Distributional atlas of fish larvae and eggs in the California Current region: taxa with 1000 or more total larvae, 1951 through 1984","type":"book","volume":"53"},"uris":["http://www.mendeley.com/documents/?uuid=a889b02d-8c16-43c4-955c-1e91c71ed3d2"]},{"id":"ITEM-4","itemData":{"DOI":"10.1111/gcb.16010","ISSN":"13652486","PMID":"34951510","abstract":"The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Biology","id":"ITEM-4","issue":"5","issued":{"date-parts":[["2022"]]},"page":"1766-1785","publisher":"Wiley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years","type":"article-journal","volume":"28"},"uris":["http://www.mendeley.com/documents/?uuid=2bb9ea45-aee2-4422-b020-a124d9ef3e51"]}],"mendeley":{"formattedCitation":"(&lt;i&gt;26&lt;/i&gt;, &lt;i&gt;50&lt;/i&gt;, &lt;i&gt;52&lt;/i&gt;, &lt;i&gt;55&lt;/i&gt;)","plainTextFormattedCitation":"(26, 50, 52, 55)","previouslyFormattedCitation":"(&lt;i&gt;26&lt;/i&gt;, &lt;i&gt;50&lt;/i&gt;, &lt;i&gt;52&lt;/i&gt;, &lt;i&gt;55&lt;/i&gt;)"},"properties":{"noteIndex":0},"schema":"https://github.com/citation-style-language/schema/raw/master/csl-citation.json"}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366830" w:rsidRPr="00366830">
        <w:rPr>
          <w:rFonts w:ascii="Times New Roman" w:eastAsia="Times New Roman" w:hAnsi="Times New Roman" w:cs="Times New Roman"/>
          <w:noProof/>
          <w:color w:val="000000" w:themeColor="text1"/>
          <w:shd w:val="clear" w:color="auto" w:fill="FFFFFF"/>
        </w:rPr>
        <w:t>(</w:t>
      </w:r>
      <w:r w:rsidR="00366830" w:rsidRPr="00366830">
        <w:rPr>
          <w:rFonts w:ascii="Times New Roman" w:eastAsia="Times New Roman" w:hAnsi="Times New Roman" w:cs="Times New Roman"/>
          <w:i/>
          <w:noProof/>
          <w:color w:val="000000" w:themeColor="text1"/>
          <w:shd w:val="clear" w:color="auto" w:fill="FFFFFF"/>
        </w:rPr>
        <w:t>26</w:t>
      </w:r>
      <w:r w:rsidR="00366830" w:rsidRPr="00366830">
        <w:rPr>
          <w:rFonts w:ascii="Times New Roman" w:eastAsia="Times New Roman" w:hAnsi="Times New Roman" w:cs="Times New Roman"/>
          <w:noProof/>
          <w:color w:val="000000" w:themeColor="text1"/>
          <w:shd w:val="clear" w:color="auto" w:fill="FFFFFF"/>
        </w:rPr>
        <w:t xml:space="preserve">, </w:t>
      </w:r>
      <w:r w:rsidR="00366830" w:rsidRPr="00366830">
        <w:rPr>
          <w:rFonts w:ascii="Times New Roman" w:eastAsia="Times New Roman" w:hAnsi="Times New Roman" w:cs="Times New Roman"/>
          <w:i/>
          <w:noProof/>
          <w:color w:val="000000" w:themeColor="text1"/>
          <w:shd w:val="clear" w:color="auto" w:fill="FFFFFF"/>
        </w:rPr>
        <w:t>50</w:t>
      </w:r>
      <w:r w:rsidR="00366830" w:rsidRPr="00366830">
        <w:rPr>
          <w:rFonts w:ascii="Times New Roman" w:eastAsia="Times New Roman" w:hAnsi="Times New Roman" w:cs="Times New Roman"/>
          <w:noProof/>
          <w:color w:val="000000" w:themeColor="text1"/>
          <w:shd w:val="clear" w:color="auto" w:fill="FFFFFF"/>
        </w:rPr>
        <w:t xml:space="preserve">, </w:t>
      </w:r>
      <w:r w:rsidR="00366830" w:rsidRPr="00366830">
        <w:rPr>
          <w:rFonts w:ascii="Times New Roman" w:eastAsia="Times New Roman" w:hAnsi="Times New Roman" w:cs="Times New Roman"/>
          <w:i/>
          <w:noProof/>
          <w:color w:val="000000" w:themeColor="text1"/>
          <w:shd w:val="clear" w:color="auto" w:fill="FFFFFF"/>
        </w:rPr>
        <w:t>52</w:t>
      </w:r>
      <w:r w:rsidR="00366830" w:rsidRPr="00366830">
        <w:rPr>
          <w:rFonts w:ascii="Times New Roman" w:eastAsia="Times New Roman" w:hAnsi="Times New Roman" w:cs="Times New Roman"/>
          <w:noProof/>
          <w:color w:val="000000" w:themeColor="text1"/>
          <w:shd w:val="clear" w:color="auto" w:fill="FFFFFF"/>
        </w:rPr>
        <w:t xml:space="preserve">, </w:t>
      </w:r>
      <w:r w:rsidR="00366830" w:rsidRPr="00366830">
        <w:rPr>
          <w:rFonts w:ascii="Times New Roman" w:eastAsia="Times New Roman" w:hAnsi="Times New Roman" w:cs="Times New Roman"/>
          <w:i/>
          <w:noProof/>
          <w:color w:val="000000" w:themeColor="text1"/>
          <w:shd w:val="clear" w:color="auto" w:fill="FFFFFF"/>
        </w:rPr>
        <w:t>55</w:t>
      </w:r>
      <w:r w:rsidR="00366830" w:rsidRPr="00366830">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sidRPr="00FC22AF">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Furthermore, the annual state of the California Current report similarly relies on Spring ichthyoplankton assemblages. In addition, recent work has highlighted slight shifts in the phenology of spawning across fish species, but that most have stayed relatively stable even during the MHW</w:t>
      </w:r>
      <w:r>
        <w:rPr>
          <w:rFonts w:ascii="Times New Roman" w:eastAsia="Times New Roman" w:hAnsi="Times New Roman" w:cs="Times New Roman"/>
          <w:color w:val="000000" w:themeColor="text1"/>
        </w:rPr>
        <w:fldChar w:fldCharType="begin" w:fldLock="1"/>
      </w:r>
      <w:r w:rsidR="00366830">
        <w:rPr>
          <w:rFonts w:ascii="Times New Roman" w:eastAsia="Times New Roman" w:hAnsi="Times New Roman" w:cs="Times New Roman"/>
          <w:color w:val="000000" w:themeColor="text1"/>
        </w:rPr>
        <w:instrText>ADDIN CSL_CITATION {"citationItems":[{"id":"ITEM-1","itemData":{"DOI":"10.1111/gcb.16010","ISSN":"13652486","PMID":"34951510","abstract":"The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Biology","id":"ITEM-1","issue":"5","issued":{"date-parts":[["2022"]]},"page":"1766-1785","publisher":"Wiley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mendeley":{"formattedCitation":"(&lt;i&gt;26&lt;/i&gt;)","plainTextFormattedCitation":"(26)","previouslyFormattedCitation":"(&lt;i&gt;26&lt;/i&gt;)"},"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00366830" w:rsidRPr="00366830">
        <w:rPr>
          <w:rFonts w:ascii="Times New Roman" w:eastAsia="Times New Roman" w:hAnsi="Times New Roman" w:cs="Times New Roman"/>
          <w:noProof/>
          <w:color w:val="000000" w:themeColor="text1"/>
        </w:rPr>
        <w:t>(</w:t>
      </w:r>
      <w:r w:rsidR="00366830" w:rsidRPr="00366830">
        <w:rPr>
          <w:rFonts w:ascii="Times New Roman" w:eastAsia="Times New Roman" w:hAnsi="Times New Roman" w:cs="Times New Roman"/>
          <w:i/>
          <w:noProof/>
          <w:color w:val="000000" w:themeColor="text1"/>
        </w:rPr>
        <w:t>26</w:t>
      </w:r>
      <w:r w:rsidR="00366830" w:rsidRPr="00366830">
        <w:rPr>
          <w:rFonts w:ascii="Times New Roman" w:eastAsia="Times New Roman" w:hAnsi="Times New Roman" w:cs="Times New Roman"/>
          <w:noProof/>
          <w:color w:val="000000" w:themeColor="text1"/>
        </w:rPr>
        <w:t>)</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xml:space="preserve">. Therefore, we feel confident that focusing on spring ichthyoplankton </w:t>
      </w:r>
      <w:r>
        <w:rPr>
          <w:rFonts w:ascii="Times New Roman" w:eastAsia="Times New Roman" w:hAnsi="Times New Roman" w:cs="Times New Roman"/>
          <w:color w:val="000000" w:themeColor="text1"/>
        </w:rPr>
        <w:lastRenderedPageBreak/>
        <w:t>assemblages provides a robust sampling of fish assemblages in the Southern California Current system.</w:t>
      </w:r>
    </w:p>
    <w:p w14:paraId="10216FEA" w14:textId="40BB91EF" w:rsidR="00AC1749" w:rsidRDefault="00AC1749" w:rsidP="00AC1749">
      <w:pPr>
        <w:rPr>
          <w:rFonts w:ascii="Times New Roman" w:hAnsi="Times New Roman" w:cs="Times New Roman"/>
          <w:color w:val="7F7F7F" w:themeColor="text1" w:themeTint="80"/>
          <w:sz w:val="20"/>
          <w:szCs w:val="20"/>
        </w:rPr>
      </w:pPr>
    </w:p>
    <w:p w14:paraId="76DA4B4C" w14:textId="2F879BC5" w:rsidR="00FC22AF" w:rsidRDefault="00FC22AF" w:rsidP="00AC1749">
      <w:pPr>
        <w:rPr>
          <w:rFonts w:ascii="Times New Roman" w:hAnsi="Times New Roman" w:cs="Times New Roman"/>
          <w:color w:val="7F7F7F" w:themeColor="text1" w:themeTint="80"/>
          <w:sz w:val="20"/>
          <w:szCs w:val="20"/>
        </w:rPr>
      </w:pPr>
    </w:p>
    <w:p w14:paraId="006FA378" w14:textId="76293401" w:rsidR="00FC22AF" w:rsidRPr="00FC22AF" w:rsidRDefault="00FC22AF" w:rsidP="00AC1749">
      <w:pPr>
        <w:rPr>
          <w:rFonts w:ascii="Times New Roman" w:hAnsi="Times New Roman" w:cs="Times New Roman"/>
          <w:color w:val="000000" w:themeColor="text1"/>
          <w:sz w:val="28"/>
          <w:szCs w:val="28"/>
        </w:rPr>
      </w:pPr>
      <w:r w:rsidRPr="00FC22AF">
        <w:rPr>
          <w:rFonts w:ascii="Times New Roman" w:hAnsi="Times New Roman" w:cs="Times New Roman"/>
          <w:color w:val="000000" w:themeColor="text1"/>
          <w:sz w:val="28"/>
          <w:szCs w:val="28"/>
        </w:rPr>
        <w:t>References</w:t>
      </w:r>
    </w:p>
    <w:p w14:paraId="093446BA" w14:textId="1BF991C3" w:rsidR="00366830" w:rsidRPr="00366830" w:rsidRDefault="00FC22AF" w:rsidP="00366830">
      <w:pPr>
        <w:widowControl w:val="0"/>
        <w:autoSpaceDE w:val="0"/>
        <w:autoSpaceDN w:val="0"/>
        <w:adjustRightInd w:val="0"/>
        <w:ind w:left="640" w:hanging="640"/>
        <w:rPr>
          <w:rFonts w:ascii="Times New Roman" w:hAnsi="Times New Roman" w:cs="Times New Roman"/>
          <w:noProof/>
        </w:rPr>
      </w:pPr>
      <w:r>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 xml:space="preserve">ADDIN Mendeley Bibliography CSL_BIBLIOGRAPHY </w:instrText>
      </w:r>
      <w:r>
        <w:rPr>
          <w:rFonts w:ascii="Times New Roman" w:hAnsi="Times New Roman" w:cs="Times New Roman"/>
          <w:color w:val="000000" w:themeColor="text1"/>
        </w:rPr>
        <w:fldChar w:fldCharType="separate"/>
      </w:r>
      <w:r w:rsidR="00366830" w:rsidRPr="00366830">
        <w:rPr>
          <w:rFonts w:ascii="Times New Roman" w:hAnsi="Times New Roman" w:cs="Times New Roman"/>
          <w:noProof/>
        </w:rPr>
        <w:t xml:space="preserve">1. </w:t>
      </w:r>
      <w:r w:rsidR="00366830" w:rsidRPr="00366830">
        <w:rPr>
          <w:rFonts w:ascii="Times New Roman" w:hAnsi="Times New Roman" w:cs="Times New Roman"/>
          <w:noProof/>
        </w:rPr>
        <w:tab/>
        <w:t xml:space="preserve">M. Miya, Y. Sato, T. Fukunaga, T. Sado, J. Y. Poulsen, K. Sato, T. Minamoto, S. Yamamoto, H. Yamanaka, H. Araki, M. Kondoh, W. Iwasaki, MiFish, a set of universal PCR primers for metabarcoding environmental DNA from fishes: Detection of more than 230 subtropical marine species. </w:t>
      </w:r>
      <w:r w:rsidR="00366830" w:rsidRPr="00366830">
        <w:rPr>
          <w:rFonts w:ascii="Times New Roman" w:hAnsi="Times New Roman" w:cs="Times New Roman"/>
          <w:i/>
          <w:iCs/>
          <w:noProof/>
        </w:rPr>
        <w:t>R. Soc. Open Sci.</w:t>
      </w:r>
      <w:r w:rsidR="00366830" w:rsidRPr="00366830">
        <w:rPr>
          <w:rFonts w:ascii="Times New Roman" w:hAnsi="Times New Roman" w:cs="Times New Roman"/>
          <w:noProof/>
        </w:rPr>
        <w:t xml:space="preserve"> </w:t>
      </w:r>
      <w:r w:rsidR="00366830" w:rsidRPr="00366830">
        <w:rPr>
          <w:rFonts w:ascii="Times New Roman" w:hAnsi="Times New Roman" w:cs="Times New Roman"/>
          <w:b/>
          <w:bCs/>
          <w:noProof/>
        </w:rPr>
        <w:t>2</w:t>
      </w:r>
      <w:r w:rsidR="00366830" w:rsidRPr="00366830">
        <w:rPr>
          <w:rFonts w:ascii="Times New Roman" w:hAnsi="Times New Roman" w:cs="Times New Roman"/>
          <w:noProof/>
        </w:rPr>
        <w:t>, 150088 (2015).</w:t>
      </w:r>
    </w:p>
    <w:p w14:paraId="358A059E"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2. </w:t>
      </w:r>
      <w:r w:rsidRPr="00366830">
        <w:rPr>
          <w:rFonts w:ascii="Times New Roman" w:hAnsi="Times New Roman" w:cs="Times New Roman"/>
          <w:noProof/>
        </w:rPr>
        <w:tab/>
        <w:t xml:space="preserve">Z. Gold, E. E. Curd, K. D. Goodwin, E. S. Choi, B. W. Frable, A. R. Thompson, H. J. Walker, R. S. Burton, D. Kacev, L. D. Martz, P. H. Barber, Improving metabarcoding taxonomic assignment: A case study of fishes in a large marine ecosystem. </w:t>
      </w:r>
      <w:r w:rsidRPr="00366830">
        <w:rPr>
          <w:rFonts w:ascii="Times New Roman" w:hAnsi="Times New Roman" w:cs="Times New Roman"/>
          <w:i/>
          <w:iCs/>
          <w:noProof/>
        </w:rPr>
        <w:t>Mol. Ecol. Resour.</w:t>
      </w:r>
      <w:r w:rsidRPr="00366830">
        <w:rPr>
          <w:rFonts w:ascii="Times New Roman" w:hAnsi="Times New Roman" w:cs="Times New Roman"/>
          <w:noProof/>
        </w:rPr>
        <w:t xml:space="preserve"> </w:t>
      </w:r>
      <w:r w:rsidRPr="00366830">
        <w:rPr>
          <w:rFonts w:ascii="Times New Roman" w:hAnsi="Times New Roman" w:cs="Times New Roman"/>
          <w:b/>
          <w:bCs/>
          <w:noProof/>
        </w:rPr>
        <w:t>21</w:t>
      </w:r>
      <w:r w:rsidRPr="00366830">
        <w:rPr>
          <w:rFonts w:ascii="Times New Roman" w:hAnsi="Times New Roman" w:cs="Times New Roman"/>
          <w:noProof/>
        </w:rPr>
        <w:t>, 2546–2564 (2021).</w:t>
      </w:r>
    </w:p>
    <w:p w14:paraId="0B065325"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3. </w:t>
      </w:r>
      <w:r w:rsidRPr="00366830">
        <w:rPr>
          <w:rFonts w:ascii="Times New Roman" w:hAnsi="Times New Roman" w:cs="Times New Roman"/>
          <w:noProof/>
        </w:rPr>
        <w:tab/>
        <w:t xml:space="preserve">E. E. Curd, Z. Gold, G. S. Kandlikar, J. Gomer, M. Ogden, T. O’Connell, L. Pipes, T. M. Schweizer, L. Rabichow, M. Lin, B. Shi, P. H. Barber, N. Kraft, R. Wayne, R. S. Meyer, Anacapa Toolkit: An environmental DNA toolkit for processing multilocus metabarcode datasets. </w:t>
      </w:r>
      <w:r w:rsidRPr="00366830">
        <w:rPr>
          <w:rFonts w:ascii="Times New Roman" w:hAnsi="Times New Roman" w:cs="Times New Roman"/>
          <w:i/>
          <w:iCs/>
          <w:noProof/>
        </w:rPr>
        <w:t>Methods Ecol. Evol.</w:t>
      </w:r>
      <w:r w:rsidRPr="00366830">
        <w:rPr>
          <w:rFonts w:ascii="Times New Roman" w:hAnsi="Times New Roman" w:cs="Times New Roman"/>
          <w:noProof/>
        </w:rPr>
        <w:t xml:space="preserve"> </w:t>
      </w:r>
      <w:r w:rsidRPr="00366830">
        <w:rPr>
          <w:rFonts w:ascii="Times New Roman" w:hAnsi="Times New Roman" w:cs="Times New Roman"/>
          <w:b/>
          <w:bCs/>
          <w:noProof/>
        </w:rPr>
        <w:t>10</w:t>
      </w:r>
      <w:r w:rsidRPr="00366830">
        <w:rPr>
          <w:rFonts w:ascii="Times New Roman" w:hAnsi="Times New Roman" w:cs="Times New Roman"/>
          <w:noProof/>
        </w:rPr>
        <w:t>, 1469–1475 (2019).</w:t>
      </w:r>
    </w:p>
    <w:p w14:paraId="0CB076A1"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4. </w:t>
      </w:r>
      <w:r w:rsidRPr="00366830">
        <w:rPr>
          <w:rFonts w:ascii="Times New Roman" w:hAnsi="Times New Roman" w:cs="Times New Roman"/>
          <w:noProof/>
        </w:rPr>
        <w:tab/>
        <w:t xml:space="preserve">E. Valsecchi, J. Bylemans, S. J. Goodman, R. Lombardi, I. Carr, L. Castellano, A. Galimberti, P. Galli, Novel universal primers for metabarcoding environmental DNA surveys of marine mammals and other marine vertebrates. </w:t>
      </w:r>
      <w:r w:rsidRPr="00366830">
        <w:rPr>
          <w:rFonts w:ascii="Times New Roman" w:hAnsi="Times New Roman" w:cs="Times New Roman"/>
          <w:i/>
          <w:iCs/>
          <w:noProof/>
        </w:rPr>
        <w:t>Environ. DNA</w:t>
      </w:r>
      <w:r w:rsidRPr="00366830">
        <w:rPr>
          <w:rFonts w:ascii="Times New Roman" w:hAnsi="Times New Roman" w:cs="Times New Roman"/>
          <w:noProof/>
        </w:rPr>
        <w:t xml:space="preserve">. </w:t>
      </w:r>
      <w:r w:rsidRPr="00366830">
        <w:rPr>
          <w:rFonts w:ascii="Times New Roman" w:hAnsi="Times New Roman" w:cs="Times New Roman"/>
          <w:b/>
          <w:bCs/>
          <w:noProof/>
        </w:rPr>
        <w:t>2</w:t>
      </w:r>
      <w:r w:rsidRPr="00366830">
        <w:rPr>
          <w:rFonts w:ascii="Times New Roman" w:hAnsi="Times New Roman" w:cs="Times New Roman"/>
          <w:noProof/>
        </w:rPr>
        <w:t>, 460–476 (2020).</w:t>
      </w:r>
    </w:p>
    <w:p w14:paraId="68C3BD33"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5. </w:t>
      </w:r>
      <w:r w:rsidRPr="00366830">
        <w:rPr>
          <w:rFonts w:ascii="Times New Roman" w:hAnsi="Times New Roman" w:cs="Times New Roman"/>
          <w:noProof/>
        </w:rPr>
        <w:tab/>
        <w:t xml:space="preserve">R. A. Collins, G. Trauzzi, K. M. Maltby, T. I. Gibson, F. C. Ratcliffe, J. Hallam, S. Rainbird, J. Maclaine, P. A. Henderson, D. W. Sims, S. Mariani, M. J. Genner, Meta-Fish-Lib: A generalised, dynamic DNA reference library pipeline for metabarcoding of fishes. </w:t>
      </w:r>
      <w:r w:rsidRPr="00366830">
        <w:rPr>
          <w:rFonts w:ascii="Times New Roman" w:hAnsi="Times New Roman" w:cs="Times New Roman"/>
          <w:i/>
          <w:iCs/>
          <w:noProof/>
        </w:rPr>
        <w:t>J. Fish Biol.</w:t>
      </w:r>
      <w:r w:rsidRPr="00366830">
        <w:rPr>
          <w:rFonts w:ascii="Times New Roman" w:hAnsi="Times New Roman" w:cs="Times New Roman"/>
          <w:noProof/>
        </w:rPr>
        <w:t xml:space="preserve"> </w:t>
      </w:r>
      <w:r w:rsidRPr="00366830">
        <w:rPr>
          <w:rFonts w:ascii="Times New Roman" w:hAnsi="Times New Roman" w:cs="Times New Roman"/>
          <w:b/>
          <w:bCs/>
          <w:noProof/>
        </w:rPr>
        <w:t>99</w:t>
      </w:r>
      <w:r w:rsidRPr="00366830">
        <w:rPr>
          <w:rFonts w:ascii="Times New Roman" w:hAnsi="Times New Roman" w:cs="Times New Roman"/>
          <w:noProof/>
        </w:rPr>
        <w:t>, 1446–1454 (2021).</w:t>
      </w:r>
    </w:p>
    <w:p w14:paraId="383E4F01"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6. </w:t>
      </w:r>
      <w:r w:rsidRPr="00366830">
        <w:rPr>
          <w:rFonts w:ascii="Times New Roman" w:hAnsi="Times New Roman" w:cs="Times New Roman"/>
          <w:noProof/>
        </w:rPr>
        <w:tab/>
        <w:t xml:space="preserve">A. Polanco F., E. Richards, B. Flück, A. Valentini, F. Altermatt, S. Brosse, J. C. Walser, D. Eme, V. Marques, S. Manel, C. Albouy, T. Dejean, L. Pellissier, Comparing the performance of 12S mitochondrial primers for fish environmental DNA across ecosystems. </w:t>
      </w:r>
      <w:r w:rsidRPr="00366830">
        <w:rPr>
          <w:rFonts w:ascii="Times New Roman" w:hAnsi="Times New Roman" w:cs="Times New Roman"/>
          <w:i/>
          <w:iCs/>
          <w:noProof/>
        </w:rPr>
        <w:t>Environ. DNA</w:t>
      </w:r>
      <w:r w:rsidRPr="00366830">
        <w:rPr>
          <w:rFonts w:ascii="Times New Roman" w:hAnsi="Times New Roman" w:cs="Times New Roman"/>
          <w:noProof/>
        </w:rPr>
        <w:t xml:space="preserve">. </w:t>
      </w:r>
      <w:r w:rsidRPr="00366830">
        <w:rPr>
          <w:rFonts w:ascii="Times New Roman" w:hAnsi="Times New Roman" w:cs="Times New Roman"/>
          <w:b/>
          <w:bCs/>
          <w:noProof/>
        </w:rPr>
        <w:t>3</w:t>
      </w:r>
      <w:r w:rsidRPr="00366830">
        <w:rPr>
          <w:rFonts w:ascii="Times New Roman" w:hAnsi="Times New Roman" w:cs="Times New Roman"/>
          <w:noProof/>
        </w:rPr>
        <w:t>, 1113–1127 (2021).</w:t>
      </w:r>
    </w:p>
    <w:p w14:paraId="4969AE68"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7. </w:t>
      </w:r>
      <w:r w:rsidRPr="00366830">
        <w:rPr>
          <w:rFonts w:ascii="Times New Roman" w:hAnsi="Times New Roman" w:cs="Times New Roman"/>
          <w:noProof/>
        </w:rPr>
        <w:tab/>
        <w:t xml:space="preserve">M. Miya, R. O. Gotoh, T. Sado, MiFish metabarcoding: a high-throughput approach for simultaneous detection of multiple fish species from environmental DNA and other samples. </w:t>
      </w:r>
      <w:r w:rsidRPr="00366830">
        <w:rPr>
          <w:rFonts w:ascii="Times New Roman" w:hAnsi="Times New Roman" w:cs="Times New Roman"/>
          <w:i/>
          <w:iCs/>
          <w:noProof/>
        </w:rPr>
        <w:t>Fish. Sci.</w:t>
      </w:r>
      <w:r w:rsidRPr="00366830">
        <w:rPr>
          <w:rFonts w:ascii="Times New Roman" w:hAnsi="Times New Roman" w:cs="Times New Roman"/>
          <w:noProof/>
        </w:rPr>
        <w:t xml:space="preserve"> </w:t>
      </w:r>
      <w:r w:rsidRPr="00366830">
        <w:rPr>
          <w:rFonts w:ascii="Times New Roman" w:hAnsi="Times New Roman" w:cs="Times New Roman"/>
          <w:b/>
          <w:bCs/>
          <w:noProof/>
        </w:rPr>
        <w:t>86</w:t>
      </w:r>
      <w:r w:rsidRPr="00366830">
        <w:rPr>
          <w:rFonts w:ascii="Times New Roman" w:hAnsi="Times New Roman" w:cs="Times New Roman"/>
          <w:noProof/>
        </w:rPr>
        <w:t>, 939–970 (2020).</w:t>
      </w:r>
    </w:p>
    <w:p w14:paraId="7654ABD6"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8. </w:t>
      </w:r>
      <w:r w:rsidRPr="00366830">
        <w:rPr>
          <w:rFonts w:ascii="Times New Roman" w:hAnsi="Times New Roman" w:cs="Times New Roman"/>
          <w:noProof/>
        </w:rPr>
        <w:tab/>
        <w:t xml:space="preserve">K. Deiner, H. M. Bik, E. Mächler, M. Seymour, A. Lacoursière-Roussel, F. Altermatt, S. Creer, I. Bista, D. M. Lodge, N. de Vere, M. E. Pfrender, L. Bernatchez, Environmental DNA metabarcoding: Transforming how we survey animal and plant communities. </w:t>
      </w:r>
      <w:r w:rsidRPr="00366830">
        <w:rPr>
          <w:rFonts w:ascii="Times New Roman" w:hAnsi="Times New Roman" w:cs="Times New Roman"/>
          <w:i/>
          <w:iCs/>
          <w:noProof/>
        </w:rPr>
        <w:t>Mol. Ecol.</w:t>
      </w:r>
      <w:r w:rsidRPr="00366830">
        <w:rPr>
          <w:rFonts w:ascii="Times New Roman" w:hAnsi="Times New Roman" w:cs="Times New Roman"/>
          <w:noProof/>
        </w:rPr>
        <w:t xml:space="preserve"> </w:t>
      </w:r>
      <w:r w:rsidRPr="00366830">
        <w:rPr>
          <w:rFonts w:ascii="Times New Roman" w:hAnsi="Times New Roman" w:cs="Times New Roman"/>
          <w:b/>
          <w:bCs/>
          <w:noProof/>
        </w:rPr>
        <w:t>26</w:t>
      </w:r>
      <w:r w:rsidRPr="00366830">
        <w:rPr>
          <w:rFonts w:ascii="Times New Roman" w:hAnsi="Times New Roman" w:cs="Times New Roman"/>
          <w:noProof/>
        </w:rPr>
        <w:t>, 5872–5895 (2017).</w:t>
      </w:r>
    </w:p>
    <w:p w14:paraId="29512BB4"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9. </w:t>
      </w:r>
      <w:r w:rsidRPr="00366830">
        <w:rPr>
          <w:rFonts w:ascii="Times New Roman" w:hAnsi="Times New Roman" w:cs="Times New Roman"/>
          <w:noProof/>
        </w:rPr>
        <w:tab/>
        <w:t xml:space="preserve">R. C. Edgar, Accuracy of taxonomy prediction for 16S rRNA and fungal ITS sequences. </w:t>
      </w:r>
      <w:r w:rsidRPr="00366830">
        <w:rPr>
          <w:rFonts w:ascii="Times New Roman" w:hAnsi="Times New Roman" w:cs="Times New Roman"/>
          <w:i/>
          <w:iCs/>
          <w:noProof/>
        </w:rPr>
        <w:t>PeerJ</w:t>
      </w:r>
      <w:r w:rsidRPr="00366830">
        <w:rPr>
          <w:rFonts w:ascii="Times New Roman" w:hAnsi="Times New Roman" w:cs="Times New Roman"/>
          <w:noProof/>
        </w:rPr>
        <w:t xml:space="preserve">. </w:t>
      </w:r>
      <w:r w:rsidRPr="00366830">
        <w:rPr>
          <w:rFonts w:ascii="Times New Roman" w:hAnsi="Times New Roman" w:cs="Times New Roman"/>
          <w:b/>
          <w:bCs/>
          <w:noProof/>
        </w:rPr>
        <w:t>2018</w:t>
      </w:r>
      <w:r w:rsidRPr="00366830">
        <w:rPr>
          <w:rFonts w:ascii="Times New Roman" w:hAnsi="Times New Roman" w:cs="Times New Roman"/>
          <w:noProof/>
        </w:rPr>
        <w:t>, e4652 (2018).</w:t>
      </w:r>
    </w:p>
    <w:p w14:paraId="2A064EB7"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10. </w:t>
      </w:r>
      <w:r w:rsidRPr="00366830">
        <w:rPr>
          <w:rFonts w:ascii="Times New Roman" w:hAnsi="Times New Roman" w:cs="Times New Roman"/>
          <w:noProof/>
        </w:rPr>
        <w:tab/>
        <w:t xml:space="preserve">P. Taberlet, A. Bonin, L. Zinger, E. Coissac, </w:t>
      </w:r>
      <w:r w:rsidRPr="00366830">
        <w:rPr>
          <w:rFonts w:ascii="Times New Roman" w:hAnsi="Times New Roman" w:cs="Times New Roman"/>
          <w:i/>
          <w:iCs/>
          <w:noProof/>
        </w:rPr>
        <w:t>Environmental DNA: For biodiversity research and monitoring</w:t>
      </w:r>
      <w:r w:rsidRPr="00366830">
        <w:rPr>
          <w:rFonts w:ascii="Times New Roman" w:hAnsi="Times New Roman" w:cs="Times New Roman"/>
          <w:noProof/>
        </w:rPr>
        <w:t xml:space="preserve"> (Oxford University Press, 2018).</w:t>
      </w:r>
    </w:p>
    <w:p w14:paraId="4F069068"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11. </w:t>
      </w:r>
      <w:r w:rsidRPr="00366830">
        <w:rPr>
          <w:rFonts w:ascii="Times New Roman" w:hAnsi="Times New Roman" w:cs="Times New Roman"/>
          <w:noProof/>
        </w:rPr>
        <w:tab/>
        <w:t xml:space="preserve">M. Leray, J. Y. Yang, C. P. Meyer, S. C. Mills, N. Agudelo, V. Ranwez, J. T. Boehm, R. J. Machida, A new versatile primer set targeting a short fragment of the mitochondrial COI region for metabarcoding metazoan diversity: Application for characterizing coral reef fish gut contents. </w:t>
      </w:r>
      <w:r w:rsidRPr="00366830">
        <w:rPr>
          <w:rFonts w:ascii="Times New Roman" w:hAnsi="Times New Roman" w:cs="Times New Roman"/>
          <w:i/>
          <w:iCs/>
          <w:noProof/>
        </w:rPr>
        <w:t>Front. Zool.</w:t>
      </w:r>
      <w:r w:rsidRPr="00366830">
        <w:rPr>
          <w:rFonts w:ascii="Times New Roman" w:hAnsi="Times New Roman" w:cs="Times New Roman"/>
          <w:noProof/>
        </w:rPr>
        <w:t xml:space="preserve"> </w:t>
      </w:r>
      <w:r w:rsidRPr="00366830">
        <w:rPr>
          <w:rFonts w:ascii="Times New Roman" w:hAnsi="Times New Roman" w:cs="Times New Roman"/>
          <w:b/>
          <w:bCs/>
          <w:noProof/>
        </w:rPr>
        <w:t>10</w:t>
      </w:r>
      <w:r w:rsidRPr="00366830">
        <w:rPr>
          <w:rFonts w:ascii="Times New Roman" w:hAnsi="Times New Roman" w:cs="Times New Roman"/>
          <w:noProof/>
        </w:rPr>
        <w:t>, 34 (2013).</w:t>
      </w:r>
    </w:p>
    <w:p w14:paraId="49DEBC06"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12. </w:t>
      </w:r>
      <w:r w:rsidRPr="00366830">
        <w:rPr>
          <w:rFonts w:ascii="Times New Roman" w:hAnsi="Times New Roman" w:cs="Times New Roman"/>
          <w:noProof/>
        </w:rPr>
        <w:tab/>
        <w:t>P. A. Hastings, R. S. Burton, Establishing a DNA Sequence database for the marine fish fauna of California, 5 (2008).</w:t>
      </w:r>
    </w:p>
    <w:p w14:paraId="00E00EA5"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13. </w:t>
      </w:r>
      <w:r w:rsidRPr="00366830">
        <w:rPr>
          <w:rFonts w:ascii="Times New Roman" w:hAnsi="Times New Roman" w:cs="Times New Roman"/>
          <w:noProof/>
        </w:rPr>
        <w:tab/>
        <w:t xml:space="preserve">B. E. Deagle, S. N. Jarman, E. Coissac, F. Pompanon, P. Taberlet, DNA metabarcoding </w:t>
      </w:r>
      <w:r w:rsidRPr="00366830">
        <w:rPr>
          <w:rFonts w:ascii="Times New Roman" w:hAnsi="Times New Roman" w:cs="Times New Roman"/>
          <w:noProof/>
        </w:rPr>
        <w:lastRenderedPageBreak/>
        <w:t xml:space="preserve">and the cytochrome c oxidase subunit I marker: Not a perfect match. </w:t>
      </w:r>
      <w:r w:rsidRPr="00366830">
        <w:rPr>
          <w:rFonts w:ascii="Times New Roman" w:hAnsi="Times New Roman" w:cs="Times New Roman"/>
          <w:i/>
          <w:iCs/>
          <w:noProof/>
        </w:rPr>
        <w:t>Biol. Lett.</w:t>
      </w:r>
      <w:r w:rsidRPr="00366830">
        <w:rPr>
          <w:rFonts w:ascii="Times New Roman" w:hAnsi="Times New Roman" w:cs="Times New Roman"/>
          <w:noProof/>
        </w:rPr>
        <w:t xml:space="preserve"> </w:t>
      </w:r>
      <w:r w:rsidRPr="00366830">
        <w:rPr>
          <w:rFonts w:ascii="Times New Roman" w:hAnsi="Times New Roman" w:cs="Times New Roman"/>
          <w:b/>
          <w:bCs/>
          <w:noProof/>
        </w:rPr>
        <w:t>10</w:t>
      </w:r>
      <w:r w:rsidRPr="00366830">
        <w:rPr>
          <w:rFonts w:ascii="Times New Roman" w:hAnsi="Times New Roman" w:cs="Times New Roman"/>
          <w:noProof/>
        </w:rPr>
        <w:t>, 20140562 (2014).</w:t>
      </w:r>
    </w:p>
    <w:p w14:paraId="2E9E88F7"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14. </w:t>
      </w:r>
      <w:r w:rsidRPr="00366830">
        <w:rPr>
          <w:rFonts w:ascii="Times New Roman" w:hAnsi="Times New Roman" w:cs="Times New Roman"/>
          <w:noProof/>
        </w:rPr>
        <w:tab/>
        <w:t xml:space="preserve">H. Krehenwinkel, M. Wolf, J. Y. Lim, A. J. Rominger, W. B. Simison, R. G. Gillespie, Estimating and mitigating amplification bias in qualitative and quantitative arthropod metabarcoding. </w:t>
      </w:r>
      <w:r w:rsidRPr="00366830">
        <w:rPr>
          <w:rFonts w:ascii="Times New Roman" w:hAnsi="Times New Roman" w:cs="Times New Roman"/>
          <w:i/>
          <w:iCs/>
          <w:noProof/>
        </w:rPr>
        <w:t>Sci. Rep.</w:t>
      </w:r>
      <w:r w:rsidRPr="00366830">
        <w:rPr>
          <w:rFonts w:ascii="Times New Roman" w:hAnsi="Times New Roman" w:cs="Times New Roman"/>
          <w:noProof/>
        </w:rPr>
        <w:t xml:space="preserve"> </w:t>
      </w:r>
      <w:r w:rsidRPr="00366830">
        <w:rPr>
          <w:rFonts w:ascii="Times New Roman" w:hAnsi="Times New Roman" w:cs="Times New Roman"/>
          <w:b/>
          <w:bCs/>
          <w:noProof/>
        </w:rPr>
        <w:t>7</w:t>
      </w:r>
      <w:r w:rsidRPr="00366830">
        <w:rPr>
          <w:rFonts w:ascii="Times New Roman" w:hAnsi="Times New Roman" w:cs="Times New Roman"/>
          <w:noProof/>
        </w:rPr>
        <w:t>, 1–12 (2017).</w:t>
      </w:r>
    </w:p>
    <w:p w14:paraId="12F927FA"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15. </w:t>
      </w:r>
      <w:r w:rsidRPr="00366830">
        <w:rPr>
          <w:rFonts w:ascii="Times New Roman" w:hAnsi="Times New Roman" w:cs="Times New Roman"/>
          <w:noProof/>
        </w:rPr>
        <w:tab/>
        <w:t xml:space="preserve">M. Stat, M. J. Huggett, R. Bernasconi, J. D. Dibattista, T. E. Berry, S. J. Newman, E. S. Harvey, M. Bunce, Ecosystem biomonitoring with eDNA: Metabarcoding across the tree of life in a tropical marine environment. </w:t>
      </w:r>
      <w:r w:rsidRPr="00366830">
        <w:rPr>
          <w:rFonts w:ascii="Times New Roman" w:hAnsi="Times New Roman" w:cs="Times New Roman"/>
          <w:i/>
          <w:iCs/>
          <w:noProof/>
        </w:rPr>
        <w:t>Sci. Rep.</w:t>
      </w:r>
      <w:r w:rsidRPr="00366830">
        <w:rPr>
          <w:rFonts w:ascii="Times New Roman" w:hAnsi="Times New Roman" w:cs="Times New Roman"/>
          <w:noProof/>
        </w:rPr>
        <w:t xml:space="preserve"> </w:t>
      </w:r>
      <w:r w:rsidRPr="00366830">
        <w:rPr>
          <w:rFonts w:ascii="Times New Roman" w:hAnsi="Times New Roman" w:cs="Times New Roman"/>
          <w:b/>
          <w:bCs/>
          <w:noProof/>
        </w:rPr>
        <w:t>7</w:t>
      </w:r>
      <w:r w:rsidRPr="00366830">
        <w:rPr>
          <w:rFonts w:ascii="Times New Roman" w:hAnsi="Times New Roman" w:cs="Times New Roman"/>
          <w:noProof/>
        </w:rPr>
        <w:t>, 12240 (2017).</w:t>
      </w:r>
    </w:p>
    <w:p w14:paraId="7B7F624B"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16. </w:t>
      </w:r>
      <w:r w:rsidRPr="00366830">
        <w:rPr>
          <w:rFonts w:ascii="Times New Roman" w:hAnsi="Times New Roman" w:cs="Times New Roman"/>
          <w:noProof/>
        </w:rPr>
        <w:tab/>
        <w:t xml:space="preserve">R. Jiang, W. V. Li, J. J. Li, mbImpute: an accurate and robust imputation method for microbiome data. </w:t>
      </w:r>
      <w:r w:rsidRPr="00366830">
        <w:rPr>
          <w:rFonts w:ascii="Times New Roman" w:hAnsi="Times New Roman" w:cs="Times New Roman"/>
          <w:i/>
          <w:iCs/>
          <w:noProof/>
        </w:rPr>
        <w:t>Genome Biol.</w:t>
      </w:r>
      <w:r w:rsidRPr="00366830">
        <w:rPr>
          <w:rFonts w:ascii="Times New Roman" w:hAnsi="Times New Roman" w:cs="Times New Roman"/>
          <w:noProof/>
        </w:rPr>
        <w:t xml:space="preserve"> </w:t>
      </w:r>
      <w:r w:rsidRPr="00366830">
        <w:rPr>
          <w:rFonts w:ascii="Times New Roman" w:hAnsi="Times New Roman" w:cs="Times New Roman"/>
          <w:b/>
          <w:bCs/>
          <w:noProof/>
        </w:rPr>
        <w:t>22</w:t>
      </w:r>
      <w:r w:rsidRPr="00366830">
        <w:rPr>
          <w:rFonts w:ascii="Times New Roman" w:hAnsi="Times New Roman" w:cs="Times New Roman"/>
          <w:noProof/>
        </w:rPr>
        <w:t>, 1–27 (2021).</w:t>
      </w:r>
    </w:p>
    <w:p w14:paraId="60EACFD7"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17. </w:t>
      </w:r>
      <w:r w:rsidRPr="00366830">
        <w:rPr>
          <w:rFonts w:ascii="Times New Roman" w:hAnsi="Times New Roman" w:cs="Times New Roman"/>
          <w:noProof/>
        </w:rPr>
        <w:tab/>
        <w:t xml:space="preserve">J. D. Silverman, K. Roche, S. Mukherjee, L. A. David, Naught all zeros in sequence count data are the same. </w:t>
      </w:r>
      <w:r w:rsidRPr="00366830">
        <w:rPr>
          <w:rFonts w:ascii="Times New Roman" w:hAnsi="Times New Roman" w:cs="Times New Roman"/>
          <w:i/>
          <w:iCs/>
          <w:noProof/>
        </w:rPr>
        <w:t>Comput. Struct. Biotechnol. J.</w:t>
      </w:r>
      <w:r w:rsidRPr="00366830">
        <w:rPr>
          <w:rFonts w:ascii="Times New Roman" w:hAnsi="Times New Roman" w:cs="Times New Roman"/>
          <w:noProof/>
        </w:rPr>
        <w:t xml:space="preserve"> </w:t>
      </w:r>
      <w:r w:rsidRPr="00366830">
        <w:rPr>
          <w:rFonts w:ascii="Times New Roman" w:hAnsi="Times New Roman" w:cs="Times New Roman"/>
          <w:b/>
          <w:bCs/>
          <w:noProof/>
        </w:rPr>
        <w:t>18</w:t>
      </w:r>
      <w:r w:rsidRPr="00366830">
        <w:rPr>
          <w:rFonts w:ascii="Times New Roman" w:hAnsi="Times New Roman" w:cs="Times New Roman"/>
          <w:noProof/>
        </w:rPr>
        <w:t>, 2789–2798 (2020).</w:t>
      </w:r>
    </w:p>
    <w:p w14:paraId="2B34659D"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18. </w:t>
      </w:r>
      <w:r w:rsidRPr="00366830">
        <w:rPr>
          <w:rFonts w:ascii="Times New Roman" w:hAnsi="Times New Roman" w:cs="Times New Roman"/>
          <w:noProof/>
        </w:rPr>
        <w:tab/>
        <w:t xml:space="preserve">J. J. Jos´, J. Egozcue, J. Graffelman, M. I. Ortego, V. Pawlowsky-Glahn, Some thoughts on counts in sequencing studies. </w:t>
      </w:r>
      <w:r w:rsidRPr="00366830">
        <w:rPr>
          <w:rFonts w:ascii="Times New Roman" w:hAnsi="Times New Roman" w:cs="Times New Roman"/>
          <w:i/>
          <w:iCs/>
          <w:noProof/>
        </w:rPr>
        <w:t>NAR Genomics Bioinforma.</w:t>
      </w:r>
      <w:r w:rsidRPr="00366830">
        <w:rPr>
          <w:rFonts w:ascii="Times New Roman" w:hAnsi="Times New Roman" w:cs="Times New Roman"/>
          <w:noProof/>
        </w:rPr>
        <w:t xml:space="preserve"> </w:t>
      </w:r>
      <w:r w:rsidRPr="00366830">
        <w:rPr>
          <w:rFonts w:ascii="Times New Roman" w:hAnsi="Times New Roman" w:cs="Times New Roman"/>
          <w:b/>
          <w:bCs/>
          <w:noProof/>
        </w:rPr>
        <w:t>2</w:t>
      </w:r>
      <w:r w:rsidRPr="00366830">
        <w:rPr>
          <w:rFonts w:ascii="Times New Roman" w:hAnsi="Times New Roman" w:cs="Times New Roman"/>
          <w:noProof/>
        </w:rPr>
        <w:t>, 1–10 (2020).</w:t>
      </w:r>
    </w:p>
    <w:p w14:paraId="142B1134"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19. </w:t>
      </w:r>
      <w:r w:rsidRPr="00366830">
        <w:rPr>
          <w:rFonts w:ascii="Times New Roman" w:hAnsi="Times New Roman" w:cs="Times New Roman"/>
          <w:noProof/>
        </w:rPr>
        <w:tab/>
        <w:t xml:space="preserve">K. Bohmann, V. Elbrecht, C. Carøe, I. Bista, F. Leese, M. Bunce, D. W. Yu, M. Seymour, A. J. Dumbrell, S. Creer, Strategies for sample labelling and library preparation in DNA metabarcoding studies. </w:t>
      </w:r>
      <w:r w:rsidRPr="00366830">
        <w:rPr>
          <w:rFonts w:ascii="Times New Roman" w:hAnsi="Times New Roman" w:cs="Times New Roman"/>
          <w:i/>
          <w:iCs/>
          <w:noProof/>
        </w:rPr>
        <w:t>Mol. Ecol. Resour.</w:t>
      </w:r>
      <w:r w:rsidRPr="00366830">
        <w:rPr>
          <w:rFonts w:ascii="Times New Roman" w:hAnsi="Times New Roman" w:cs="Times New Roman"/>
          <w:noProof/>
        </w:rPr>
        <w:t xml:space="preserve"> (2021), doi:10.1111/1755-0998.13512.</w:t>
      </w:r>
    </w:p>
    <w:p w14:paraId="533FB136"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20. </w:t>
      </w:r>
      <w:r w:rsidRPr="00366830">
        <w:rPr>
          <w:rFonts w:ascii="Times New Roman" w:hAnsi="Times New Roman" w:cs="Times New Roman"/>
          <w:noProof/>
        </w:rPr>
        <w:tab/>
        <w:t xml:space="preserve">J. L. O’donnell, R. P. Kelly, N. C. Lowell, J. A. Port, Indexed PCR primers induce template- Specific bias in Large-Scale DNA sequencing studies. </w:t>
      </w:r>
      <w:r w:rsidRPr="00366830">
        <w:rPr>
          <w:rFonts w:ascii="Times New Roman" w:hAnsi="Times New Roman" w:cs="Times New Roman"/>
          <w:i/>
          <w:iCs/>
          <w:noProof/>
        </w:rPr>
        <w:t>PLoS One</w:t>
      </w:r>
      <w:r w:rsidRPr="00366830">
        <w:rPr>
          <w:rFonts w:ascii="Times New Roman" w:hAnsi="Times New Roman" w:cs="Times New Roman"/>
          <w:noProof/>
        </w:rPr>
        <w:t xml:space="preserve">. </w:t>
      </w:r>
      <w:r w:rsidRPr="00366830">
        <w:rPr>
          <w:rFonts w:ascii="Times New Roman" w:hAnsi="Times New Roman" w:cs="Times New Roman"/>
          <w:b/>
          <w:bCs/>
          <w:noProof/>
        </w:rPr>
        <w:t>11</w:t>
      </w:r>
      <w:r w:rsidRPr="00366830">
        <w:rPr>
          <w:rFonts w:ascii="Times New Roman" w:hAnsi="Times New Roman" w:cs="Times New Roman"/>
          <w:noProof/>
        </w:rPr>
        <w:t>, e0148698 (2016).</w:t>
      </w:r>
    </w:p>
    <w:p w14:paraId="4D7E3CBB"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21. </w:t>
      </w:r>
      <w:r w:rsidRPr="00366830">
        <w:rPr>
          <w:rFonts w:ascii="Times New Roman" w:hAnsi="Times New Roman" w:cs="Times New Roman"/>
          <w:noProof/>
        </w:rPr>
        <w:tab/>
        <w:t xml:space="preserve">D. M. Gohl, P. Vangay, J. Garbe, A. MacLean, A. Hauge, A. Becker, T. J. Gould, J. B. Clayton, T. J. Johnson, R. Hunter, D. Knights, K. B. Beckman, Systematic improvement of amplicon marker gene methods for increased accuracy in microbiome studies. </w:t>
      </w:r>
      <w:r w:rsidRPr="00366830">
        <w:rPr>
          <w:rFonts w:ascii="Times New Roman" w:hAnsi="Times New Roman" w:cs="Times New Roman"/>
          <w:i/>
          <w:iCs/>
          <w:noProof/>
        </w:rPr>
        <w:t>Nat. Biotechnol.</w:t>
      </w:r>
      <w:r w:rsidRPr="00366830">
        <w:rPr>
          <w:rFonts w:ascii="Times New Roman" w:hAnsi="Times New Roman" w:cs="Times New Roman"/>
          <w:noProof/>
        </w:rPr>
        <w:t xml:space="preserve"> </w:t>
      </w:r>
      <w:r w:rsidRPr="00366830">
        <w:rPr>
          <w:rFonts w:ascii="Times New Roman" w:hAnsi="Times New Roman" w:cs="Times New Roman"/>
          <w:b/>
          <w:bCs/>
          <w:noProof/>
        </w:rPr>
        <w:t>34</w:t>
      </w:r>
      <w:r w:rsidRPr="00366830">
        <w:rPr>
          <w:rFonts w:ascii="Times New Roman" w:hAnsi="Times New Roman" w:cs="Times New Roman"/>
          <w:noProof/>
        </w:rPr>
        <w:t>, 942–949 (2016).</w:t>
      </w:r>
    </w:p>
    <w:p w14:paraId="7EECC326"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22. </w:t>
      </w:r>
      <w:r w:rsidRPr="00366830">
        <w:rPr>
          <w:rFonts w:ascii="Times New Roman" w:hAnsi="Times New Roman" w:cs="Times New Roman"/>
          <w:noProof/>
        </w:rPr>
        <w:tab/>
        <w:t xml:space="preserve">M. Leray, N. Knowlton, Random sampling causes the low reproducibility of rare eukaryotic OTUs in Illumina COI metabarcoding. </w:t>
      </w:r>
      <w:r w:rsidRPr="00366830">
        <w:rPr>
          <w:rFonts w:ascii="Times New Roman" w:hAnsi="Times New Roman" w:cs="Times New Roman"/>
          <w:i/>
          <w:iCs/>
          <w:noProof/>
        </w:rPr>
        <w:t>PeerJ</w:t>
      </w:r>
      <w:r w:rsidRPr="00366830">
        <w:rPr>
          <w:rFonts w:ascii="Times New Roman" w:hAnsi="Times New Roman" w:cs="Times New Roman"/>
          <w:noProof/>
        </w:rPr>
        <w:t xml:space="preserve">. </w:t>
      </w:r>
      <w:r w:rsidRPr="00366830">
        <w:rPr>
          <w:rFonts w:ascii="Times New Roman" w:hAnsi="Times New Roman" w:cs="Times New Roman"/>
          <w:b/>
          <w:bCs/>
          <w:noProof/>
        </w:rPr>
        <w:t>2017</w:t>
      </w:r>
      <w:r w:rsidRPr="00366830">
        <w:rPr>
          <w:rFonts w:ascii="Times New Roman" w:hAnsi="Times New Roman" w:cs="Times New Roman"/>
          <w:noProof/>
        </w:rPr>
        <w:t>, e3006 (2017).</w:t>
      </w:r>
    </w:p>
    <w:p w14:paraId="5C077440"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23. </w:t>
      </w:r>
      <w:r w:rsidRPr="00366830">
        <w:rPr>
          <w:rFonts w:ascii="Times New Roman" w:hAnsi="Times New Roman" w:cs="Times New Roman"/>
          <w:noProof/>
        </w:rPr>
        <w:tab/>
        <w:t xml:space="preserve">C. Yang, K. Bohmann, X. Wang, W. Cai, N. Wales, Z. Ding, S. Gopalakrishnan, D. W. Yu, Biodiversity Soup II: A bulk-sample metabarcoding pipeline emphasizing error reduction. </w:t>
      </w:r>
      <w:r w:rsidRPr="00366830">
        <w:rPr>
          <w:rFonts w:ascii="Times New Roman" w:hAnsi="Times New Roman" w:cs="Times New Roman"/>
          <w:i/>
          <w:iCs/>
          <w:noProof/>
        </w:rPr>
        <w:t>Methods Ecol. Evol.</w:t>
      </w:r>
      <w:r w:rsidRPr="00366830">
        <w:rPr>
          <w:rFonts w:ascii="Times New Roman" w:hAnsi="Times New Roman" w:cs="Times New Roman"/>
          <w:noProof/>
        </w:rPr>
        <w:t xml:space="preserve"> </w:t>
      </w:r>
      <w:r w:rsidRPr="00366830">
        <w:rPr>
          <w:rFonts w:ascii="Times New Roman" w:hAnsi="Times New Roman" w:cs="Times New Roman"/>
          <w:b/>
          <w:bCs/>
          <w:noProof/>
        </w:rPr>
        <w:t>12</w:t>
      </w:r>
      <w:r w:rsidRPr="00366830">
        <w:rPr>
          <w:rFonts w:ascii="Times New Roman" w:hAnsi="Times New Roman" w:cs="Times New Roman"/>
          <w:noProof/>
        </w:rPr>
        <w:t>, 1252–1264 (2021).</w:t>
      </w:r>
    </w:p>
    <w:p w14:paraId="2503A760"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24. </w:t>
      </w:r>
      <w:r w:rsidRPr="00366830">
        <w:rPr>
          <w:rFonts w:ascii="Times New Roman" w:hAnsi="Times New Roman" w:cs="Times New Roman"/>
          <w:noProof/>
        </w:rPr>
        <w:tab/>
        <w:t xml:space="preserve">P. E. Smith, H. G. Moser, Long-term trends and variability in the larvae of Pacific sardine and associated fish species of the California Current region. </w:t>
      </w:r>
      <w:r w:rsidRPr="00366830">
        <w:rPr>
          <w:rFonts w:ascii="Times New Roman" w:hAnsi="Times New Roman" w:cs="Times New Roman"/>
          <w:i/>
          <w:iCs/>
          <w:noProof/>
        </w:rPr>
        <w:t>Deep. Res. Part II Top. Stud. Oceanogr.</w:t>
      </w:r>
      <w:r w:rsidRPr="00366830">
        <w:rPr>
          <w:rFonts w:ascii="Times New Roman" w:hAnsi="Times New Roman" w:cs="Times New Roman"/>
          <w:noProof/>
        </w:rPr>
        <w:t xml:space="preserve"> </w:t>
      </w:r>
      <w:r w:rsidRPr="00366830">
        <w:rPr>
          <w:rFonts w:ascii="Times New Roman" w:hAnsi="Times New Roman" w:cs="Times New Roman"/>
          <w:b/>
          <w:bCs/>
          <w:noProof/>
        </w:rPr>
        <w:t>50</w:t>
      </w:r>
      <w:r w:rsidRPr="00366830">
        <w:rPr>
          <w:rFonts w:ascii="Times New Roman" w:hAnsi="Times New Roman" w:cs="Times New Roman"/>
          <w:noProof/>
        </w:rPr>
        <w:t>, 2519–2536 (2003).</w:t>
      </w:r>
    </w:p>
    <w:p w14:paraId="1838C579"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25. </w:t>
      </w:r>
      <w:r w:rsidRPr="00366830">
        <w:rPr>
          <w:rFonts w:ascii="Times New Roman" w:hAnsi="Times New Roman" w:cs="Times New Roman"/>
          <w:noProof/>
        </w:rPr>
        <w:tab/>
        <w:t xml:space="preserve">J. M. Nielsen, L. A. Rogers, R. D. Brodeur, A. R. Thompson, T. D. Auth, A. L. Deary, J. T. Duffy-Anderson, M. Galbraith, J. A. Koslow, R. I. Perry, Responses of ichthyoplankton assemblages to the recent marine heatwave and previous climate fluctuations in several Northeast Pacific marine ecosystems. </w:t>
      </w:r>
      <w:r w:rsidRPr="00366830">
        <w:rPr>
          <w:rFonts w:ascii="Times New Roman" w:hAnsi="Times New Roman" w:cs="Times New Roman"/>
          <w:i/>
          <w:iCs/>
          <w:noProof/>
        </w:rPr>
        <w:t>Glob. Chang. Biol.</w:t>
      </w:r>
      <w:r w:rsidRPr="00366830">
        <w:rPr>
          <w:rFonts w:ascii="Times New Roman" w:hAnsi="Times New Roman" w:cs="Times New Roman"/>
          <w:noProof/>
        </w:rPr>
        <w:t xml:space="preserve"> </w:t>
      </w:r>
      <w:r w:rsidRPr="00366830">
        <w:rPr>
          <w:rFonts w:ascii="Times New Roman" w:hAnsi="Times New Roman" w:cs="Times New Roman"/>
          <w:b/>
          <w:bCs/>
          <w:noProof/>
        </w:rPr>
        <w:t>27</w:t>
      </w:r>
      <w:r w:rsidRPr="00366830">
        <w:rPr>
          <w:rFonts w:ascii="Times New Roman" w:hAnsi="Times New Roman" w:cs="Times New Roman"/>
          <w:noProof/>
        </w:rPr>
        <w:t>, 506–520 (2021).</w:t>
      </w:r>
    </w:p>
    <w:p w14:paraId="54FC8441"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26. </w:t>
      </w:r>
      <w:r w:rsidRPr="00366830">
        <w:rPr>
          <w:rFonts w:ascii="Times New Roman" w:hAnsi="Times New Roman" w:cs="Times New Roman"/>
          <w:noProof/>
        </w:rPr>
        <w:tab/>
        <w:t xml:space="preserve">A. R. Thompson, N. J. Ben-Aderet, N. M. Bowlin, D. Kacev, R. Swalethorp, W. Watson, Putting the Pacific marine heatwave into perspective: The response of larval fish off southern California to unprecedented warming in 2014–2016 relative to the previous 65 years. </w:t>
      </w:r>
      <w:r w:rsidRPr="00366830">
        <w:rPr>
          <w:rFonts w:ascii="Times New Roman" w:hAnsi="Times New Roman" w:cs="Times New Roman"/>
          <w:i/>
          <w:iCs/>
          <w:noProof/>
        </w:rPr>
        <w:t>Glob. Chang. Biol.</w:t>
      </w:r>
      <w:r w:rsidRPr="00366830">
        <w:rPr>
          <w:rFonts w:ascii="Times New Roman" w:hAnsi="Times New Roman" w:cs="Times New Roman"/>
          <w:noProof/>
        </w:rPr>
        <w:t xml:space="preserve"> </w:t>
      </w:r>
      <w:r w:rsidRPr="00366830">
        <w:rPr>
          <w:rFonts w:ascii="Times New Roman" w:hAnsi="Times New Roman" w:cs="Times New Roman"/>
          <w:b/>
          <w:bCs/>
          <w:noProof/>
        </w:rPr>
        <w:t>28</w:t>
      </w:r>
      <w:r w:rsidRPr="00366830">
        <w:rPr>
          <w:rFonts w:ascii="Times New Roman" w:hAnsi="Times New Roman" w:cs="Times New Roman"/>
          <w:noProof/>
        </w:rPr>
        <w:t>, 1766–1785 (2022).</w:t>
      </w:r>
    </w:p>
    <w:p w14:paraId="766A8E85"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27. </w:t>
      </w:r>
      <w:r w:rsidRPr="00366830">
        <w:rPr>
          <w:rFonts w:ascii="Times New Roman" w:hAnsi="Times New Roman" w:cs="Times New Roman"/>
          <w:noProof/>
        </w:rPr>
        <w:tab/>
        <w:t xml:space="preserve">E. C. J. Oliver, S. E. Perkins-Kirkpatrick, N. J. Holbrook, N. L. Bindoff, 9. Anthropogenic and natural influences on record 2016 marine heat waves. </w:t>
      </w:r>
      <w:r w:rsidRPr="00366830">
        <w:rPr>
          <w:rFonts w:ascii="Times New Roman" w:hAnsi="Times New Roman" w:cs="Times New Roman"/>
          <w:i/>
          <w:iCs/>
          <w:noProof/>
        </w:rPr>
        <w:t>Bull. Am. Meteorol. Soc.</w:t>
      </w:r>
      <w:r w:rsidRPr="00366830">
        <w:rPr>
          <w:rFonts w:ascii="Times New Roman" w:hAnsi="Times New Roman" w:cs="Times New Roman"/>
          <w:noProof/>
        </w:rPr>
        <w:t xml:space="preserve"> </w:t>
      </w:r>
      <w:r w:rsidRPr="00366830">
        <w:rPr>
          <w:rFonts w:ascii="Times New Roman" w:hAnsi="Times New Roman" w:cs="Times New Roman"/>
          <w:b/>
          <w:bCs/>
          <w:noProof/>
        </w:rPr>
        <w:t>99</w:t>
      </w:r>
      <w:r w:rsidRPr="00366830">
        <w:rPr>
          <w:rFonts w:ascii="Times New Roman" w:hAnsi="Times New Roman" w:cs="Times New Roman"/>
          <w:noProof/>
        </w:rPr>
        <w:t>, S44–S48 (2018).</w:t>
      </w:r>
    </w:p>
    <w:p w14:paraId="70EA8D82"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28. </w:t>
      </w:r>
      <w:r w:rsidRPr="00366830">
        <w:rPr>
          <w:rFonts w:ascii="Times New Roman" w:hAnsi="Times New Roman" w:cs="Times New Roman"/>
          <w:noProof/>
        </w:rPr>
        <w:tab/>
        <w:t xml:space="preserve">C. L. Gentemann, M. R. Fewings, M. García-Reyes, Satellite sea surface temperatures along the West Coast of the United States during the 2014–2016 northeast Pacific marine heat wave. </w:t>
      </w:r>
      <w:r w:rsidRPr="00366830">
        <w:rPr>
          <w:rFonts w:ascii="Times New Roman" w:hAnsi="Times New Roman" w:cs="Times New Roman"/>
          <w:i/>
          <w:iCs/>
          <w:noProof/>
        </w:rPr>
        <w:t>Geophys. Res. Lett.</w:t>
      </w:r>
      <w:r w:rsidRPr="00366830">
        <w:rPr>
          <w:rFonts w:ascii="Times New Roman" w:hAnsi="Times New Roman" w:cs="Times New Roman"/>
          <w:noProof/>
        </w:rPr>
        <w:t xml:space="preserve"> </w:t>
      </w:r>
      <w:r w:rsidRPr="00366830">
        <w:rPr>
          <w:rFonts w:ascii="Times New Roman" w:hAnsi="Times New Roman" w:cs="Times New Roman"/>
          <w:b/>
          <w:bCs/>
          <w:noProof/>
        </w:rPr>
        <w:t>44</w:t>
      </w:r>
      <w:r w:rsidRPr="00366830">
        <w:rPr>
          <w:rFonts w:ascii="Times New Roman" w:hAnsi="Times New Roman" w:cs="Times New Roman"/>
          <w:noProof/>
        </w:rPr>
        <w:t>, 312–319 (2017).</w:t>
      </w:r>
    </w:p>
    <w:p w14:paraId="7143A48B"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lastRenderedPageBreak/>
        <w:t xml:space="preserve">29. </w:t>
      </w:r>
      <w:r w:rsidRPr="00366830">
        <w:rPr>
          <w:rFonts w:ascii="Times New Roman" w:hAnsi="Times New Roman" w:cs="Times New Roman"/>
          <w:noProof/>
        </w:rPr>
        <w:tab/>
        <w:t xml:space="preserve">S. McClatchie, A. R. Thompson, S. R. Alin, S. Siedlecki, W. Watson, S. J. Bograd, The influence of Pacific Equatorial Water on fish diversity in the southern California Current System. </w:t>
      </w:r>
      <w:r w:rsidRPr="00366830">
        <w:rPr>
          <w:rFonts w:ascii="Times New Roman" w:hAnsi="Times New Roman" w:cs="Times New Roman"/>
          <w:i/>
          <w:iCs/>
          <w:noProof/>
        </w:rPr>
        <w:t>J. Geophys. Res. Ocean.</w:t>
      </w:r>
      <w:r w:rsidRPr="00366830">
        <w:rPr>
          <w:rFonts w:ascii="Times New Roman" w:hAnsi="Times New Roman" w:cs="Times New Roman"/>
          <w:noProof/>
        </w:rPr>
        <w:t xml:space="preserve"> </w:t>
      </w:r>
      <w:r w:rsidRPr="00366830">
        <w:rPr>
          <w:rFonts w:ascii="Times New Roman" w:hAnsi="Times New Roman" w:cs="Times New Roman"/>
          <w:b/>
          <w:bCs/>
          <w:noProof/>
        </w:rPr>
        <w:t>121</w:t>
      </w:r>
      <w:r w:rsidRPr="00366830">
        <w:rPr>
          <w:rFonts w:ascii="Times New Roman" w:hAnsi="Times New Roman" w:cs="Times New Roman"/>
          <w:noProof/>
        </w:rPr>
        <w:t>, 6121–6136 (2016).</w:t>
      </w:r>
    </w:p>
    <w:p w14:paraId="4B0C4D20"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30. </w:t>
      </w:r>
      <w:r w:rsidRPr="00366830">
        <w:rPr>
          <w:rFonts w:ascii="Times New Roman" w:hAnsi="Times New Roman" w:cs="Times New Roman"/>
          <w:noProof/>
        </w:rPr>
        <w:tab/>
        <w:t xml:space="preserve">T. L. Frölicher, E. M. Fischer, N. Gruber, Marine heatwaves under global warming. </w:t>
      </w:r>
      <w:r w:rsidRPr="00366830">
        <w:rPr>
          <w:rFonts w:ascii="Times New Roman" w:hAnsi="Times New Roman" w:cs="Times New Roman"/>
          <w:i/>
          <w:iCs/>
          <w:noProof/>
        </w:rPr>
        <w:t>Nature</w:t>
      </w:r>
      <w:r w:rsidRPr="00366830">
        <w:rPr>
          <w:rFonts w:ascii="Times New Roman" w:hAnsi="Times New Roman" w:cs="Times New Roman"/>
          <w:noProof/>
        </w:rPr>
        <w:t xml:space="preserve">. </w:t>
      </w:r>
      <w:r w:rsidRPr="00366830">
        <w:rPr>
          <w:rFonts w:ascii="Times New Roman" w:hAnsi="Times New Roman" w:cs="Times New Roman"/>
          <w:b/>
          <w:bCs/>
          <w:noProof/>
        </w:rPr>
        <w:t>560</w:t>
      </w:r>
      <w:r w:rsidRPr="00366830">
        <w:rPr>
          <w:rFonts w:ascii="Times New Roman" w:hAnsi="Times New Roman" w:cs="Times New Roman"/>
          <w:noProof/>
        </w:rPr>
        <w:t>, 360–364 (2018).</w:t>
      </w:r>
    </w:p>
    <w:p w14:paraId="31F79C5E"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31. </w:t>
      </w:r>
      <w:r w:rsidRPr="00366830">
        <w:rPr>
          <w:rFonts w:ascii="Times New Roman" w:hAnsi="Times New Roman" w:cs="Times New Roman"/>
          <w:noProof/>
        </w:rPr>
        <w:tab/>
        <w:t xml:space="preserve">J. T. Fumo, M. L. Carter, R. E. Flick, L. L. Rasmussen, D. L. Rudnick, S. F. Iacobellis, </w:t>
      </w:r>
      <w:r w:rsidRPr="00366830">
        <w:rPr>
          <w:rFonts w:ascii="Times New Roman" w:hAnsi="Times New Roman" w:cs="Times New Roman"/>
          <w:i/>
          <w:iCs/>
          <w:noProof/>
        </w:rPr>
        <w:t>J. Geophys. Res. Ocean.</w:t>
      </w:r>
      <w:r w:rsidRPr="00366830">
        <w:rPr>
          <w:rFonts w:ascii="Times New Roman" w:hAnsi="Times New Roman" w:cs="Times New Roman"/>
          <w:noProof/>
        </w:rPr>
        <w:t>, in press, doi:10.1029/2019JC015674.</w:t>
      </w:r>
    </w:p>
    <w:p w14:paraId="03369087"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32. </w:t>
      </w:r>
      <w:r w:rsidRPr="00366830">
        <w:rPr>
          <w:rFonts w:ascii="Times New Roman" w:hAnsi="Times New Roman" w:cs="Times New Roman"/>
          <w:noProof/>
        </w:rPr>
        <w:tab/>
        <w:t xml:space="preserve">E. C. J. Oliver, M. G. Donat, M. T. Burrows, P. J. Moore, D. A. Smale, L. V. Alexander, J. A. Benthuysen, M. Feng, A. Sen Gupta, A. J. Hobday, N. J. Holbrook, S. E. Perkins-Kirkpatrick, H. A. Scannell, S. C. Straub, T. Wernberg, Longer and more frequent marine heatwaves over the past century. </w:t>
      </w:r>
      <w:r w:rsidRPr="00366830">
        <w:rPr>
          <w:rFonts w:ascii="Times New Roman" w:hAnsi="Times New Roman" w:cs="Times New Roman"/>
          <w:i/>
          <w:iCs/>
          <w:noProof/>
        </w:rPr>
        <w:t>Nat. Commun.</w:t>
      </w:r>
      <w:r w:rsidRPr="00366830">
        <w:rPr>
          <w:rFonts w:ascii="Times New Roman" w:hAnsi="Times New Roman" w:cs="Times New Roman"/>
          <w:noProof/>
        </w:rPr>
        <w:t xml:space="preserve"> </w:t>
      </w:r>
      <w:r w:rsidRPr="00366830">
        <w:rPr>
          <w:rFonts w:ascii="Times New Roman" w:hAnsi="Times New Roman" w:cs="Times New Roman"/>
          <w:b/>
          <w:bCs/>
          <w:noProof/>
        </w:rPr>
        <w:t>9</w:t>
      </w:r>
      <w:r w:rsidRPr="00366830">
        <w:rPr>
          <w:rFonts w:ascii="Times New Roman" w:hAnsi="Times New Roman" w:cs="Times New Roman"/>
          <w:noProof/>
        </w:rPr>
        <w:t>, 1–12 (2018).</w:t>
      </w:r>
    </w:p>
    <w:p w14:paraId="5F533E5E"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33. </w:t>
      </w:r>
      <w:r w:rsidRPr="00366830">
        <w:rPr>
          <w:rFonts w:ascii="Times New Roman" w:hAnsi="Times New Roman" w:cs="Times New Roman"/>
          <w:noProof/>
        </w:rPr>
        <w:tab/>
        <w:t xml:space="preserve">E. C. J. Oliver, J. A. Benthuysen, S. Darmaraki, M. G. Donat, A. J. Hobday, N. J. Holbrook, R. W. Schlegel, A. Sen Gupta, Marine Heatwaves. </w:t>
      </w:r>
      <w:r w:rsidRPr="00366830">
        <w:rPr>
          <w:rFonts w:ascii="Times New Roman" w:hAnsi="Times New Roman" w:cs="Times New Roman"/>
          <w:i/>
          <w:iCs/>
          <w:noProof/>
        </w:rPr>
        <w:t>Ann. Rev. Mar. Sci.</w:t>
      </w:r>
      <w:r w:rsidRPr="00366830">
        <w:rPr>
          <w:rFonts w:ascii="Times New Roman" w:hAnsi="Times New Roman" w:cs="Times New Roman"/>
          <w:noProof/>
        </w:rPr>
        <w:t xml:space="preserve"> </w:t>
      </w:r>
      <w:r w:rsidRPr="00366830">
        <w:rPr>
          <w:rFonts w:ascii="Times New Roman" w:hAnsi="Times New Roman" w:cs="Times New Roman"/>
          <w:b/>
          <w:bCs/>
          <w:noProof/>
        </w:rPr>
        <w:t>13</w:t>
      </w:r>
      <w:r w:rsidRPr="00366830">
        <w:rPr>
          <w:rFonts w:ascii="Times New Roman" w:hAnsi="Times New Roman" w:cs="Times New Roman"/>
          <w:noProof/>
        </w:rPr>
        <w:t>, 313–342 (2021).</w:t>
      </w:r>
    </w:p>
    <w:p w14:paraId="178C8641"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34. </w:t>
      </w:r>
      <w:r w:rsidRPr="00366830">
        <w:rPr>
          <w:rFonts w:ascii="Times New Roman" w:hAnsi="Times New Roman" w:cs="Times New Roman"/>
          <w:noProof/>
        </w:rPr>
        <w:tab/>
        <w:t xml:space="preserve">N. J. Holbrook, H. A. Scannell, A. Sen Gupta, J. A. Benthuysen, M. Feng, E. C. J. Oliver, L. V. Alexander, M. T. Burrows, M. G. Donat, A. J. Hobday, P. J. Moore, S. E. Perkins-Kirkpatrick, D. A. Smale, S. C. Straub, T. Wernberg, A global assessment of marine heatwaves and their drivers. </w:t>
      </w:r>
      <w:r w:rsidRPr="00366830">
        <w:rPr>
          <w:rFonts w:ascii="Times New Roman" w:hAnsi="Times New Roman" w:cs="Times New Roman"/>
          <w:i/>
          <w:iCs/>
          <w:noProof/>
        </w:rPr>
        <w:t>Nat. Commun.</w:t>
      </w:r>
      <w:r w:rsidRPr="00366830">
        <w:rPr>
          <w:rFonts w:ascii="Times New Roman" w:hAnsi="Times New Roman" w:cs="Times New Roman"/>
          <w:noProof/>
        </w:rPr>
        <w:t xml:space="preserve"> </w:t>
      </w:r>
      <w:r w:rsidRPr="00366830">
        <w:rPr>
          <w:rFonts w:ascii="Times New Roman" w:hAnsi="Times New Roman" w:cs="Times New Roman"/>
          <w:b/>
          <w:bCs/>
          <w:noProof/>
        </w:rPr>
        <w:t>10</w:t>
      </w:r>
      <w:r w:rsidRPr="00366830">
        <w:rPr>
          <w:rFonts w:ascii="Times New Roman" w:hAnsi="Times New Roman" w:cs="Times New Roman"/>
          <w:noProof/>
        </w:rPr>
        <w:t>, 1–13 (2019).</w:t>
      </w:r>
    </w:p>
    <w:p w14:paraId="05071786"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35. </w:t>
      </w:r>
      <w:r w:rsidRPr="00366830">
        <w:rPr>
          <w:rFonts w:ascii="Times New Roman" w:hAnsi="Times New Roman" w:cs="Times New Roman"/>
          <w:noProof/>
        </w:rPr>
        <w:tab/>
        <w:t xml:space="preserve">K. X. Ruthrof, D. D. Breshears, J. B. Fontaine, R. H. Froend, G. Matusick, J. Kala, B. P. Miller, P. J. Mitchell, S. K. Wilson, M. van Keulen, N. J. Enright, D. J. Law, T. Wernberg, G. E. S. J. Hardy, Subcontinental heat wave triggers terrestrial and marine, multi-taxa responses. </w:t>
      </w:r>
      <w:r w:rsidRPr="00366830">
        <w:rPr>
          <w:rFonts w:ascii="Times New Roman" w:hAnsi="Times New Roman" w:cs="Times New Roman"/>
          <w:i/>
          <w:iCs/>
          <w:noProof/>
        </w:rPr>
        <w:t>Sci. Rep.</w:t>
      </w:r>
      <w:r w:rsidRPr="00366830">
        <w:rPr>
          <w:rFonts w:ascii="Times New Roman" w:hAnsi="Times New Roman" w:cs="Times New Roman"/>
          <w:noProof/>
        </w:rPr>
        <w:t xml:space="preserve"> </w:t>
      </w:r>
      <w:r w:rsidRPr="00366830">
        <w:rPr>
          <w:rFonts w:ascii="Times New Roman" w:hAnsi="Times New Roman" w:cs="Times New Roman"/>
          <w:b/>
          <w:bCs/>
          <w:noProof/>
        </w:rPr>
        <w:t>8</w:t>
      </w:r>
      <w:r w:rsidRPr="00366830">
        <w:rPr>
          <w:rFonts w:ascii="Times New Roman" w:hAnsi="Times New Roman" w:cs="Times New Roman"/>
          <w:noProof/>
        </w:rPr>
        <w:t>, 1–9 (2018).</w:t>
      </w:r>
    </w:p>
    <w:p w14:paraId="7C1E3416"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36. </w:t>
      </w:r>
      <w:r w:rsidRPr="00366830">
        <w:rPr>
          <w:rFonts w:ascii="Times New Roman" w:hAnsi="Times New Roman" w:cs="Times New Roman"/>
          <w:noProof/>
        </w:rPr>
        <w:tab/>
        <w:t xml:space="preserve">C. D. Harvell, D. Montecino-Latorre, J. M. Caldwell, J. M. Burt, K. Bosley, A. Keller, S. F. Heron, A. K. Salomon, L. Lee, O. Pontier, C. Pattengill-Semmens, J. K. Gaydos, Disease epidemic and a marine heat wave are associated with the continental-scale collapse of a pivotal predator (Pycnopodia helianthoides). </w:t>
      </w:r>
      <w:r w:rsidRPr="00366830">
        <w:rPr>
          <w:rFonts w:ascii="Times New Roman" w:hAnsi="Times New Roman" w:cs="Times New Roman"/>
          <w:i/>
          <w:iCs/>
          <w:noProof/>
        </w:rPr>
        <w:t>Sci. Adv.</w:t>
      </w:r>
      <w:r w:rsidRPr="00366830">
        <w:rPr>
          <w:rFonts w:ascii="Times New Roman" w:hAnsi="Times New Roman" w:cs="Times New Roman"/>
          <w:noProof/>
        </w:rPr>
        <w:t xml:space="preserve"> </w:t>
      </w:r>
      <w:r w:rsidRPr="00366830">
        <w:rPr>
          <w:rFonts w:ascii="Times New Roman" w:hAnsi="Times New Roman" w:cs="Times New Roman"/>
          <w:b/>
          <w:bCs/>
          <w:noProof/>
        </w:rPr>
        <w:t>5</w:t>
      </w:r>
      <w:r w:rsidRPr="00366830">
        <w:rPr>
          <w:rFonts w:ascii="Times New Roman" w:hAnsi="Times New Roman" w:cs="Times New Roman"/>
          <w:noProof/>
        </w:rPr>
        <w:t>, eaau7042 (2019).</w:t>
      </w:r>
    </w:p>
    <w:p w14:paraId="2DC129FA"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37. </w:t>
      </w:r>
      <w:r w:rsidRPr="00366830">
        <w:rPr>
          <w:rFonts w:ascii="Times New Roman" w:hAnsi="Times New Roman" w:cs="Times New Roman"/>
          <w:noProof/>
        </w:rPr>
        <w:tab/>
        <w:t xml:space="preserve">S. McClatchie, J. Gao, E. J. Drenkard, A. R. Thompson, W. Watson, L. Ciannelli, S. J. Bograd, J. T. Thorson, Interannual and Secular Variability of Larvae of Mesopelagic and Forage Fishes in the Southern California Current System. </w:t>
      </w:r>
      <w:r w:rsidRPr="00366830">
        <w:rPr>
          <w:rFonts w:ascii="Times New Roman" w:hAnsi="Times New Roman" w:cs="Times New Roman"/>
          <w:i/>
          <w:iCs/>
          <w:noProof/>
        </w:rPr>
        <w:t>J. Geophys. Res. Ocean.</w:t>
      </w:r>
      <w:r w:rsidRPr="00366830">
        <w:rPr>
          <w:rFonts w:ascii="Times New Roman" w:hAnsi="Times New Roman" w:cs="Times New Roman"/>
          <w:noProof/>
        </w:rPr>
        <w:t xml:space="preserve"> </w:t>
      </w:r>
      <w:r w:rsidRPr="00366830">
        <w:rPr>
          <w:rFonts w:ascii="Times New Roman" w:hAnsi="Times New Roman" w:cs="Times New Roman"/>
          <w:b/>
          <w:bCs/>
          <w:noProof/>
        </w:rPr>
        <w:t>123</w:t>
      </w:r>
      <w:r w:rsidRPr="00366830">
        <w:rPr>
          <w:rFonts w:ascii="Times New Roman" w:hAnsi="Times New Roman" w:cs="Times New Roman"/>
          <w:noProof/>
        </w:rPr>
        <w:t>, 6277–6295 (2018).</w:t>
      </w:r>
    </w:p>
    <w:p w14:paraId="66742A91"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38. </w:t>
      </w:r>
      <w:r w:rsidRPr="00366830">
        <w:rPr>
          <w:rFonts w:ascii="Times New Roman" w:hAnsi="Times New Roman" w:cs="Times New Roman"/>
          <w:noProof/>
        </w:rPr>
        <w:tab/>
        <w:t xml:space="preserve">J. N. Heine, California Cooperative Oceanic Fisheries Investigations. Reports. </w:t>
      </w:r>
      <w:r w:rsidRPr="00366830">
        <w:rPr>
          <w:rFonts w:ascii="Times New Roman" w:hAnsi="Times New Roman" w:cs="Times New Roman"/>
          <w:b/>
          <w:bCs/>
          <w:noProof/>
        </w:rPr>
        <w:t>49</w:t>
      </w:r>
      <w:r w:rsidRPr="00366830">
        <w:rPr>
          <w:rFonts w:ascii="Times New Roman" w:hAnsi="Times New Roman" w:cs="Times New Roman"/>
          <w:noProof/>
        </w:rPr>
        <w:t>, 264 (2008).</w:t>
      </w:r>
    </w:p>
    <w:p w14:paraId="1191F936"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39. </w:t>
      </w:r>
      <w:r w:rsidRPr="00366830">
        <w:rPr>
          <w:rFonts w:ascii="Times New Roman" w:hAnsi="Times New Roman" w:cs="Times New Roman"/>
          <w:noProof/>
        </w:rPr>
        <w:tab/>
        <w:t xml:space="preserve">M. R. McLaren, A. D. Willis, B. J. Callahan, Consistent and correctable bias in metagenomic sequencing experiments. </w:t>
      </w:r>
      <w:r w:rsidRPr="00366830">
        <w:rPr>
          <w:rFonts w:ascii="Times New Roman" w:hAnsi="Times New Roman" w:cs="Times New Roman"/>
          <w:i/>
          <w:iCs/>
          <w:noProof/>
        </w:rPr>
        <w:t>Elife</w:t>
      </w:r>
      <w:r w:rsidRPr="00366830">
        <w:rPr>
          <w:rFonts w:ascii="Times New Roman" w:hAnsi="Times New Roman" w:cs="Times New Roman"/>
          <w:noProof/>
        </w:rPr>
        <w:t xml:space="preserve">. </w:t>
      </w:r>
      <w:r w:rsidRPr="00366830">
        <w:rPr>
          <w:rFonts w:ascii="Times New Roman" w:hAnsi="Times New Roman" w:cs="Times New Roman"/>
          <w:b/>
          <w:bCs/>
          <w:noProof/>
        </w:rPr>
        <w:t>8</w:t>
      </w:r>
      <w:r w:rsidRPr="00366830">
        <w:rPr>
          <w:rFonts w:ascii="Times New Roman" w:hAnsi="Times New Roman" w:cs="Times New Roman"/>
          <w:noProof/>
        </w:rPr>
        <w:t>, e46923 (2019).</w:t>
      </w:r>
    </w:p>
    <w:p w14:paraId="28123BC0"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40. </w:t>
      </w:r>
      <w:r w:rsidRPr="00366830">
        <w:rPr>
          <w:rFonts w:ascii="Times New Roman" w:hAnsi="Times New Roman" w:cs="Times New Roman"/>
          <w:noProof/>
        </w:rPr>
        <w:tab/>
        <w:t xml:space="preserve">G. B. Gloor, J. M. Macklaim, V. Pawlowsky-Glahn, J. J. Egozcue, Microbiome datasets are compositional: And this is not optional. </w:t>
      </w:r>
      <w:r w:rsidRPr="00366830">
        <w:rPr>
          <w:rFonts w:ascii="Times New Roman" w:hAnsi="Times New Roman" w:cs="Times New Roman"/>
          <w:i/>
          <w:iCs/>
          <w:noProof/>
        </w:rPr>
        <w:t>Front. Microbiol.</w:t>
      </w:r>
      <w:r w:rsidRPr="00366830">
        <w:rPr>
          <w:rFonts w:ascii="Times New Roman" w:hAnsi="Times New Roman" w:cs="Times New Roman"/>
          <w:noProof/>
        </w:rPr>
        <w:t xml:space="preserve"> </w:t>
      </w:r>
      <w:r w:rsidRPr="00366830">
        <w:rPr>
          <w:rFonts w:ascii="Times New Roman" w:hAnsi="Times New Roman" w:cs="Times New Roman"/>
          <w:b/>
          <w:bCs/>
          <w:noProof/>
        </w:rPr>
        <w:t>8</w:t>
      </w:r>
      <w:r w:rsidRPr="00366830">
        <w:rPr>
          <w:rFonts w:ascii="Times New Roman" w:hAnsi="Times New Roman" w:cs="Times New Roman"/>
          <w:noProof/>
        </w:rPr>
        <w:t>, 2224 (2017).</w:t>
      </w:r>
    </w:p>
    <w:p w14:paraId="5E8AF1E4"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41. </w:t>
      </w:r>
      <w:r w:rsidRPr="00366830">
        <w:rPr>
          <w:rFonts w:ascii="Times New Roman" w:hAnsi="Times New Roman" w:cs="Times New Roman"/>
          <w:noProof/>
        </w:rPr>
        <w:tab/>
        <w:t xml:space="preserve">J. D. Silverman, R. J. Bloom, S. Jiang, H. K. Durand, E. Dallow, S. Mukherjee, L. A. David, Measuring and mitigating PCR bias in microbiota datasets. </w:t>
      </w:r>
      <w:r w:rsidRPr="00366830">
        <w:rPr>
          <w:rFonts w:ascii="Times New Roman" w:hAnsi="Times New Roman" w:cs="Times New Roman"/>
          <w:i/>
          <w:iCs/>
          <w:noProof/>
        </w:rPr>
        <w:t>PLoS Comput. Biol.</w:t>
      </w:r>
      <w:r w:rsidRPr="00366830">
        <w:rPr>
          <w:rFonts w:ascii="Times New Roman" w:hAnsi="Times New Roman" w:cs="Times New Roman"/>
          <w:noProof/>
        </w:rPr>
        <w:t xml:space="preserve"> </w:t>
      </w:r>
      <w:r w:rsidRPr="00366830">
        <w:rPr>
          <w:rFonts w:ascii="Times New Roman" w:hAnsi="Times New Roman" w:cs="Times New Roman"/>
          <w:b/>
          <w:bCs/>
          <w:noProof/>
        </w:rPr>
        <w:t>17</w:t>
      </w:r>
      <w:r w:rsidRPr="00366830">
        <w:rPr>
          <w:rFonts w:ascii="Times New Roman" w:hAnsi="Times New Roman" w:cs="Times New Roman"/>
          <w:noProof/>
        </w:rPr>
        <w:t>, e1009113 (2021).</w:t>
      </w:r>
    </w:p>
    <w:p w14:paraId="136E9A10"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42. </w:t>
      </w:r>
      <w:r w:rsidRPr="00366830">
        <w:rPr>
          <w:rFonts w:ascii="Times New Roman" w:hAnsi="Times New Roman" w:cs="Times New Roman"/>
          <w:noProof/>
        </w:rPr>
        <w:tab/>
        <w:t xml:space="preserve">R. P. Kelly, C. J. Closek, J. L. O’Donnell, J. E. Kralj, A. O. Shelton, J. F. Samhouri, Genetic and manual survey methods yield different and complementary views of an ecosystem. </w:t>
      </w:r>
      <w:r w:rsidRPr="00366830">
        <w:rPr>
          <w:rFonts w:ascii="Times New Roman" w:hAnsi="Times New Roman" w:cs="Times New Roman"/>
          <w:i/>
          <w:iCs/>
          <w:noProof/>
        </w:rPr>
        <w:t>Front. Mar. Sci.</w:t>
      </w:r>
      <w:r w:rsidRPr="00366830">
        <w:rPr>
          <w:rFonts w:ascii="Times New Roman" w:hAnsi="Times New Roman" w:cs="Times New Roman"/>
          <w:noProof/>
        </w:rPr>
        <w:t xml:space="preserve"> </w:t>
      </w:r>
      <w:r w:rsidRPr="00366830">
        <w:rPr>
          <w:rFonts w:ascii="Times New Roman" w:hAnsi="Times New Roman" w:cs="Times New Roman"/>
          <w:b/>
          <w:bCs/>
          <w:noProof/>
        </w:rPr>
        <w:t>3</w:t>
      </w:r>
      <w:r w:rsidRPr="00366830">
        <w:rPr>
          <w:rFonts w:ascii="Times New Roman" w:hAnsi="Times New Roman" w:cs="Times New Roman"/>
          <w:noProof/>
        </w:rPr>
        <w:t>, 283 (2017).</w:t>
      </w:r>
    </w:p>
    <w:p w14:paraId="15191050"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43. </w:t>
      </w:r>
      <w:r w:rsidRPr="00366830">
        <w:rPr>
          <w:rFonts w:ascii="Times New Roman" w:hAnsi="Times New Roman" w:cs="Times New Roman"/>
          <w:noProof/>
        </w:rPr>
        <w:tab/>
        <w:t xml:space="preserve">A. O. Shelton, R. P. Kelly, J. L. O’Donnell, L. Park, P. Schwenke, C. Greene, R. A. Henderson, E. M. Beamer, Environmental DNA provides quantitative estimates of a threatened salmon species. </w:t>
      </w:r>
      <w:r w:rsidRPr="00366830">
        <w:rPr>
          <w:rFonts w:ascii="Times New Roman" w:hAnsi="Times New Roman" w:cs="Times New Roman"/>
          <w:i/>
          <w:iCs/>
          <w:noProof/>
        </w:rPr>
        <w:t>Biol. Conserv.</w:t>
      </w:r>
      <w:r w:rsidRPr="00366830">
        <w:rPr>
          <w:rFonts w:ascii="Times New Roman" w:hAnsi="Times New Roman" w:cs="Times New Roman"/>
          <w:noProof/>
        </w:rPr>
        <w:t xml:space="preserve"> </w:t>
      </w:r>
      <w:r w:rsidRPr="00366830">
        <w:rPr>
          <w:rFonts w:ascii="Times New Roman" w:hAnsi="Times New Roman" w:cs="Times New Roman"/>
          <w:b/>
          <w:bCs/>
          <w:noProof/>
        </w:rPr>
        <w:t>237</w:t>
      </w:r>
      <w:r w:rsidRPr="00366830">
        <w:rPr>
          <w:rFonts w:ascii="Times New Roman" w:hAnsi="Times New Roman" w:cs="Times New Roman"/>
          <w:noProof/>
        </w:rPr>
        <w:t>, 383–391 (2019).</w:t>
      </w:r>
    </w:p>
    <w:p w14:paraId="7D937EE3"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44. </w:t>
      </w:r>
      <w:r w:rsidRPr="00366830">
        <w:rPr>
          <w:rFonts w:ascii="Times New Roman" w:hAnsi="Times New Roman" w:cs="Times New Roman"/>
          <w:noProof/>
        </w:rPr>
        <w:tab/>
        <w:t xml:space="preserve">F. E. Harrell, K. L. Lee, D. B. Mark, Prognostic/Clinical Prediction Models: Multivariable </w:t>
      </w:r>
      <w:r w:rsidRPr="00366830">
        <w:rPr>
          <w:rFonts w:ascii="Times New Roman" w:hAnsi="Times New Roman" w:cs="Times New Roman"/>
          <w:noProof/>
        </w:rPr>
        <w:lastRenderedPageBreak/>
        <w:t xml:space="preserve">Prognostic Models: Issues in Developing Models, Evaluating Assumptions and Adequacy, and Measuring and Reducing Errors. </w:t>
      </w:r>
      <w:r w:rsidRPr="00366830">
        <w:rPr>
          <w:rFonts w:ascii="Times New Roman" w:hAnsi="Times New Roman" w:cs="Times New Roman"/>
          <w:i/>
          <w:iCs/>
          <w:noProof/>
        </w:rPr>
        <w:t>Tutorials Biostat. Stat. Methods Clin. Stud.</w:t>
      </w:r>
      <w:r w:rsidRPr="00366830">
        <w:rPr>
          <w:rFonts w:ascii="Times New Roman" w:hAnsi="Times New Roman" w:cs="Times New Roman"/>
          <w:noProof/>
        </w:rPr>
        <w:t xml:space="preserve"> </w:t>
      </w:r>
      <w:r w:rsidRPr="00366830">
        <w:rPr>
          <w:rFonts w:ascii="Times New Roman" w:hAnsi="Times New Roman" w:cs="Times New Roman"/>
          <w:b/>
          <w:bCs/>
          <w:noProof/>
        </w:rPr>
        <w:t>1</w:t>
      </w:r>
      <w:r w:rsidRPr="00366830">
        <w:rPr>
          <w:rFonts w:ascii="Times New Roman" w:hAnsi="Times New Roman" w:cs="Times New Roman"/>
          <w:noProof/>
        </w:rPr>
        <w:t>, 223–249 (2005).</w:t>
      </w:r>
    </w:p>
    <w:p w14:paraId="1E77C2A7"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45. </w:t>
      </w:r>
      <w:r w:rsidRPr="00366830">
        <w:rPr>
          <w:rFonts w:ascii="Times New Roman" w:hAnsi="Times New Roman" w:cs="Times New Roman"/>
          <w:noProof/>
        </w:rPr>
        <w:tab/>
        <w:t xml:space="preserve">J. A. Royle, W. A. Link, Generalized site occupancy models allowing for false positive and false negative errors. </w:t>
      </w:r>
      <w:r w:rsidRPr="00366830">
        <w:rPr>
          <w:rFonts w:ascii="Times New Roman" w:hAnsi="Times New Roman" w:cs="Times New Roman"/>
          <w:i/>
          <w:iCs/>
          <w:noProof/>
        </w:rPr>
        <w:t>Ecology</w:t>
      </w:r>
      <w:r w:rsidRPr="00366830">
        <w:rPr>
          <w:rFonts w:ascii="Times New Roman" w:hAnsi="Times New Roman" w:cs="Times New Roman"/>
          <w:noProof/>
        </w:rPr>
        <w:t xml:space="preserve">. </w:t>
      </w:r>
      <w:r w:rsidRPr="00366830">
        <w:rPr>
          <w:rFonts w:ascii="Times New Roman" w:hAnsi="Times New Roman" w:cs="Times New Roman"/>
          <w:b/>
          <w:bCs/>
          <w:noProof/>
        </w:rPr>
        <w:t>87</w:t>
      </w:r>
      <w:r w:rsidRPr="00366830">
        <w:rPr>
          <w:rFonts w:ascii="Times New Roman" w:hAnsi="Times New Roman" w:cs="Times New Roman"/>
          <w:noProof/>
        </w:rPr>
        <w:t>, 835–841 (2006).</w:t>
      </w:r>
    </w:p>
    <w:p w14:paraId="737341A1"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46. </w:t>
      </w:r>
      <w:r w:rsidRPr="00366830">
        <w:rPr>
          <w:rFonts w:ascii="Times New Roman" w:hAnsi="Times New Roman" w:cs="Times New Roman"/>
          <w:noProof/>
        </w:rPr>
        <w:tab/>
        <w:t xml:space="preserve">R. P. Kelly, A. O. Shelton, R. Gallego, Understanding PCR Processes to Draw Meaningful Conclusions from Environmental DNA Studies. </w:t>
      </w:r>
      <w:r w:rsidRPr="00366830">
        <w:rPr>
          <w:rFonts w:ascii="Times New Roman" w:hAnsi="Times New Roman" w:cs="Times New Roman"/>
          <w:i/>
          <w:iCs/>
          <w:noProof/>
        </w:rPr>
        <w:t>Sci. Rep.</w:t>
      </w:r>
      <w:r w:rsidRPr="00366830">
        <w:rPr>
          <w:rFonts w:ascii="Times New Roman" w:hAnsi="Times New Roman" w:cs="Times New Roman"/>
          <w:noProof/>
        </w:rPr>
        <w:t xml:space="preserve"> </w:t>
      </w:r>
      <w:r w:rsidRPr="00366830">
        <w:rPr>
          <w:rFonts w:ascii="Times New Roman" w:hAnsi="Times New Roman" w:cs="Times New Roman"/>
          <w:b/>
          <w:bCs/>
          <w:noProof/>
        </w:rPr>
        <w:t>9</w:t>
      </w:r>
      <w:r w:rsidRPr="00366830">
        <w:rPr>
          <w:rFonts w:ascii="Times New Roman" w:hAnsi="Times New Roman" w:cs="Times New Roman"/>
          <w:noProof/>
        </w:rPr>
        <w:t>, 1–14 (2019).</w:t>
      </w:r>
    </w:p>
    <w:p w14:paraId="27A9A9D6"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47. </w:t>
      </w:r>
      <w:r w:rsidRPr="00366830">
        <w:rPr>
          <w:rFonts w:ascii="Times New Roman" w:hAnsi="Times New Roman" w:cs="Times New Roman"/>
          <w:noProof/>
        </w:rPr>
        <w:tab/>
        <w:t xml:space="preserve">K. A. Rose, J. Fiechter, E. N. Curchitser, K. Hedstrom, M. Bernal, S. Creekmore, A. Haynie, S. ichi Ito, S. Lluch-Cota, B. A. Megrey, C. A. Edwards, D. Checkley, T. Koslow, S. McClatchie, F. Werner, A. MacCall, V. Agostini, Demonstration of a fully-coupled end-to-end model for small pelagic fish using sardine and anchovy in the California Current. </w:t>
      </w:r>
      <w:r w:rsidRPr="00366830">
        <w:rPr>
          <w:rFonts w:ascii="Times New Roman" w:hAnsi="Times New Roman" w:cs="Times New Roman"/>
          <w:i/>
          <w:iCs/>
          <w:noProof/>
        </w:rPr>
        <w:t>Prog. Oceanogr.</w:t>
      </w:r>
      <w:r w:rsidRPr="00366830">
        <w:rPr>
          <w:rFonts w:ascii="Times New Roman" w:hAnsi="Times New Roman" w:cs="Times New Roman"/>
          <w:noProof/>
        </w:rPr>
        <w:t xml:space="preserve"> </w:t>
      </w:r>
      <w:r w:rsidRPr="00366830">
        <w:rPr>
          <w:rFonts w:ascii="Times New Roman" w:hAnsi="Times New Roman" w:cs="Times New Roman"/>
          <w:b/>
          <w:bCs/>
          <w:noProof/>
        </w:rPr>
        <w:t>138</w:t>
      </w:r>
      <w:r w:rsidRPr="00366830">
        <w:rPr>
          <w:rFonts w:ascii="Times New Roman" w:hAnsi="Times New Roman" w:cs="Times New Roman"/>
          <w:noProof/>
        </w:rPr>
        <w:t>, 348–380 (2015).</w:t>
      </w:r>
    </w:p>
    <w:p w14:paraId="32E54365"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48. </w:t>
      </w:r>
      <w:r w:rsidRPr="00366830">
        <w:rPr>
          <w:rFonts w:ascii="Times New Roman" w:hAnsi="Times New Roman" w:cs="Times New Roman"/>
          <w:noProof/>
        </w:rPr>
        <w:tab/>
        <w:t xml:space="preserve">W. J. Sydeman, S. Dedman, M. García-Reyes, S. A. Thompson, J. A. Thayer, A. Bakun, A. D. MacCall, Sixty-five years of northern anchovy population studies in the southern California Current: A review and suggestion for sensible management. </w:t>
      </w:r>
      <w:r w:rsidRPr="00366830">
        <w:rPr>
          <w:rFonts w:ascii="Times New Roman" w:hAnsi="Times New Roman" w:cs="Times New Roman"/>
          <w:i/>
          <w:iCs/>
          <w:noProof/>
        </w:rPr>
        <w:t>ICES J. Mar. Sci.</w:t>
      </w:r>
      <w:r w:rsidRPr="00366830">
        <w:rPr>
          <w:rFonts w:ascii="Times New Roman" w:hAnsi="Times New Roman" w:cs="Times New Roman"/>
          <w:noProof/>
        </w:rPr>
        <w:t xml:space="preserve"> </w:t>
      </w:r>
      <w:r w:rsidRPr="00366830">
        <w:rPr>
          <w:rFonts w:ascii="Times New Roman" w:hAnsi="Times New Roman" w:cs="Times New Roman"/>
          <w:b/>
          <w:bCs/>
          <w:noProof/>
        </w:rPr>
        <w:t>77</w:t>
      </w:r>
      <w:r w:rsidRPr="00366830">
        <w:rPr>
          <w:rFonts w:ascii="Times New Roman" w:hAnsi="Times New Roman" w:cs="Times New Roman"/>
          <w:noProof/>
        </w:rPr>
        <w:t>, 486–499 (2020).</w:t>
      </w:r>
    </w:p>
    <w:p w14:paraId="20574C90"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49. </w:t>
      </w:r>
      <w:r w:rsidRPr="00366830">
        <w:rPr>
          <w:rFonts w:ascii="Times New Roman" w:hAnsi="Times New Roman" w:cs="Times New Roman"/>
          <w:noProof/>
        </w:rPr>
        <w:tab/>
        <w:t xml:space="preserve">J. A. Santora, N. J. Mantua, I. D. Schroeder, J. C. Field, E. L. Hazen, S. J. Bograd, W. J. Sydeman, B. K. Wells, J. Calambokidis, L. Saez, D. Lawson, K. A. Forney, Habitat compression and ecosystem shifts as potential links between marine heatwave and record whale entanglements. </w:t>
      </w:r>
      <w:r w:rsidRPr="00366830">
        <w:rPr>
          <w:rFonts w:ascii="Times New Roman" w:hAnsi="Times New Roman" w:cs="Times New Roman"/>
          <w:i/>
          <w:iCs/>
          <w:noProof/>
        </w:rPr>
        <w:t>Nat. Commun.</w:t>
      </w:r>
      <w:r w:rsidRPr="00366830">
        <w:rPr>
          <w:rFonts w:ascii="Times New Roman" w:hAnsi="Times New Roman" w:cs="Times New Roman"/>
          <w:noProof/>
        </w:rPr>
        <w:t xml:space="preserve"> </w:t>
      </w:r>
      <w:r w:rsidRPr="00366830">
        <w:rPr>
          <w:rFonts w:ascii="Times New Roman" w:hAnsi="Times New Roman" w:cs="Times New Roman"/>
          <w:b/>
          <w:bCs/>
          <w:noProof/>
        </w:rPr>
        <w:t>11</w:t>
      </w:r>
      <w:r w:rsidRPr="00366830">
        <w:rPr>
          <w:rFonts w:ascii="Times New Roman" w:hAnsi="Times New Roman" w:cs="Times New Roman"/>
          <w:noProof/>
        </w:rPr>
        <w:t>, 1–12 (2020).</w:t>
      </w:r>
    </w:p>
    <w:p w14:paraId="5021061B"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50. </w:t>
      </w:r>
      <w:r w:rsidRPr="00366830">
        <w:rPr>
          <w:rFonts w:ascii="Times New Roman" w:hAnsi="Times New Roman" w:cs="Times New Roman"/>
          <w:noProof/>
        </w:rPr>
        <w:tab/>
        <w:t xml:space="preserve">H. Moser, R. Charter, P. Smith, D. Ambrose, W. Watson, S. Charter, E. Sandknop, Distributional atlas of fish larvae and eggs in the Southern California Bight region: 1951-1998. </w:t>
      </w:r>
      <w:r w:rsidRPr="00366830">
        <w:rPr>
          <w:rFonts w:ascii="Times New Roman" w:hAnsi="Times New Roman" w:cs="Times New Roman"/>
          <w:i/>
          <w:iCs/>
          <w:noProof/>
        </w:rPr>
        <w:t>Calif. Coop. Ocean. Fish. Investig. Atlas</w:t>
      </w:r>
      <w:r w:rsidRPr="00366830">
        <w:rPr>
          <w:rFonts w:ascii="Times New Roman" w:hAnsi="Times New Roman" w:cs="Times New Roman"/>
          <w:noProof/>
        </w:rPr>
        <w:t xml:space="preserve">. </w:t>
      </w:r>
      <w:r w:rsidRPr="00366830">
        <w:rPr>
          <w:rFonts w:ascii="Times New Roman" w:hAnsi="Times New Roman" w:cs="Times New Roman"/>
          <w:b/>
          <w:bCs/>
          <w:noProof/>
        </w:rPr>
        <w:t>34</w:t>
      </w:r>
      <w:r w:rsidRPr="00366830">
        <w:rPr>
          <w:rFonts w:ascii="Times New Roman" w:hAnsi="Times New Roman" w:cs="Times New Roman"/>
          <w:noProof/>
        </w:rPr>
        <w:t>, 1–166 (2001).</w:t>
      </w:r>
    </w:p>
    <w:p w14:paraId="1DF412D3"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51. </w:t>
      </w:r>
      <w:r w:rsidRPr="00366830">
        <w:rPr>
          <w:rFonts w:ascii="Times New Roman" w:hAnsi="Times New Roman" w:cs="Times New Roman"/>
          <w:noProof/>
        </w:rPr>
        <w:tab/>
        <w:t xml:space="preserve">A. R. Thompson, W. Watson, S. McClatchie, E. D. Weber, Multi-scale sampling to evaluate assemblage dynamics in an oceanic marine reserve. </w:t>
      </w:r>
      <w:r w:rsidRPr="00366830">
        <w:rPr>
          <w:rFonts w:ascii="Times New Roman" w:hAnsi="Times New Roman" w:cs="Times New Roman"/>
          <w:i/>
          <w:iCs/>
          <w:noProof/>
        </w:rPr>
        <w:t>PLoS One</w:t>
      </w:r>
      <w:r w:rsidRPr="00366830">
        <w:rPr>
          <w:rFonts w:ascii="Times New Roman" w:hAnsi="Times New Roman" w:cs="Times New Roman"/>
          <w:noProof/>
        </w:rPr>
        <w:t xml:space="preserve">. </w:t>
      </w:r>
      <w:r w:rsidRPr="00366830">
        <w:rPr>
          <w:rFonts w:ascii="Times New Roman" w:hAnsi="Times New Roman" w:cs="Times New Roman"/>
          <w:b/>
          <w:bCs/>
          <w:noProof/>
        </w:rPr>
        <w:t>7</w:t>
      </w:r>
      <w:r w:rsidRPr="00366830">
        <w:rPr>
          <w:rFonts w:ascii="Times New Roman" w:hAnsi="Times New Roman" w:cs="Times New Roman"/>
          <w:noProof/>
        </w:rPr>
        <w:t>, e33131 (2012).</w:t>
      </w:r>
    </w:p>
    <w:p w14:paraId="3782FA66"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52. </w:t>
      </w:r>
      <w:r w:rsidRPr="00366830">
        <w:rPr>
          <w:rFonts w:ascii="Times New Roman" w:hAnsi="Times New Roman" w:cs="Times New Roman"/>
          <w:noProof/>
        </w:rPr>
        <w:tab/>
        <w:t xml:space="preserve">H. G. Moser  P.E. Smith, and L.E. Eber, Larval fish assemblages in the California Current region, 1954-1960, a period of dynamic environmental change. </w:t>
      </w:r>
      <w:r w:rsidRPr="00366830">
        <w:rPr>
          <w:rFonts w:ascii="Times New Roman" w:hAnsi="Times New Roman" w:cs="Times New Roman"/>
          <w:i/>
          <w:iCs/>
          <w:noProof/>
        </w:rPr>
        <w:t>CalCOFI Rep.</w:t>
      </w:r>
      <w:r w:rsidRPr="00366830">
        <w:rPr>
          <w:rFonts w:ascii="Times New Roman" w:hAnsi="Times New Roman" w:cs="Times New Roman"/>
          <w:noProof/>
        </w:rPr>
        <w:t xml:space="preserve"> </w:t>
      </w:r>
      <w:r w:rsidRPr="00366830">
        <w:rPr>
          <w:rFonts w:ascii="Times New Roman" w:hAnsi="Times New Roman" w:cs="Times New Roman"/>
          <w:b/>
          <w:bCs/>
          <w:noProof/>
        </w:rPr>
        <w:t>28</w:t>
      </w:r>
      <w:r w:rsidRPr="00366830">
        <w:rPr>
          <w:rFonts w:ascii="Times New Roman" w:hAnsi="Times New Roman" w:cs="Times New Roman"/>
          <w:noProof/>
        </w:rPr>
        <w:t>, 97–127 (1987).</w:t>
      </w:r>
    </w:p>
    <w:p w14:paraId="36CCFB6A"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53. </w:t>
      </w:r>
      <w:r w:rsidRPr="00366830">
        <w:rPr>
          <w:rFonts w:ascii="Times New Roman" w:hAnsi="Times New Roman" w:cs="Times New Roman"/>
          <w:noProof/>
        </w:rPr>
        <w:tab/>
        <w:t xml:space="preserve">T. Chambert, D. S. Pilliod, C. S. Goldberg, H. Doi, T. Takahara, An analytical framework for estimating aquatic species density from environmental DNA. </w:t>
      </w:r>
      <w:r w:rsidRPr="00366830">
        <w:rPr>
          <w:rFonts w:ascii="Times New Roman" w:hAnsi="Times New Roman" w:cs="Times New Roman"/>
          <w:i/>
          <w:iCs/>
          <w:noProof/>
        </w:rPr>
        <w:t>Ecol. Evol.</w:t>
      </w:r>
      <w:r w:rsidRPr="00366830">
        <w:rPr>
          <w:rFonts w:ascii="Times New Roman" w:hAnsi="Times New Roman" w:cs="Times New Roman"/>
          <w:noProof/>
        </w:rPr>
        <w:t xml:space="preserve"> </w:t>
      </w:r>
      <w:r w:rsidRPr="00366830">
        <w:rPr>
          <w:rFonts w:ascii="Times New Roman" w:hAnsi="Times New Roman" w:cs="Times New Roman"/>
          <w:b/>
          <w:bCs/>
          <w:noProof/>
        </w:rPr>
        <w:t>8</w:t>
      </w:r>
      <w:r w:rsidRPr="00366830">
        <w:rPr>
          <w:rFonts w:ascii="Times New Roman" w:hAnsi="Times New Roman" w:cs="Times New Roman"/>
          <w:noProof/>
        </w:rPr>
        <w:t>, 3468–3477 (2018).</w:t>
      </w:r>
    </w:p>
    <w:p w14:paraId="70D5DB9C"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54. </w:t>
      </w:r>
      <w:r w:rsidRPr="00366830">
        <w:rPr>
          <w:rFonts w:ascii="Times New Roman" w:hAnsi="Times New Roman" w:cs="Times New Roman"/>
          <w:noProof/>
        </w:rPr>
        <w:tab/>
        <w:t xml:space="preserve">R. P. Martin, E. E. Olson, M. G. Girard, W. L. Smith, M. P. Davis, Light in the darkness: new perspective on lanternfish relationships and classification using genomic and morphological data. </w:t>
      </w:r>
      <w:r w:rsidRPr="00366830">
        <w:rPr>
          <w:rFonts w:ascii="Times New Roman" w:hAnsi="Times New Roman" w:cs="Times New Roman"/>
          <w:i/>
          <w:iCs/>
          <w:noProof/>
        </w:rPr>
        <w:t>Mol. Phylogenet. Evol.</w:t>
      </w:r>
      <w:r w:rsidRPr="00366830">
        <w:rPr>
          <w:rFonts w:ascii="Times New Roman" w:hAnsi="Times New Roman" w:cs="Times New Roman"/>
          <w:noProof/>
        </w:rPr>
        <w:t xml:space="preserve"> </w:t>
      </w:r>
      <w:r w:rsidRPr="00366830">
        <w:rPr>
          <w:rFonts w:ascii="Times New Roman" w:hAnsi="Times New Roman" w:cs="Times New Roman"/>
          <w:b/>
          <w:bCs/>
          <w:noProof/>
        </w:rPr>
        <w:t>121</w:t>
      </w:r>
      <w:r w:rsidRPr="00366830">
        <w:rPr>
          <w:rFonts w:ascii="Times New Roman" w:hAnsi="Times New Roman" w:cs="Times New Roman"/>
          <w:noProof/>
        </w:rPr>
        <w:t>, 71–85 (2018).</w:t>
      </w:r>
    </w:p>
    <w:p w14:paraId="5756E229" w14:textId="77777777" w:rsidR="00366830" w:rsidRPr="00366830" w:rsidRDefault="00366830" w:rsidP="00366830">
      <w:pPr>
        <w:widowControl w:val="0"/>
        <w:autoSpaceDE w:val="0"/>
        <w:autoSpaceDN w:val="0"/>
        <w:adjustRightInd w:val="0"/>
        <w:ind w:left="640" w:hanging="640"/>
        <w:rPr>
          <w:rFonts w:ascii="Times New Roman" w:hAnsi="Times New Roman" w:cs="Times New Roman"/>
          <w:noProof/>
        </w:rPr>
      </w:pPr>
      <w:r w:rsidRPr="00366830">
        <w:rPr>
          <w:rFonts w:ascii="Times New Roman" w:hAnsi="Times New Roman" w:cs="Times New Roman"/>
          <w:noProof/>
        </w:rPr>
        <w:t xml:space="preserve">55. </w:t>
      </w:r>
      <w:r w:rsidRPr="00366830">
        <w:rPr>
          <w:rFonts w:ascii="Times New Roman" w:hAnsi="Times New Roman" w:cs="Times New Roman"/>
          <w:noProof/>
        </w:rPr>
        <w:tab/>
        <w:t xml:space="preserve">H. G. Moser, R. L. Charter, P. E. Smith, D. A. Ambrose, S. R. Charter, C. A. Meyer, E. M. Sandknop, W. Watson, </w:t>
      </w:r>
      <w:r w:rsidRPr="00366830">
        <w:rPr>
          <w:rFonts w:ascii="Times New Roman" w:hAnsi="Times New Roman" w:cs="Times New Roman"/>
          <w:i/>
          <w:iCs/>
          <w:noProof/>
        </w:rPr>
        <w:t>Distributional atlas of fish larvae and eggs in the California Current region: taxa with 1000 or more total larvae, 1951 through 1984</w:t>
      </w:r>
      <w:r w:rsidRPr="00366830">
        <w:rPr>
          <w:rFonts w:ascii="Times New Roman" w:hAnsi="Times New Roman" w:cs="Times New Roman"/>
          <w:noProof/>
        </w:rPr>
        <w:t xml:space="preserve"> (Marine Life Research Program, Scripps Institution of Oceanography, 1993), vol. 53.</w:t>
      </w:r>
    </w:p>
    <w:p w14:paraId="25BD0C11" w14:textId="3B2F2DB7" w:rsidR="00FC22AF" w:rsidRPr="00FC22AF" w:rsidRDefault="00FC22AF" w:rsidP="00366830">
      <w:pPr>
        <w:widowControl w:val="0"/>
        <w:autoSpaceDE w:val="0"/>
        <w:autoSpaceDN w:val="0"/>
        <w:adjustRightInd w:val="0"/>
        <w:ind w:left="640" w:hanging="640"/>
        <w:rPr>
          <w:rFonts w:ascii="Times New Roman" w:hAnsi="Times New Roman" w:cs="Times New Roman"/>
          <w:color w:val="000000" w:themeColor="text1"/>
        </w:rPr>
      </w:pPr>
      <w:r>
        <w:rPr>
          <w:rFonts w:ascii="Times New Roman" w:hAnsi="Times New Roman" w:cs="Times New Roman"/>
          <w:color w:val="000000" w:themeColor="text1"/>
        </w:rPr>
        <w:fldChar w:fldCharType="end"/>
      </w:r>
    </w:p>
    <w:sectPr w:rsidR="00FC22AF" w:rsidRPr="00FC22AF" w:rsidSect="003F1E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5" w:author="KDG" w:date="2022-03-17T11:16:00Z" w:initials="KDG">
    <w:p w14:paraId="45B45146" w14:textId="77777777" w:rsidR="00AD501E" w:rsidRDefault="00D90C64" w:rsidP="000D7288">
      <w:pPr>
        <w:pStyle w:val="CommentText"/>
      </w:pPr>
      <w:r>
        <w:rPr>
          <w:rStyle w:val="CommentReference"/>
        </w:rPr>
        <w:annotationRef/>
      </w:r>
      <w:r w:rsidR="00AD501E">
        <w:t>I think this could be shorter and less defensive because the editor encouraged us to discuss (soft language). I don't think we need to "defend" to the editor's comments. If this text was down lower after the reviewer's comments, then the more defensive posture would fit. For this section, we could have gotten away with basically this one paragraph. Overall, I tried to make this shorter and like we are discussing with the editor rather than defending against the reviewer.</w:t>
      </w:r>
    </w:p>
  </w:comment>
  <w:comment w:id="60" w:author="KDG" w:date="2022-03-17T13:28:00Z" w:initials="KDG">
    <w:p w14:paraId="50B18BF0" w14:textId="77777777" w:rsidR="006A0F17" w:rsidRDefault="006A0F17" w:rsidP="0073490F">
      <w:pPr>
        <w:pStyle w:val="CommentText"/>
      </w:pPr>
      <w:r>
        <w:rPr>
          <w:rStyle w:val="CommentReference"/>
        </w:rPr>
        <w:annotationRef/>
      </w:r>
      <w:r>
        <w:t>this is well said here; this is a good, simple explanation to use in the paper.</w:t>
      </w:r>
    </w:p>
  </w:comment>
  <w:comment w:id="61" w:author="KDG" w:date="2022-03-17T14:28:00Z" w:initials="KDG">
    <w:p w14:paraId="49824A24" w14:textId="77777777" w:rsidR="002117AB" w:rsidRDefault="002117AB" w:rsidP="00B6104B">
      <w:pPr>
        <w:pStyle w:val="CommentText"/>
      </w:pPr>
      <w:r>
        <w:rPr>
          <w:rStyle w:val="CommentReference"/>
        </w:rPr>
        <w:annotationRef/>
      </w:r>
      <w:r>
        <w:t>please verify that I have not overstated this.</w:t>
      </w:r>
    </w:p>
  </w:comment>
  <w:comment w:id="122" w:author="KDG" w:date="2022-03-17T15:00:00Z" w:initials="KDG">
    <w:p w14:paraId="140E0375" w14:textId="119439D4" w:rsidR="00A02C1C" w:rsidRDefault="00EF49A6" w:rsidP="00882EE4">
      <w:pPr>
        <w:pStyle w:val="CommentText"/>
      </w:pPr>
      <w:r>
        <w:rPr>
          <w:rStyle w:val="CommentReference"/>
        </w:rPr>
        <w:annotationRef/>
      </w:r>
      <w:r w:rsidR="00A02C1C">
        <w:t xml:space="preserve">There is good plain language here; see if any is good to lift into the </w:t>
      </w:r>
      <w:proofErr w:type="spellStart"/>
      <w:r w:rsidR="00A02C1C">
        <w:t>ms.</w:t>
      </w:r>
      <w:proofErr w:type="spellEnd"/>
    </w:p>
  </w:comment>
  <w:comment w:id="160" w:author="KDG" w:date="2022-03-17T17:43:00Z" w:initials="KDG">
    <w:p w14:paraId="7B229339" w14:textId="77777777" w:rsidR="00771DDE" w:rsidRDefault="00771DDE" w:rsidP="002201A3">
      <w:pPr>
        <w:pStyle w:val="CommentText"/>
      </w:pPr>
      <w:r>
        <w:rPr>
          <w:rStyle w:val="CommentReference"/>
        </w:rPr>
        <w:annotationRef/>
      </w:r>
      <w:r>
        <w:t>I'm not sure what this means</w:t>
      </w:r>
    </w:p>
  </w:comment>
  <w:comment w:id="161" w:author="Zachary Gold" w:date="2022-03-18T10:26:00Z" w:initials="ZG">
    <w:p w14:paraId="7DAD9824" w14:textId="37E2E6AE" w:rsidR="00366830" w:rsidRDefault="00366830">
      <w:pPr>
        <w:pStyle w:val="CommentText"/>
      </w:pPr>
      <w:r>
        <w:rPr>
          <w:rStyle w:val="CommentReference"/>
        </w:rPr>
        <w:annotationRef/>
      </w:r>
      <w:r>
        <w:t xml:space="preserve">This is how </w:t>
      </w:r>
      <w:proofErr w:type="spellStart"/>
      <w:r>
        <w:t>Niku</w:t>
      </w:r>
      <w:proofErr w:type="spellEnd"/>
      <w:r>
        <w:t xml:space="preserve"> et al. describe </w:t>
      </w:r>
      <w:proofErr w:type="spellStart"/>
      <w:r>
        <w:t>dtheir</w:t>
      </w:r>
      <w:proofErr w:type="spellEnd"/>
      <w:r>
        <w:t xml:space="preserve"> method. I mostly just copied their </w:t>
      </w:r>
      <w:proofErr w:type="spellStart"/>
      <w:r>
        <w:t>useage</w:t>
      </w:r>
      <w:proofErr w:type="spellEnd"/>
      <w:r>
        <w:t xml:space="preserve"> of the term.</w:t>
      </w:r>
    </w:p>
  </w:comment>
  <w:comment w:id="167" w:author="KDG" w:date="2022-03-17T17:59:00Z" w:initials="KDG">
    <w:p w14:paraId="776903D7" w14:textId="77777777" w:rsidR="000E0620" w:rsidRDefault="000E0620" w:rsidP="00AF148D">
      <w:pPr>
        <w:pStyle w:val="CommentText"/>
      </w:pPr>
      <w:r>
        <w:rPr>
          <w:rStyle w:val="CommentReference"/>
        </w:rPr>
        <w:annotationRef/>
      </w:r>
      <w:r>
        <w:t xml:space="preserve">again, I'm confused by this. These dropouts did not follow a known distribution? That is different from the references I know. </w:t>
      </w:r>
    </w:p>
  </w:comment>
  <w:comment w:id="170" w:author="KDG" w:date="2022-03-17T17:59:00Z" w:initials="KDG">
    <w:p w14:paraId="33978B55" w14:textId="77777777" w:rsidR="0029334A" w:rsidRDefault="0029334A" w:rsidP="00D32B6F">
      <w:pPr>
        <w:pStyle w:val="CommentText"/>
      </w:pPr>
      <w:r>
        <w:rPr>
          <w:rStyle w:val="CommentReference"/>
        </w:rPr>
        <w:annotationRef/>
      </w:r>
      <w:r>
        <w:t xml:space="preserve">results expected based on what distribution? </w:t>
      </w:r>
    </w:p>
  </w:comment>
  <w:comment w:id="171" w:author="KDG" w:date="2022-03-17T18:00:00Z" w:initials="KDG">
    <w:p w14:paraId="39CA4562" w14:textId="77777777" w:rsidR="0029334A" w:rsidRDefault="0029334A" w:rsidP="005915B3">
      <w:pPr>
        <w:pStyle w:val="CommentText"/>
      </w:pPr>
      <w:r>
        <w:rPr>
          <w:rStyle w:val="CommentReference"/>
        </w:rPr>
        <w:annotationRef/>
      </w:r>
      <w:r>
        <w:t xml:space="preserve">I'm not sure what this sentence means, especially 1.3% of </w:t>
      </w:r>
      <w:proofErr w:type="spellStart"/>
      <w:r>
        <w:t>toal</w:t>
      </w:r>
      <w:proofErr w:type="spellEnd"/>
      <w:r>
        <w:t xml:space="preserve"> sample proportions</w:t>
      </w:r>
    </w:p>
  </w:comment>
  <w:comment w:id="172" w:author="KDG" w:date="2022-03-17T18:02:00Z" w:initials="KDG">
    <w:p w14:paraId="6E0E7CF4" w14:textId="77777777" w:rsidR="0029334A" w:rsidRDefault="0029334A" w:rsidP="00036911">
      <w:pPr>
        <w:pStyle w:val="CommentText"/>
      </w:pPr>
      <w:r>
        <w:rPr>
          <w:rStyle w:val="CommentReference"/>
        </w:rPr>
        <w:annotationRef/>
      </w:r>
      <w:r>
        <w:t xml:space="preserve">"error"? this is a whole new point that is not mentioned before. What is the source of this "error" and how is it different from what is typically seen? (which is not *error*… it is the probability of encountering a target molecule in that particular 1 or 2 ul aliquot) </w:t>
      </w:r>
    </w:p>
  </w:comment>
  <w:comment w:id="180" w:author="KDG" w:date="2022-03-17T18:09:00Z" w:initials="KDG">
    <w:p w14:paraId="56F48B69" w14:textId="77777777" w:rsidR="00FC624D" w:rsidRDefault="00FC624D" w:rsidP="00BE67E2">
      <w:pPr>
        <w:pStyle w:val="CommentText"/>
      </w:pPr>
      <w:r>
        <w:rPr>
          <w:rStyle w:val="CommentReference"/>
        </w:rPr>
        <w:annotationRef/>
      </w:r>
      <w:r>
        <w:t>please verify</w:t>
      </w:r>
    </w:p>
  </w:comment>
  <w:comment w:id="223" w:author="KDG" w:date="2022-03-17T18:17:00Z" w:initials="KDG">
    <w:p w14:paraId="130E623A" w14:textId="77777777" w:rsidR="00553A46" w:rsidRDefault="00553A46" w:rsidP="00B71975">
      <w:pPr>
        <w:pStyle w:val="CommentText"/>
      </w:pPr>
      <w:r>
        <w:rPr>
          <w:rStyle w:val="CommentReference"/>
        </w:rPr>
        <w:annotationRef/>
      </w:r>
      <w:r>
        <w:t xml:space="preserve">I can't tell what was requested by the reviewer from this sentence. </w:t>
      </w:r>
    </w:p>
  </w:comment>
  <w:comment w:id="226" w:author="KDG" w:date="2022-03-17T18:20:00Z" w:initials="KDG">
    <w:p w14:paraId="7588605F" w14:textId="77777777" w:rsidR="00165F83" w:rsidRDefault="00165F83" w:rsidP="009D3F39">
      <w:pPr>
        <w:pStyle w:val="CommentText"/>
      </w:pPr>
      <w:r>
        <w:rPr>
          <w:rStyle w:val="CommentReference"/>
        </w:rPr>
        <w:annotationRef/>
      </w:r>
      <w:r>
        <w:t>better than ?what - I can't tell from the current sentence (better then Figure S3?)</w:t>
      </w:r>
    </w:p>
  </w:comment>
  <w:comment w:id="237" w:author="KDG" w:date="2022-03-17T18:25:00Z" w:initials="KDG">
    <w:p w14:paraId="5D58A286" w14:textId="77777777" w:rsidR="004623C8" w:rsidRDefault="004623C8" w:rsidP="00C754F5">
      <w:pPr>
        <w:pStyle w:val="CommentText"/>
      </w:pPr>
      <w:r>
        <w:rPr>
          <w:rStyle w:val="CommentReference"/>
        </w:rPr>
        <w:annotationRef/>
      </w:r>
      <w:r>
        <w:t>This text needs work. I think there is plainer language used above. I also have issues with "stochastic dropouts" -- if these "dropouts" don't follow a distribution, that needs to be discussed because it is contrary to much literature.</w:t>
      </w:r>
    </w:p>
  </w:comment>
  <w:comment w:id="242" w:author="KDG" w:date="2022-03-17T18:26:00Z" w:initials="KDG">
    <w:p w14:paraId="5DE66FDA" w14:textId="77777777" w:rsidR="004623C8" w:rsidRDefault="004623C8" w:rsidP="00AB69A2">
      <w:pPr>
        <w:pStyle w:val="CommentText"/>
      </w:pPr>
      <w:r>
        <w:rPr>
          <w:rStyle w:val="CommentReference"/>
        </w:rPr>
        <w:annotationRef/>
      </w:r>
      <w:r>
        <w:t xml:space="preserve">please verify that I am correct and, if so, add this idea to the </w:t>
      </w:r>
      <w:proofErr w:type="spellStart"/>
      <w:r>
        <w:t>ms</w:t>
      </w:r>
      <w:proofErr w:type="spellEnd"/>
      <w:r>
        <w:t xml:space="preserve"> if you haven't done so already.</w:t>
      </w:r>
    </w:p>
  </w:comment>
  <w:comment w:id="262" w:author="KDG" w:date="2022-03-17T18:27:00Z" w:initials="KDG">
    <w:p w14:paraId="14AF59C6" w14:textId="77777777" w:rsidR="004623C8" w:rsidRDefault="004623C8" w:rsidP="000A142A">
      <w:pPr>
        <w:pStyle w:val="CommentText"/>
      </w:pPr>
      <w:r>
        <w:rPr>
          <w:rStyle w:val="CommentReference"/>
        </w:rPr>
        <w:annotationRef/>
      </w:r>
      <w:r>
        <w:t>I don't know what "derived evidence" means</w:t>
      </w:r>
    </w:p>
  </w:comment>
  <w:comment w:id="269" w:author="KDG" w:date="2022-03-17T18:29:00Z" w:initials="KDG">
    <w:p w14:paraId="660F4FDE" w14:textId="77777777" w:rsidR="004623C8" w:rsidRDefault="004623C8" w:rsidP="00D818AA">
      <w:pPr>
        <w:pStyle w:val="CommentText"/>
      </w:pPr>
      <w:r>
        <w:rPr>
          <w:rStyle w:val="CommentReference"/>
        </w:rPr>
        <w:annotationRef/>
      </w:r>
      <w:r>
        <w:t xml:space="preserve">are you avoiding the term "normalization" for a reason? e.g., sometime people talk about using target-specific qPCR to normalize metabarcoding results.  </w:t>
      </w:r>
    </w:p>
  </w:comment>
  <w:comment w:id="271" w:author="KDG" w:date="2022-03-17T18:30:00Z" w:initials="KDG">
    <w:p w14:paraId="46BE874E" w14:textId="77777777" w:rsidR="001A5EFB" w:rsidRDefault="001A5EFB" w:rsidP="00D16596">
      <w:pPr>
        <w:pStyle w:val="CommentText"/>
      </w:pPr>
      <w:r>
        <w:rPr>
          <w:rStyle w:val="CommentReference"/>
        </w:rPr>
        <w:annotationRef/>
      </w:r>
      <w:r>
        <w:t>you aren't going to convince me that you can claim "actual" abundances, so I don't suggest you go out on that limb with the reviewers either. "Improved abundance estimates" - that's ok.</w:t>
      </w:r>
    </w:p>
  </w:comment>
  <w:comment w:id="292" w:author="KDG" w:date="2022-03-17T18:37:00Z" w:initials="KDG">
    <w:p w14:paraId="471492D4" w14:textId="77777777" w:rsidR="00A243BC" w:rsidRDefault="00A243BC" w:rsidP="00E26A86">
      <w:pPr>
        <w:pStyle w:val="CommentText"/>
      </w:pPr>
      <w:r>
        <w:rPr>
          <w:rStyle w:val="CommentReference"/>
        </w:rPr>
        <w:annotationRef/>
      </w:r>
      <w:r>
        <w:t>please verify</w:t>
      </w:r>
    </w:p>
  </w:comment>
  <w:comment w:id="314" w:author="KDG" w:date="2022-03-17T18:38:00Z" w:initials="KDG">
    <w:p w14:paraId="1F4DB837" w14:textId="77777777" w:rsidR="00A243BC" w:rsidRDefault="00A243BC" w:rsidP="00113DAB">
      <w:pPr>
        <w:pStyle w:val="CommentText"/>
      </w:pPr>
      <w:r>
        <w:rPr>
          <w:rStyle w:val="CommentReference"/>
        </w:rPr>
        <w:annotationRef/>
      </w:r>
      <w:r>
        <w:t xml:space="preserve">please verify for accuracy. If accurate incorporate this type of plain language into the text and </w:t>
      </w:r>
      <w:proofErr w:type="spellStart"/>
      <w:r>
        <w:t>ms.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B45146" w15:done="0"/>
  <w15:commentEx w15:paraId="50B18BF0" w15:done="0"/>
  <w15:commentEx w15:paraId="49824A24" w15:done="0"/>
  <w15:commentEx w15:paraId="140E0375" w15:done="0"/>
  <w15:commentEx w15:paraId="7B229339" w15:done="0"/>
  <w15:commentEx w15:paraId="7DAD9824" w15:paraIdParent="7B229339" w15:done="0"/>
  <w15:commentEx w15:paraId="776903D7" w15:done="0"/>
  <w15:commentEx w15:paraId="33978B55" w15:done="0"/>
  <w15:commentEx w15:paraId="39CA4562" w15:done="0"/>
  <w15:commentEx w15:paraId="6E0E7CF4" w15:done="0"/>
  <w15:commentEx w15:paraId="56F48B69" w15:done="0"/>
  <w15:commentEx w15:paraId="130E623A" w15:done="0"/>
  <w15:commentEx w15:paraId="7588605F" w15:done="0"/>
  <w15:commentEx w15:paraId="5D58A286" w15:done="0"/>
  <w15:commentEx w15:paraId="5DE66FDA" w15:done="0"/>
  <w15:commentEx w15:paraId="14AF59C6" w15:done="0"/>
  <w15:commentEx w15:paraId="660F4FDE" w15:done="0"/>
  <w15:commentEx w15:paraId="46BE874E" w15:done="0"/>
  <w15:commentEx w15:paraId="471492D4" w15:done="0"/>
  <w15:commentEx w15:paraId="1F4DB8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D9727" w16cex:dateUtc="2022-03-17T18:16:00Z"/>
  <w16cex:commentExtensible w16cex:durableId="25DDB5E0" w16cex:dateUtc="2022-03-17T20:28:00Z"/>
  <w16cex:commentExtensible w16cex:durableId="25DDC3F4" w16cex:dateUtc="2022-03-17T21:28:00Z"/>
  <w16cex:commentExtensible w16cex:durableId="25DDCBA6" w16cex:dateUtc="2022-03-17T22:00:00Z"/>
  <w16cex:commentExtensible w16cex:durableId="25DDF1DD" w16cex:dateUtc="2022-03-18T00:43:00Z"/>
  <w16cex:commentExtensible w16cex:durableId="25DEDCEE" w16cex:dateUtc="2022-03-18T17:26:00Z"/>
  <w16cex:commentExtensible w16cex:durableId="25DDF565" w16cex:dateUtc="2022-03-18T00:59:00Z"/>
  <w16cex:commentExtensible w16cex:durableId="25DDF58C" w16cex:dateUtc="2022-03-18T00:59:00Z"/>
  <w16cex:commentExtensible w16cex:durableId="25DDF5AA" w16cex:dateUtc="2022-03-18T01:00:00Z"/>
  <w16cex:commentExtensible w16cex:durableId="25DDF62D" w16cex:dateUtc="2022-03-18T01:02:00Z"/>
  <w16cex:commentExtensible w16cex:durableId="25DDF7E6" w16cex:dateUtc="2022-03-18T01:09:00Z"/>
  <w16cex:commentExtensible w16cex:durableId="25DDF9BA" w16cex:dateUtc="2022-03-18T01:17:00Z"/>
  <w16cex:commentExtensible w16cex:durableId="25DDFA53" w16cex:dateUtc="2022-03-18T01:20:00Z"/>
  <w16cex:commentExtensible w16cex:durableId="25DDFB7C" w16cex:dateUtc="2022-03-18T01:25:00Z"/>
  <w16cex:commentExtensible w16cex:durableId="25DDFBCE" w16cex:dateUtc="2022-03-18T01:26:00Z"/>
  <w16cex:commentExtensible w16cex:durableId="25DDFC04" w16cex:dateUtc="2022-03-18T01:27:00Z"/>
  <w16cex:commentExtensible w16cex:durableId="25DDFC74" w16cex:dateUtc="2022-03-18T01:29:00Z"/>
  <w16cex:commentExtensible w16cex:durableId="25DDFCDB" w16cex:dateUtc="2022-03-18T01:30:00Z"/>
  <w16cex:commentExtensible w16cex:durableId="25DDFE4C" w16cex:dateUtc="2022-03-18T01:37:00Z"/>
  <w16cex:commentExtensible w16cex:durableId="25DDFEAA" w16cex:dateUtc="2022-03-18T0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B45146" w16cid:durableId="25DD9727"/>
  <w16cid:commentId w16cid:paraId="50B18BF0" w16cid:durableId="25DDB5E0"/>
  <w16cid:commentId w16cid:paraId="49824A24" w16cid:durableId="25DDC3F4"/>
  <w16cid:commentId w16cid:paraId="140E0375" w16cid:durableId="25DDCBA6"/>
  <w16cid:commentId w16cid:paraId="7B229339" w16cid:durableId="25DDF1DD"/>
  <w16cid:commentId w16cid:paraId="7DAD9824" w16cid:durableId="25DEDCEE"/>
  <w16cid:commentId w16cid:paraId="776903D7" w16cid:durableId="25DDF565"/>
  <w16cid:commentId w16cid:paraId="33978B55" w16cid:durableId="25DDF58C"/>
  <w16cid:commentId w16cid:paraId="39CA4562" w16cid:durableId="25DDF5AA"/>
  <w16cid:commentId w16cid:paraId="6E0E7CF4" w16cid:durableId="25DDF62D"/>
  <w16cid:commentId w16cid:paraId="56F48B69" w16cid:durableId="25DDF7E6"/>
  <w16cid:commentId w16cid:paraId="130E623A" w16cid:durableId="25DDF9BA"/>
  <w16cid:commentId w16cid:paraId="7588605F" w16cid:durableId="25DDFA53"/>
  <w16cid:commentId w16cid:paraId="5D58A286" w16cid:durableId="25DDFB7C"/>
  <w16cid:commentId w16cid:paraId="5DE66FDA" w16cid:durableId="25DDFBCE"/>
  <w16cid:commentId w16cid:paraId="14AF59C6" w16cid:durableId="25DDFC04"/>
  <w16cid:commentId w16cid:paraId="660F4FDE" w16cid:durableId="25DDFC74"/>
  <w16cid:commentId w16cid:paraId="46BE874E" w16cid:durableId="25DDFCDB"/>
  <w16cid:commentId w16cid:paraId="471492D4" w16cid:durableId="25DDFE4C"/>
  <w16cid:commentId w16cid:paraId="1F4DB837" w16cid:durableId="25DDFE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7F2F"/>
    <w:multiLevelType w:val="hybridMultilevel"/>
    <w:tmpl w:val="9B8A9C3A"/>
    <w:lvl w:ilvl="0" w:tplc="AC34FA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achary Gold">
    <w15:presenceInfo w15:providerId="AD" w15:userId="S::zjgold@personalmicrosoftsoftware.ucla.edu::88ea5811-7541-4fce-be18-e57f36485b1d"/>
  </w15:person>
  <w15:person w15:author="KDG">
    <w15:presenceInfo w15:providerId="None" w15:userId="K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749"/>
    <w:rsid w:val="00017C1E"/>
    <w:rsid w:val="00097856"/>
    <w:rsid w:val="000A75B2"/>
    <w:rsid w:val="000E0620"/>
    <w:rsid w:val="001304C7"/>
    <w:rsid w:val="00164822"/>
    <w:rsid w:val="00165F83"/>
    <w:rsid w:val="0017472C"/>
    <w:rsid w:val="001A1A0F"/>
    <w:rsid w:val="001A5EFB"/>
    <w:rsid w:val="002117AB"/>
    <w:rsid w:val="00215BCE"/>
    <w:rsid w:val="00217DE9"/>
    <w:rsid w:val="002313BE"/>
    <w:rsid w:val="00290A13"/>
    <w:rsid w:val="0029334A"/>
    <w:rsid w:val="002A1E7A"/>
    <w:rsid w:val="002A643A"/>
    <w:rsid w:val="002C3AC1"/>
    <w:rsid w:val="003058C0"/>
    <w:rsid w:val="0031098F"/>
    <w:rsid w:val="00324E86"/>
    <w:rsid w:val="00366830"/>
    <w:rsid w:val="00372FFC"/>
    <w:rsid w:val="00385E7F"/>
    <w:rsid w:val="00391B1F"/>
    <w:rsid w:val="003B607F"/>
    <w:rsid w:val="003C5C18"/>
    <w:rsid w:val="003F1E24"/>
    <w:rsid w:val="00413431"/>
    <w:rsid w:val="00441457"/>
    <w:rsid w:val="00452C00"/>
    <w:rsid w:val="004623C8"/>
    <w:rsid w:val="004C6CC7"/>
    <w:rsid w:val="00544570"/>
    <w:rsid w:val="00553A46"/>
    <w:rsid w:val="005745FE"/>
    <w:rsid w:val="00583BF6"/>
    <w:rsid w:val="005D305C"/>
    <w:rsid w:val="005D4D3A"/>
    <w:rsid w:val="00611436"/>
    <w:rsid w:val="006135F0"/>
    <w:rsid w:val="006374BD"/>
    <w:rsid w:val="006A0F17"/>
    <w:rsid w:val="00740F4B"/>
    <w:rsid w:val="00740FD0"/>
    <w:rsid w:val="00752E6A"/>
    <w:rsid w:val="00771DDE"/>
    <w:rsid w:val="00822C59"/>
    <w:rsid w:val="00860A9C"/>
    <w:rsid w:val="00934463"/>
    <w:rsid w:val="009506F1"/>
    <w:rsid w:val="0095302E"/>
    <w:rsid w:val="00980D45"/>
    <w:rsid w:val="00982D9B"/>
    <w:rsid w:val="009A1A3E"/>
    <w:rsid w:val="009A1D98"/>
    <w:rsid w:val="009B4D30"/>
    <w:rsid w:val="009D1B66"/>
    <w:rsid w:val="009E2764"/>
    <w:rsid w:val="009E27B7"/>
    <w:rsid w:val="009E2963"/>
    <w:rsid w:val="009F0AAD"/>
    <w:rsid w:val="00A02C1C"/>
    <w:rsid w:val="00A243BC"/>
    <w:rsid w:val="00AC1749"/>
    <w:rsid w:val="00AD501E"/>
    <w:rsid w:val="00AF6E52"/>
    <w:rsid w:val="00B22F09"/>
    <w:rsid w:val="00B47813"/>
    <w:rsid w:val="00B548C6"/>
    <w:rsid w:val="00B57E57"/>
    <w:rsid w:val="00B96816"/>
    <w:rsid w:val="00C510F2"/>
    <w:rsid w:val="00C65082"/>
    <w:rsid w:val="00CA02B6"/>
    <w:rsid w:val="00CD687A"/>
    <w:rsid w:val="00D00C58"/>
    <w:rsid w:val="00D174AE"/>
    <w:rsid w:val="00D51772"/>
    <w:rsid w:val="00D528EA"/>
    <w:rsid w:val="00D81C0A"/>
    <w:rsid w:val="00D83647"/>
    <w:rsid w:val="00D9035A"/>
    <w:rsid w:val="00D90C64"/>
    <w:rsid w:val="00E1176A"/>
    <w:rsid w:val="00E95774"/>
    <w:rsid w:val="00EF49A6"/>
    <w:rsid w:val="00F15EE5"/>
    <w:rsid w:val="00F535E1"/>
    <w:rsid w:val="00F7590B"/>
    <w:rsid w:val="00FB2776"/>
    <w:rsid w:val="00FC22AF"/>
    <w:rsid w:val="00FC624D"/>
    <w:rsid w:val="00FD3449"/>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D95E"/>
  <w15:chartTrackingRefBased/>
  <w15:docId w15:val="{20F24CED-99F9-524C-9850-17F9C524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749"/>
    <w:pPr>
      <w:ind w:left="720"/>
      <w:contextualSpacing/>
    </w:pPr>
  </w:style>
  <w:style w:type="paragraph" w:styleId="Revision">
    <w:name w:val="Revision"/>
    <w:hidden/>
    <w:uiPriority w:val="99"/>
    <w:semiHidden/>
    <w:rsid w:val="002313BE"/>
  </w:style>
  <w:style w:type="character" w:styleId="CommentReference">
    <w:name w:val="annotation reference"/>
    <w:basedOn w:val="DefaultParagraphFont"/>
    <w:uiPriority w:val="99"/>
    <w:semiHidden/>
    <w:unhideWhenUsed/>
    <w:rsid w:val="00B57E57"/>
    <w:rPr>
      <w:sz w:val="16"/>
      <w:szCs w:val="16"/>
    </w:rPr>
  </w:style>
  <w:style w:type="paragraph" w:styleId="CommentText">
    <w:name w:val="annotation text"/>
    <w:basedOn w:val="Normal"/>
    <w:link w:val="CommentTextChar"/>
    <w:uiPriority w:val="99"/>
    <w:unhideWhenUsed/>
    <w:rsid w:val="00B57E57"/>
    <w:rPr>
      <w:sz w:val="20"/>
      <w:szCs w:val="20"/>
    </w:rPr>
  </w:style>
  <w:style w:type="character" w:customStyle="1" w:styleId="CommentTextChar">
    <w:name w:val="Comment Text Char"/>
    <w:basedOn w:val="DefaultParagraphFont"/>
    <w:link w:val="CommentText"/>
    <w:uiPriority w:val="99"/>
    <w:rsid w:val="00B57E57"/>
    <w:rPr>
      <w:sz w:val="20"/>
      <w:szCs w:val="20"/>
    </w:rPr>
  </w:style>
  <w:style w:type="paragraph" w:styleId="CommentSubject">
    <w:name w:val="annotation subject"/>
    <w:basedOn w:val="CommentText"/>
    <w:next w:val="CommentText"/>
    <w:link w:val="CommentSubjectChar"/>
    <w:uiPriority w:val="99"/>
    <w:semiHidden/>
    <w:unhideWhenUsed/>
    <w:rsid w:val="00B57E57"/>
    <w:rPr>
      <w:b/>
      <w:bCs/>
    </w:rPr>
  </w:style>
  <w:style w:type="character" w:customStyle="1" w:styleId="CommentSubjectChar">
    <w:name w:val="Comment Subject Char"/>
    <w:basedOn w:val="CommentTextChar"/>
    <w:link w:val="CommentSubject"/>
    <w:uiPriority w:val="99"/>
    <w:semiHidden/>
    <w:rsid w:val="00B57E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735729">
      <w:bodyDiv w:val="1"/>
      <w:marLeft w:val="0"/>
      <w:marRight w:val="0"/>
      <w:marTop w:val="0"/>
      <w:marBottom w:val="0"/>
      <w:divBdr>
        <w:top w:val="none" w:sz="0" w:space="0" w:color="auto"/>
        <w:left w:val="none" w:sz="0" w:space="0" w:color="auto"/>
        <w:bottom w:val="none" w:sz="0" w:space="0" w:color="auto"/>
        <w:right w:val="none" w:sz="0" w:space="0" w:color="auto"/>
      </w:divBdr>
    </w:div>
    <w:div w:id="124060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45EE2-CC5E-4B42-9095-DB2D1EADA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56973</Words>
  <Characters>324749</Characters>
  <Application>Microsoft Office Word</Application>
  <DocSecurity>0</DocSecurity>
  <Lines>2706</Lines>
  <Paragraphs>761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Gold</dc:creator>
  <cp:keywords/>
  <dc:description/>
  <cp:lastModifiedBy>Zachary Gold</cp:lastModifiedBy>
  <cp:revision>2</cp:revision>
  <dcterms:created xsi:type="dcterms:W3CDTF">2022-03-18T17:31:00Z</dcterms:created>
  <dcterms:modified xsi:type="dcterms:W3CDTF">2022-03-18T17:31:00Z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36705857-f911-3d59-87c6-44a470f113d8</vt:lpwstr>
  </property>
  <property fmtid="{D5CDD505-2E9C-101B-9397-08002B2CF9AE}" pid="4" name="Mendeley Citation Style_1">
    <vt:lpwstr>http://www.zotero.org/styles/science</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http://www.zotero.org/styles/conservation-genetics-resources</vt:lpwstr>
  </property>
  <property fmtid="{D5CDD505-2E9C-101B-9397-08002B2CF9AE}" pid="8" name="Mendeley Recent Style Name 1_1">
    <vt:lpwstr>Conservation Genetics Resources</vt:lpwstr>
  </property>
  <property fmtid="{D5CDD505-2E9C-101B-9397-08002B2CF9AE}" pid="9" name="Mendeley Recent Style Id 2_1">
    <vt:lpwstr>http://www.zotero.org/styles/ecology</vt:lpwstr>
  </property>
  <property fmtid="{D5CDD505-2E9C-101B-9397-08002B2CF9AE}" pid="10" name="Mendeley Recent Style Name 2_1">
    <vt:lpwstr>Ecology</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(deprecated)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http://www.zotero.org/styles/nature</vt:lpwstr>
  </property>
  <property fmtid="{D5CDD505-2E9C-101B-9397-08002B2CF9AE}" pid="16" name="Mendeley Recent Style Name 5_1">
    <vt:lpwstr>Nature</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http://www.zotero.org/styles/pnas</vt:lpwstr>
  </property>
  <property fmtid="{D5CDD505-2E9C-101B-9397-08002B2CF9AE}" pid="20" name="Mendeley Recent Style Name 7_1">
    <vt:lpwstr>Proceedings of the National Academy of Sciences of the United States of America</vt:lpwstr>
  </property>
  <property fmtid="{D5CDD505-2E9C-101B-9397-08002B2CF9AE}" pid="21" name="Mendeley Recent Style Id 8_1">
    <vt:lpwstr>http://www.zotero.org/styles/science</vt:lpwstr>
  </property>
  <property fmtid="{D5CDD505-2E9C-101B-9397-08002B2CF9AE}" pid="22" name="Mendeley Recent Style Name 8_1">
    <vt:lpwstr>Science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